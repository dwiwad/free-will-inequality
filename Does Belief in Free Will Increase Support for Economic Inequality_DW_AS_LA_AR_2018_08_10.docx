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37DF5" w14:textId="01EC38F3" w:rsidR="00FF5A05" w:rsidRDefault="00FF5A05" w:rsidP="00ED4204">
      <w:pPr>
        <w:spacing w:after="0"/>
        <w:rPr>
          <w:rFonts w:ascii="Times New Roman" w:hAnsi="Times New Roman" w:cs="Times New Roman"/>
          <w:b/>
          <w:sz w:val="24"/>
          <w:szCs w:val="24"/>
        </w:rPr>
      </w:pPr>
    </w:p>
    <w:p w14:paraId="5E517BBF" w14:textId="77777777" w:rsidR="00ED4204" w:rsidRDefault="00ED4204" w:rsidP="00ED4204">
      <w:pPr>
        <w:spacing w:after="0"/>
        <w:rPr>
          <w:rFonts w:ascii="Times New Roman" w:hAnsi="Times New Roman" w:cs="Times New Roman"/>
          <w:b/>
          <w:sz w:val="24"/>
          <w:szCs w:val="24"/>
        </w:rPr>
      </w:pPr>
    </w:p>
    <w:p w14:paraId="4306FE3B" w14:textId="77777777" w:rsidR="00FF5A05" w:rsidRDefault="00FF5A05">
      <w:pPr>
        <w:rPr>
          <w:rFonts w:ascii="Times New Roman" w:hAnsi="Times New Roman" w:cs="Times New Roman"/>
          <w:b/>
          <w:sz w:val="24"/>
          <w:szCs w:val="24"/>
        </w:rPr>
      </w:pPr>
    </w:p>
    <w:p w14:paraId="7545157B" w14:textId="77777777" w:rsidR="00FF5A05" w:rsidRDefault="00FF5A05">
      <w:pPr>
        <w:rPr>
          <w:rFonts w:ascii="Times New Roman" w:hAnsi="Times New Roman" w:cs="Times New Roman"/>
          <w:b/>
          <w:sz w:val="24"/>
          <w:szCs w:val="24"/>
        </w:rPr>
      </w:pPr>
    </w:p>
    <w:p w14:paraId="5B7BEDF0" w14:textId="77777777" w:rsidR="00FF5A05" w:rsidRDefault="00FF5A05">
      <w:pPr>
        <w:rPr>
          <w:rFonts w:ascii="Times New Roman" w:hAnsi="Times New Roman" w:cs="Times New Roman"/>
          <w:b/>
          <w:sz w:val="24"/>
          <w:szCs w:val="24"/>
        </w:rPr>
      </w:pPr>
    </w:p>
    <w:p w14:paraId="63FE3335" w14:textId="77777777" w:rsidR="00FF5A05" w:rsidRDefault="00FF5A05">
      <w:pPr>
        <w:rPr>
          <w:rFonts w:ascii="Times New Roman" w:hAnsi="Times New Roman" w:cs="Times New Roman"/>
          <w:b/>
          <w:sz w:val="24"/>
          <w:szCs w:val="24"/>
        </w:rPr>
      </w:pPr>
    </w:p>
    <w:p w14:paraId="24249445" w14:textId="21BBF7EB" w:rsidR="00FF5A05" w:rsidRDefault="00FF5A05" w:rsidP="007352A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Does Belief in Free Will Increase Support for Economic Inequality?</w:t>
      </w:r>
    </w:p>
    <w:p w14:paraId="6D9E0D3D" w14:textId="100E4260" w:rsid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Brett Mercier</w:t>
      </w:r>
      <w:r>
        <w:rPr>
          <w:rFonts w:ascii="Times New Roman" w:hAnsi="Times New Roman" w:cs="Times New Roman"/>
          <w:sz w:val="24"/>
          <w:szCs w:val="24"/>
          <w:vertAlign w:val="superscript"/>
        </w:rPr>
        <w:t>1</w:t>
      </w:r>
      <w:r w:rsidRPr="00FF5A05">
        <w:rPr>
          <w:rFonts w:ascii="Times New Roman" w:hAnsi="Times New Roman" w:cs="Times New Roman"/>
          <w:sz w:val="24"/>
          <w:szCs w:val="24"/>
        </w:rPr>
        <w:t>, Dylan Wiwad</w:t>
      </w:r>
      <w:r>
        <w:rPr>
          <w:rFonts w:ascii="Times New Roman" w:hAnsi="Times New Roman" w:cs="Times New Roman"/>
          <w:sz w:val="24"/>
          <w:szCs w:val="24"/>
          <w:vertAlign w:val="superscript"/>
        </w:rPr>
        <w:t>2</w:t>
      </w:r>
      <w:r w:rsidRPr="00FF5A05">
        <w:rPr>
          <w:rFonts w:ascii="Times New Roman" w:hAnsi="Times New Roman" w:cs="Times New Roman"/>
          <w:sz w:val="24"/>
          <w:szCs w:val="24"/>
        </w:rPr>
        <w:t>,</w:t>
      </w:r>
      <w:r>
        <w:rPr>
          <w:rFonts w:ascii="Times New Roman" w:hAnsi="Times New Roman" w:cs="Times New Roman"/>
          <w:sz w:val="24"/>
          <w:szCs w:val="24"/>
        </w:rPr>
        <w:t xml:space="preserve"> Paul </w:t>
      </w:r>
      <w:ins w:id="0" w:author="Dylan Wiwad" w:date="2018-08-08T12:17:00Z">
        <w:r w:rsidR="00793A8C">
          <w:rPr>
            <w:rFonts w:ascii="Times New Roman" w:hAnsi="Times New Roman" w:cs="Times New Roman"/>
            <w:sz w:val="24"/>
            <w:szCs w:val="24"/>
          </w:rPr>
          <w:t xml:space="preserve">K. </w:t>
        </w:r>
      </w:ins>
      <w:r>
        <w:rPr>
          <w:rFonts w:ascii="Times New Roman" w:hAnsi="Times New Roman" w:cs="Times New Roman"/>
          <w:sz w:val="24"/>
          <w:szCs w:val="24"/>
        </w:rPr>
        <w:t>Piff</w:t>
      </w:r>
      <w:r>
        <w:rPr>
          <w:rFonts w:ascii="Times New Roman" w:hAnsi="Times New Roman" w:cs="Times New Roman"/>
          <w:sz w:val="24"/>
          <w:szCs w:val="24"/>
          <w:vertAlign w:val="superscript"/>
        </w:rPr>
        <w:t>1</w:t>
      </w:r>
      <w:r>
        <w:rPr>
          <w:rFonts w:ascii="Times New Roman" w:hAnsi="Times New Roman" w:cs="Times New Roman"/>
          <w:sz w:val="24"/>
          <w:szCs w:val="24"/>
        </w:rPr>
        <w:t xml:space="preserve">, Lara </w:t>
      </w:r>
      <w:ins w:id="1" w:author="Dylan Wiwad" w:date="2018-08-08T12:17:00Z">
        <w:r w:rsidR="00793A8C">
          <w:rPr>
            <w:rFonts w:ascii="Times New Roman" w:hAnsi="Times New Roman" w:cs="Times New Roman"/>
            <w:sz w:val="24"/>
            <w:szCs w:val="24"/>
          </w:rPr>
          <w:t xml:space="preserve">B. </w:t>
        </w:r>
      </w:ins>
      <w:r>
        <w:rPr>
          <w:rFonts w:ascii="Times New Roman" w:hAnsi="Times New Roman" w:cs="Times New Roman"/>
          <w:sz w:val="24"/>
          <w:szCs w:val="24"/>
        </w:rPr>
        <w:t>Ak</w:t>
      </w:r>
      <w:ins w:id="2" w:author="Dylan Wiwad" w:date="2018-08-08T12:17:00Z">
        <w:r w:rsidR="00793A8C">
          <w:rPr>
            <w:rFonts w:ascii="Times New Roman" w:hAnsi="Times New Roman" w:cs="Times New Roman"/>
            <w:sz w:val="24"/>
            <w:szCs w:val="24"/>
          </w:rPr>
          <w:t>n</w:t>
        </w:r>
      </w:ins>
      <w:r>
        <w:rPr>
          <w:rFonts w:ascii="Times New Roman" w:hAnsi="Times New Roman" w:cs="Times New Roman"/>
          <w:sz w:val="24"/>
          <w:szCs w:val="24"/>
        </w:rPr>
        <w:t>in</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Angela </w:t>
      </w:r>
      <w:ins w:id="3" w:author="Dylan Wiwad" w:date="2018-08-08T12:17:00Z">
        <w:r w:rsidR="00793A8C">
          <w:rPr>
            <w:rFonts w:ascii="Times New Roman" w:hAnsi="Times New Roman" w:cs="Times New Roman"/>
            <w:sz w:val="24"/>
            <w:szCs w:val="24"/>
          </w:rPr>
          <w:t xml:space="preserve">R. </w:t>
        </w:r>
      </w:ins>
      <w:r>
        <w:rPr>
          <w:rFonts w:ascii="Times New Roman" w:hAnsi="Times New Roman" w:cs="Times New Roman"/>
          <w:sz w:val="24"/>
          <w:szCs w:val="24"/>
        </w:rPr>
        <w:t>Robinson</w:t>
      </w:r>
      <w:r>
        <w:rPr>
          <w:rFonts w:ascii="Times New Roman" w:hAnsi="Times New Roman" w:cs="Times New Roman"/>
          <w:sz w:val="24"/>
          <w:szCs w:val="24"/>
          <w:vertAlign w:val="superscript"/>
        </w:rPr>
        <w:t>1</w:t>
      </w:r>
      <w:r>
        <w:rPr>
          <w:rFonts w:ascii="Times New Roman" w:hAnsi="Times New Roman" w:cs="Times New Roman"/>
          <w:sz w:val="24"/>
          <w:szCs w:val="24"/>
        </w:rPr>
        <w:t>, Azim Shariff</w:t>
      </w:r>
      <w:r>
        <w:rPr>
          <w:rFonts w:ascii="Times New Roman" w:hAnsi="Times New Roman" w:cs="Times New Roman"/>
          <w:sz w:val="24"/>
          <w:szCs w:val="24"/>
          <w:vertAlign w:val="superscript"/>
        </w:rPr>
        <w:t>3</w:t>
      </w:r>
    </w:p>
    <w:p w14:paraId="450F27F2" w14:textId="10044F03"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Pr="00FF5A05">
        <w:rPr>
          <w:rFonts w:ascii="Times New Roman" w:hAnsi="Times New Roman" w:cs="Times New Roman"/>
          <w:sz w:val="24"/>
          <w:szCs w:val="24"/>
        </w:rPr>
        <w:t xml:space="preserve"> </w:t>
      </w:r>
      <w:r>
        <w:rPr>
          <w:rFonts w:ascii="Times New Roman" w:hAnsi="Times New Roman" w:cs="Times New Roman"/>
          <w:sz w:val="24"/>
          <w:szCs w:val="24"/>
        </w:rPr>
        <w:t xml:space="preserve">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p>
    <w:p w14:paraId="1057D4B3" w14:textId="14F8DF24"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50D90">
        <w:rPr>
          <w:rFonts w:ascii="Times New Roman" w:hAnsi="Times New Roman" w:cs="Times New Roman"/>
          <w:sz w:val="24"/>
          <w:szCs w:val="24"/>
        </w:rPr>
        <w:t>Department of Psychology, Simon Fraser University, 8888 University Drive, Burnaby, BC, Canada, V5A1S6</w:t>
      </w:r>
    </w:p>
    <w:p w14:paraId="3BA4D0CE" w14:textId="068E067D" w:rsidR="00DA457E" w:rsidRPr="00DA457E" w:rsidRDefault="007352AE" w:rsidP="00DA45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DA457E">
        <w:rPr>
          <w:rFonts w:ascii="Times New Roman" w:hAnsi="Times New Roman" w:cs="Times New Roman"/>
          <w:sz w:val="24"/>
          <w:szCs w:val="24"/>
        </w:rPr>
        <w:t xml:space="preserve">Department of Psychology, </w:t>
      </w:r>
      <w:r w:rsidR="00DA457E" w:rsidRPr="00DA457E">
        <w:rPr>
          <w:rFonts w:ascii="Times New Roman" w:hAnsi="Times New Roman" w:cs="Times New Roman"/>
          <w:sz w:val="24"/>
          <w:szCs w:val="24"/>
        </w:rPr>
        <w:t>University of British Columbia</w:t>
      </w:r>
      <w:r w:rsidR="00DA457E">
        <w:rPr>
          <w:rFonts w:ascii="Times New Roman" w:hAnsi="Times New Roman" w:cs="Times New Roman"/>
          <w:sz w:val="24"/>
          <w:szCs w:val="24"/>
        </w:rPr>
        <w:t xml:space="preserve">, </w:t>
      </w:r>
      <w:r w:rsidR="00DA457E" w:rsidRPr="00DA457E">
        <w:rPr>
          <w:rFonts w:ascii="Times New Roman" w:hAnsi="Times New Roman" w:cs="Times New Roman"/>
          <w:sz w:val="24"/>
          <w:szCs w:val="24"/>
        </w:rPr>
        <w:t>2136 West Mall</w:t>
      </w:r>
    </w:p>
    <w:p w14:paraId="3CEB45C1" w14:textId="59839712" w:rsidR="00DA457E" w:rsidRPr="00DA457E" w:rsidRDefault="00DA457E" w:rsidP="00DA457E">
      <w:pPr>
        <w:spacing w:after="0" w:line="480" w:lineRule="auto"/>
        <w:rPr>
          <w:rFonts w:ascii="Times New Roman" w:hAnsi="Times New Roman" w:cs="Times New Roman"/>
          <w:sz w:val="24"/>
          <w:szCs w:val="24"/>
        </w:rPr>
      </w:pPr>
      <w:r w:rsidRPr="00DA457E">
        <w:rPr>
          <w:rFonts w:ascii="Times New Roman" w:hAnsi="Times New Roman" w:cs="Times New Roman"/>
          <w:sz w:val="24"/>
          <w:szCs w:val="24"/>
        </w:rPr>
        <w:t>Vancouver, BC Canada V6T 1Z4</w:t>
      </w:r>
      <w:r>
        <w:rPr>
          <w:rFonts w:ascii="Times New Roman" w:hAnsi="Times New Roman" w:cs="Times New Roman"/>
          <w:sz w:val="24"/>
          <w:szCs w:val="24"/>
        </w:rPr>
        <w:t>.</w:t>
      </w:r>
    </w:p>
    <w:p w14:paraId="2C1E9140" w14:textId="08CEA297" w:rsidR="007352AE" w:rsidRPr="00FF5A05" w:rsidRDefault="007352AE" w:rsidP="007352AE">
      <w:pPr>
        <w:spacing w:after="0" w:line="480" w:lineRule="auto"/>
        <w:rPr>
          <w:rFonts w:ascii="Times New Roman" w:hAnsi="Times New Roman" w:cs="Times New Roman"/>
          <w:sz w:val="24"/>
          <w:szCs w:val="24"/>
        </w:rPr>
      </w:pPr>
    </w:p>
    <w:p w14:paraId="1013F3D4" w14:textId="636EDF75" w:rsidR="00FF5A05" w:rsidRP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 xml:space="preserve"> </w:t>
      </w:r>
    </w:p>
    <w:p w14:paraId="7E8E65FB" w14:textId="1ED5C57F" w:rsidR="00FF5A05" w:rsidRDefault="00FF5A05" w:rsidP="007352AE">
      <w:pPr>
        <w:spacing w:after="0" w:line="480" w:lineRule="auto"/>
        <w:rPr>
          <w:rFonts w:ascii="Times New Roman" w:hAnsi="Times New Roman" w:cs="Times New Roman"/>
          <w:sz w:val="24"/>
          <w:szCs w:val="24"/>
        </w:rPr>
      </w:pPr>
      <w:r w:rsidRPr="00FF5A05">
        <w:rPr>
          <w:rFonts w:ascii="Times New Roman" w:hAnsi="Times New Roman" w:cs="Times New Roman"/>
          <w:sz w:val="24"/>
          <w:szCs w:val="24"/>
        </w:rPr>
        <w:t>Correspondence</w:t>
      </w:r>
      <w:r>
        <w:rPr>
          <w:rFonts w:ascii="Times New Roman" w:hAnsi="Times New Roman" w:cs="Times New Roman"/>
          <w:sz w:val="24"/>
          <w:szCs w:val="24"/>
        </w:rPr>
        <w:t xml:space="preserve"> concerning this article should be addressed to Brett Mercier, 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r>
        <w:rPr>
          <w:rFonts w:ascii="Times New Roman" w:hAnsi="Times New Roman" w:cs="Times New Roman"/>
          <w:sz w:val="24"/>
          <w:szCs w:val="24"/>
        </w:rPr>
        <w:t>.</w:t>
      </w:r>
    </w:p>
    <w:p w14:paraId="0A064F8A" w14:textId="5FE975B9" w:rsidR="00FF5A05" w:rsidRP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Contact: bmercier@uci.edu</w:t>
      </w:r>
    </w:p>
    <w:p w14:paraId="0B5D5EB5" w14:textId="1BA7D42D" w:rsidR="00FF5A05" w:rsidRDefault="007352AE">
      <w:pPr>
        <w:rPr>
          <w:rFonts w:ascii="Times New Roman" w:hAnsi="Times New Roman" w:cs="Times New Roman"/>
          <w:b/>
          <w:sz w:val="24"/>
          <w:szCs w:val="24"/>
        </w:rPr>
      </w:pPr>
      <w:r>
        <w:rPr>
          <w:rFonts w:ascii="Times New Roman" w:hAnsi="Times New Roman" w:cs="Times New Roman"/>
          <w:b/>
          <w:sz w:val="24"/>
          <w:szCs w:val="24"/>
        </w:rPr>
        <w:tab/>
      </w:r>
      <w:r w:rsidR="00FF5A05">
        <w:rPr>
          <w:rFonts w:ascii="Times New Roman" w:hAnsi="Times New Roman" w:cs="Times New Roman"/>
          <w:b/>
          <w:sz w:val="24"/>
          <w:szCs w:val="24"/>
        </w:rPr>
        <w:br w:type="page"/>
      </w:r>
    </w:p>
    <w:p w14:paraId="5283A0EA" w14:textId="7D8CF875" w:rsidR="00F62468" w:rsidRPr="00DE3A4D" w:rsidRDefault="00F62468" w:rsidP="0002065D">
      <w:pPr>
        <w:spacing w:after="0" w:line="480" w:lineRule="auto"/>
        <w:jc w:val="center"/>
        <w:rPr>
          <w:rFonts w:ascii="Times New Roman" w:hAnsi="Times New Roman" w:cs="Times New Roman"/>
          <w:b/>
          <w:sz w:val="24"/>
          <w:szCs w:val="24"/>
        </w:rPr>
      </w:pPr>
      <w:r w:rsidRPr="00DE3A4D">
        <w:rPr>
          <w:rFonts w:ascii="Times New Roman" w:hAnsi="Times New Roman" w:cs="Times New Roman"/>
          <w:b/>
          <w:sz w:val="24"/>
          <w:szCs w:val="24"/>
        </w:rPr>
        <w:lastRenderedPageBreak/>
        <w:t>Abs</w:t>
      </w:r>
      <w:r w:rsidR="00FE27C4" w:rsidRPr="00DE3A4D">
        <w:rPr>
          <w:rFonts w:ascii="Times New Roman" w:hAnsi="Times New Roman" w:cs="Times New Roman"/>
          <w:b/>
          <w:sz w:val="24"/>
          <w:szCs w:val="24"/>
        </w:rPr>
        <w:t>tract</w:t>
      </w:r>
    </w:p>
    <w:p w14:paraId="78997A64" w14:textId="4BE83B80" w:rsidR="0063635C" w:rsidRDefault="00FE27C4" w:rsidP="0002065D">
      <w:pPr>
        <w:spacing w:after="0" w:line="480" w:lineRule="auto"/>
        <w:rPr>
          <w:rFonts w:ascii="Times New Roman" w:hAnsi="Times New Roman" w:cs="Times New Roman"/>
          <w:sz w:val="24"/>
          <w:szCs w:val="24"/>
        </w:rPr>
      </w:pPr>
      <w:bookmarkStart w:id="4" w:name="_Hlk519861118"/>
      <w:r w:rsidRPr="0026043D">
        <w:rPr>
          <w:rFonts w:ascii="Times New Roman" w:hAnsi="Times New Roman" w:cs="Times New Roman"/>
          <w:sz w:val="24"/>
          <w:szCs w:val="24"/>
        </w:rPr>
        <w:t xml:space="preserve">In </w:t>
      </w:r>
      <w:ins w:id="5" w:author="Dylan Wiwad" w:date="2018-08-08T12:20:00Z">
        <w:r w:rsidR="00F13D60">
          <w:rPr>
            <w:rFonts w:ascii="Times New Roman" w:hAnsi="Times New Roman" w:cs="Times New Roman"/>
            <w:sz w:val="24"/>
            <w:szCs w:val="24"/>
          </w:rPr>
          <w:t>five</w:t>
        </w:r>
      </w:ins>
      <w:del w:id="6" w:author="Dylan Wiwad" w:date="2018-08-08T12:20:00Z">
        <w:r w:rsidR="00B33DDB" w:rsidRPr="0026043D" w:rsidDel="00F13D60">
          <w:rPr>
            <w:rFonts w:ascii="Times New Roman" w:hAnsi="Times New Roman" w:cs="Times New Roman"/>
            <w:sz w:val="24"/>
            <w:szCs w:val="24"/>
          </w:rPr>
          <w:delText>5</w:delText>
        </w:r>
      </w:del>
      <w:r w:rsidRPr="0026043D">
        <w:rPr>
          <w:rFonts w:ascii="Times New Roman" w:hAnsi="Times New Roman" w:cs="Times New Roman"/>
          <w:sz w:val="24"/>
          <w:szCs w:val="24"/>
        </w:rPr>
        <w:t xml:space="preserve"> studies, we test whether belief in free will influences support for economic inequality. </w:t>
      </w:r>
      <w:r w:rsidR="00CD2F28">
        <w:rPr>
          <w:rFonts w:ascii="Times New Roman" w:hAnsi="Times New Roman" w:cs="Times New Roman"/>
          <w:sz w:val="24"/>
          <w:szCs w:val="24"/>
        </w:rPr>
        <w:t>Study 1 demonstrates that</w:t>
      </w:r>
      <w:r w:rsidR="00C14FDC">
        <w:rPr>
          <w:rFonts w:ascii="Times New Roman" w:hAnsi="Times New Roman" w:cs="Times New Roman"/>
          <w:sz w:val="24"/>
          <w:szCs w:val="24"/>
        </w:rPr>
        <w:t xml:space="preserve"> </w:t>
      </w:r>
      <w:r w:rsidR="00DA457E">
        <w:rPr>
          <w:rFonts w:ascii="Times New Roman" w:hAnsi="Times New Roman" w:cs="Times New Roman"/>
          <w:sz w:val="24"/>
          <w:szCs w:val="24"/>
        </w:rPr>
        <w:t xml:space="preserve">support for inequality is higher </w:t>
      </w:r>
      <w:r w:rsidR="002F70C6">
        <w:rPr>
          <w:rFonts w:ascii="Times New Roman" w:hAnsi="Times New Roman" w:cs="Times New Roman"/>
          <w:sz w:val="24"/>
          <w:szCs w:val="24"/>
        </w:rPr>
        <w:t xml:space="preserve">in </w:t>
      </w:r>
      <w:r w:rsidR="00C14FDC">
        <w:rPr>
          <w:rFonts w:ascii="Times New Roman" w:hAnsi="Times New Roman" w:cs="Times New Roman"/>
          <w:sz w:val="24"/>
          <w:szCs w:val="24"/>
        </w:rPr>
        <w:t>countries where belief in free will is</w:t>
      </w:r>
      <w:r w:rsidR="00AF6789">
        <w:rPr>
          <w:rFonts w:ascii="Times New Roman" w:hAnsi="Times New Roman" w:cs="Times New Roman"/>
          <w:sz w:val="24"/>
          <w:szCs w:val="24"/>
        </w:rPr>
        <w:t xml:space="preserve"> </w:t>
      </w:r>
      <w:commentRangeStart w:id="7"/>
      <w:r w:rsidR="00AF6789">
        <w:rPr>
          <w:rFonts w:ascii="Times New Roman" w:hAnsi="Times New Roman" w:cs="Times New Roman"/>
          <w:sz w:val="24"/>
          <w:szCs w:val="24"/>
        </w:rPr>
        <w:t>common</w:t>
      </w:r>
      <w:commentRangeEnd w:id="7"/>
      <w:r w:rsidR="00734B25">
        <w:rPr>
          <w:rStyle w:val="CommentReference"/>
        </w:rPr>
        <w:commentReference w:id="7"/>
      </w:r>
      <w:r w:rsidR="00AF6789">
        <w:rPr>
          <w:rFonts w:ascii="Times New Roman" w:hAnsi="Times New Roman" w:cs="Times New Roman"/>
          <w:sz w:val="24"/>
          <w:szCs w:val="24"/>
        </w:rPr>
        <w:t xml:space="preserve">. </w:t>
      </w:r>
      <w:r w:rsidR="00EA1079" w:rsidRPr="0026043D">
        <w:rPr>
          <w:rFonts w:ascii="Times New Roman" w:hAnsi="Times New Roman" w:cs="Times New Roman"/>
          <w:sz w:val="24"/>
          <w:szCs w:val="24"/>
        </w:rPr>
        <w:t>Study 2 demonstrates</w:t>
      </w:r>
      <w:r w:rsidR="00C14FDC">
        <w:rPr>
          <w:rFonts w:ascii="Times New Roman" w:hAnsi="Times New Roman" w:cs="Times New Roman"/>
          <w:sz w:val="24"/>
          <w:szCs w:val="24"/>
        </w:rPr>
        <w:t xml:space="preserve"> </w:t>
      </w:r>
      <w:r w:rsidR="002F70C6">
        <w:rPr>
          <w:rFonts w:ascii="Times New Roman" w:hAnsi="Times New Roman" w:cs="Times New Roman"/>
          <w:sz w:val="24"/>
          <w:szCs w:val="24"/>
        </w:rPr>
        <w:t>that individuals with strong</w:t>
      </w:r>
      <w:r w:rsidR="00DA457E">
        <w:rPr>
          <w:rFonts w:ascii="Times New Roman" w:hAnsi="Times New Roman" w:cs="Times New Roman"/>
          <w:sz w:val="24"/>
          <w:szCs w:val="24"/>
        </w:rPr>
        <w:t>er</w:t>
      </w:r>
      <w:r w:rsidR="002F70C6">
        <w:rPr>
          <w:rFonts w:ascii="Times New Roman" w:hAnsi="Times New Roman" w:cs="Times New Roman"/>
          <w:sz w:val="24"/>
          <w:szCs w:val="24"/>
        </w:rPr>
        <w:t xml:space="preserve"> belief in free will are more likely to support inequality</w:t>
      </w:r>
      <w:r w:rsidR="00EA1079" w:rsidRPr="0026043D">
        <w:rPr>
          <w:rFonts w:ascii="Times New Roman" w:hAnsi="Times New Roman" w:cs="Times New Roman"/>
          <w:sz w:val="24"/>
          <w:szCs w:val="24"/>
        </w:rPr>
        <w:t xml:space="preserve">. In Studies 3 and 4, </w:t>
      </w:r>
      <w:r w:rsidR="0085199B">
        <w:rPr>
          <w:rFonts w:ascii="Times New Roman" w:hAnsi="Times New Roman" w:cs="Times New Roman"/>
          <w:sz w:val="24"/>
          <w:szCs w:val="24"/>
        </w:rPr>
        <w:t xml:space="preserve">we manipulate belief in free will and do not find evidence for an overall change in support for inequality. However, we do find evidence </w:t>
      </w:r>
      <w:r w:rsidR="0070244D">
        <w:rPr>
          <w:rFonts w:ascii="Times New Roman" w:hAnsi="Times New Roman" w:cs="Times New Roman"/>
          <w:sz w:val="24"/>
          <w:szCs w:val="24"/>
        </w:rPr>
        <w:t xml:space="preserve">that </w:t>
      </w:r>
      <w:r w:rsidR="0085199B">
        <w:rPr>
          <w:rFonts w:ascii="Times New Roman" w:hAnsi="Times New Roman" w:cs="Times New Roman"/>
          <w:sz w:val="24"/>
          <w:szCs w:val="24"/>
        </w:rPr>
        <w:t>the manipulation has an indirect effect on support for inequality through a change in belief in free will.</w:t>
      </w:r>
      <w:r w:rsidR="00EA1079" w:rsidRPr="0026043D">
        <w:rPr>
          <w:rFonts w:ascii="Times New Roman" w:hAnsi="Times New Roman" w:cs="Times New Roman"/>
          <w:sz w:val="24"/>
          <w:szCs w:val="24"/>
        </w:rPr>
        <w:t xml:space="preserve"> </w:t>
      </w:r>
      <w:r w:rsidRPr="0026043D">
        <w:rPr>
          <w:rFonts w:ascii="Times New Roman" w:hAnsi="Times New Roman" w:cs="Times New Roman"/>
          <w:sz w:val="24"/>
          <w:szCs w:val="24"/>
        </w:rPr>
        <w:t>Study 5 finds that people</w:t>
      </w:r>
      <w:r w:rsidR="00C14FDC">
        <w:rPr>
          <w:rFonts w:ascii="Times New Roman" w:hAnsi="Times New Roman" w:cs="Times New Roman"/>
          <w:sz w:val="24"/>
          <w:szCs w:val="24"/>
        </w:rPr>
        <w:t xml:space="preserve"> are more willing to support inequality in a</w:t>
      </w:r>
      <w:r w:rsidR="00DA457E">
        <w:rPr>
          <w:rFonts w:ascii="Times New Roman" w:hAnsi="Times New Roman" w:cs="Times New Roman"/>
          <w:sz w:val="24"/>
          <w:szCs w:val="24"/>
        </w:rPr>
        <w:t xml:space="preserve"> hypothetical </w:t>
      </w:r>
      <w:r w:rsidR="00C14FDC">
        <w:rPr>
          <w:rFonts w:ascii="Times New Roman" w:hAnsi="Times New Roman" w:cs="Times New Roman"/>
          <w:sz w:val="24"/>
          <w:szCs w:val="24"/>
        </w:rPr>
        <w:t xml:space="preserve">universe where free will exists compared to </w:t>
      </w:r>
      <w:r w:rsidR="00DA457E">
        <w:rPr>
          <w:rFonts w:ascii="Times New Roman" w:hAnsi="Times New Roman" w:cs="Times New Roman"/>
          <w:sz w:val="24"/>
          <w:szCs w:val="24"/>
        </w:rPr>
        <w:t>one</w:t>
      </w:r>
      <w:r w:rsidR="00C14FDC">
        <w:rPr>
          <w:rFonts w:ascii="Times New Roman" w:hAnsi="Times New Roman" w:cs="Times New Roman"/>
          <w:sz w:val="24"/>
          <w:szCs w:val="24"/>
        </w:rPr>
        <w:t xml:space="preserve"> where </w:t>
      </w:r>
      <w:r w:rsidR="0070244D">
        <w:rPr>
          <w:rFonts w:ascii="Times New Roman" w:hAnsi="Times New Roman" w:cs="Times New Roman"/>
          <w:sz w:val="24"/>
          <w:szCs w:val="24"/>
        </w:rPr>
        <w:t xml:space="preserve">it does </w:t>
      </w:r>
      <w:r w:rsidR="00C14FDC">
        <w:rPr>
          <w:rFonts w:ascii="Times New Roman" w:hAnsi="Times New Roman" w:cs="Times New Roman"/>
          <w:sz w:val="24"/>
          <w:szCs w:val="24"/>
        </w:rPr>
        <w:t>not.</w:t>
      </w:r>
      <w:r w:rsidR="0085199B">
        <w:rPr>
          <w:rFonts w:ascii="Times New Roman" w:hAnsi="Times New Roman" w:cs="Times New Roman"/>
          <w:sz w:val="24"/>
          <w:szCs w:val="24"/>
        </w:rPr>
        <w:t xml:space="preserve"> O</w:t>
      </w:r>
      <w:r w:rsidR="00412E70" w:rsidRPr="0026043D">
        <w:rPr>
          <w:rFonts w:ascii="Times New Roman" w:hAnsi="Times New Roman" w:cs="Times New Roman"/>
          <w:sz w:val="24"/>
          <w:szCs w:val="24"/>
        </w:rPr>
        <w:t xml:space="preserve">ur results provide tentative support for the hypothesis that belief in free will </w:t>
      </w:r>
      <w:r w:rsidR="0070244D">
        <w:rPr>
          <w:rFonts w:ascii="Times New Roman" w:hAnsi="Times New Roman" w:cs="Times New Roman"/>
          <w:sz w:val="24"/>
          <w:szCs w:val="24"/>
        </w:rPr>
        <w:t xml:space="preserve">increases </w:t>
      </w:r>
      <w:r w:rsidR="00C14FDC">
        <w:rPr>
          <w:rFonts w:ascii="Times New Roman" w:hAnsi="Times New Roman" w:cs="Times New Roman"/>
          <w:sz w:val="24"/>
          <w:szCs w:val="24"/>
        </w:rPr>
        <w:t xml:space="preserve">support </w:t>
      </w:r>
      <w:r w:rsidR="00412E70" w:rsidRPr="0026043D">
        <w:rPr>
          <w:rFonts w:ascii="Times New Roman" w:hAnsi="Times New Roman" w:cs="Times New Roman"/>
          <w:sz w:val="24"/>
          <w:szCs w:val="24"/>
        </w:rPr>
        <w:t xml:space="preserve">for economic inequality. </w:t>
      </w:r>
      <w:commentRangeStart w:id="8"/>
      <w:r w:rsidR="0063635C">
        <w:rPr>
          <w:rFonts w:ascii="Times New Roman" w:hAnsi="Times New Roman" w:cs="Times New Roman"/>
          <w:sz w:val="24"/>
          <w:szCs w:val="24"/>
        </w:rPr>
        <w:t xml:space="preserve">Additionally, our research illustrates how attempts to </w:t>
      </w:r>
      <w:r w:rsidR="00DE64EF">
        <w:rPr>
          <w:rFonts w:ascii="Times New Roman" w:hAnsi="Times New Roman" w:cs="Times New Roman"/>
          <w:sz w:val="24"/>
          <w:szCs w:val="24"/>
        </w:rPr>
        <w:t xml:space="preserve">manipulate mediating variables </w:t>
      </w:r>
      <w:r w:rsidR="0070244D">
        <w:rPr>
          <w:rFonts w:ascii="Times New Roman" w:hAnsi="Times New Roman" w:cs="Times New Roman"/>
          <w:sz w:val="24"/>
          <w:szCs w:val="24"/>
        </w:rPr>
        <w:t xml:space="preserve">are often </w:t>
      </w:r>
      <w:r w:rsidR="00DE64EF">
        <w:rPr>
          <w:rFonts w:ascii="Times New Roman" w:hAnsi="Times New Roman" w:cs="Times New Roman"/>
          <w:sz w:val="24"/>
          <w:szCs w:val="24"/>
        </w:rPr>
        <w:t xml:space="preserve">underpowered </w:t>
      </w:r>
      <w:r w:rsidR="007D59DE">
        <w:rPr>
          <w:rFonts w:ascii="Times New Roman" w:hAnsi="Times New Roman" w:cs="Times New Roman"/>
          <w:sz w:val="24"/>
          <w:szCs w:val="24"/>
        </w:rPr>
        <w:t>to detect an overall effect</w:t>
      </w:r>
      <w:r w:rsidR="00DE64EF">
        <w:rPr>
          <w:rFonts w:ascii="Times New Roman" w:hAnsi="Times New Roman" w:cs="Times New Roman"/>
          <w:sz w:val="24"/>
          <w:szCs w:val="24"/>
        </w:rPr>
        <w:t xml:space="preserve">, </w:t>
      </w:r>
      <w:r w:rsidR="0070244D">
        <w:rPr>
          <w:rFonts w:ascii="Times New Roman" w:hAnsi="Times New Roman" w:cs="Times New Roman"/>
          <w:sz w:val="24"/>
          <w:szCs w:val="24"/>
        </w:rPr>
        <w:t xml:space="preserve">indicating </w:t>
      </w:r>
      <w:r w:rsidR="00DE64EF">
        <w:rPr>
          <w:rFonts w:ascii="Times New Roman" w:hAnsi="Times New Roman" w:cs="Times New Roman"/>
          <w:sz w:val="24"/>
          <w:szCs w:val="24"/>
        </w:rPr>
        <w:t xml:space="preserve">a need for researchers interested in these effects to use innovative study designs. </w:t>
      </w:r>
      <w:commentRangeEnd w:id="8"/>
      <w:r w:rsidR="00F13D60">
        <w:rPr>
          <w:rStyle w:val="CommentReference"/>
        </w:rPr>
        <w:commentReference w:id="8"/>
      </w:r>
    </w:p>
    <w:bookmarkEnd w:id="4"/>
    <w:p w14:paraId="67C94D27" w14:textId="6B8675EE" w:rsidR="0002065D" w:rsidRPr="0026043D" w:rsidRDefault="0002065D"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Pr="0026043D">
        <w:rPr>
          <w:rFonts w:ascii="Times New Roman" w:hAnsi="Times New Roman" w:cs="Times New Roman"/>
          <w:i/>
          <w:sz w:val="24"/>
          <w:szCs w:val="24"/>
        </w:rPr>
        <w:t xml:space="preserve">Keywords: </w:t>
      </w:r>
      <w:r w:rsidRPr="0026043D">
        <w:rPr>
          <w:rFonts w:ascii="Times New Roman" w:hAnsi="Times New Roman" w:cs="Times New Roman"/>
          <w:sz w:val="24"/>
          <w:szCs w:val="24"/>
        </w:rPr>
        <w:t>inequality, free will, political attitudes</w:t>
      </w:r>
      <w:r w:rsidR="00DE64EF">
        <w:rPr>
          <w:rFonts w:ascii="Times New Roman" w:hAnsi="Times New Roman" w:cs="Times New Roman"/>
          <w:sz w:val="24"/>
          <w:szCs w:val="24"/>
        </w:rPr>
        <w:t>, statistical mediation</w:t>
      </w:r>
    </w:p>
    <w:p w14:paraId="48329C48" w14:textId="77777777" w:rsidR="00434099" w:rsidRPr="0026043D" w:rsidRDefault="00434099" w:rsidP="0002065D">
      <w:pPr>
        <w:spacing w:after="0"/>
        <w:rPr>
          <w:rFonts w:ascii="Times New Roman" w:hAnsi="Times New Roman" w:cs="Times New Roman"/>
          <w:sz w:val="24"/>
          <w:szCs w:val="24"/>
        </w:rPr>
      </w:pPr>
    </w:p>
    <w:p w14:paraId="31C6C500" w14:textId="3180557C" w:rsidR="00F62468" w:rsidRPr="0026043D" w:rsidRDefault="00F62468"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7F806C9B" w14:textId="5D68A72C" w:rsidR="00562505" w:rsidRPr="0026043D" w:rsidRDefault="00FE27C4" w:rsidP="0002065D">
      <w:pPr>
        <w:spacing w:after="0" w:line="480" w:lineRule="auto"/>
        <w:jc w:val="center"/>
        <w:rPr>
          <w:rFonts w:ascii="Times New Roman" w:hAnsi="Times New Roman" w:cs="Times New Roman"/>
          <w:sz w:val="24"/>
          <w:szCs w:val="24"/>
        </w:rPr>
      </w:pPr>
      <w:r w:rsidRPr="0026043D">
        <w:rPr>
          <w:rFonts w:ascii="Times New Roman" w:hAnsi="Times New Roman" w:cs="Times New Roman"/>
          <w:sz w:val="24"/>
          <w:szCs w:val="24"/>
        </w:rPr>
        <w:lastRenderedPageBreak/>
        <w:t xml:space="preserve">Does </w:t>
      </w:r>
      <w:r w:rsidR="00CF16BA" w:rsidRPr="0026043D">
        <w:rPr>
          <w:rFonts w:ascii="Times New Roman" w:hAnsi="Times New Roman" w:cs="Times New Roman"/>
          <w:sz w:val="24"/>
          <w:szCs w:val="24"/>
        </w:rPr>
        <w:t>Belief in Free Will Increase Support for Economic Inequality</w:t>
      </w:r>
      <w:r w:rsidRPr="0026043D">
        <w:rPr>
          <w:rFonts w:ascii="Times New Roman" w:hAnsi="Times New Roman" w:cs="Times New Roman"/>
          <w:sz w:val="24"/>
          <w:szCs w:val="24"/>
        </w:rPr>
        <w:t>?</w:t>
      </w:r>
    </w:p>
    <w:p w14:paraId="7E948948" w14:textId="5DD7507E" w:rsidR="00053664" w:rsidRPr="0026043D" w:rsidRDefault="00BF6400" w:rsidP="0002065D">
      <w:pPr>
        <w:spacing w:after="0" w:line="480" w:lineRule="auto"/>
        <w:ind w:firstLine="720"/>
        <w:rPr>
          <w:rFonts w:ascii="Times New Roman" w:hAnsi="Times New Roman" w:cs="Times New Roman"/>
          <w:sz w:val="24"/>
          <w:szCs w:val="24"/>
        </w:rPr>
      </w:pPr>
      <w:commentRangeStart w:id="9"/>
      <w:r w:rsidRPr="0026043D">
        <w:rPr>
          <w:rFonts w:ascii="Times New Roman" w:hAnsi="Times New Roman" w:cs="Times New Roman"/>
          <w:sz w:val="24"/>
          <w:szCs w:val="24"/>
        </w:rPr>
        <w:t xml:space="preserve">In 2017, Jeff Bezos </w:t>
      </w:r>
      <w:r w:rsidR="00DA457E">
        <w:rPr>
          <w:rFonts w:ascii="Times New Roman" w:hAnsi="Times New Roman" w:cs="Times New Roman"/>
          <w:sz w:val="24"/>
          <w:szCs w:val="24"/>
        </w:rPr>
        <w:t xml:space="preserve">became </w:t>
      </w:r>
      <w:r w:rsidRPr="0026043D">
        <w:rPr>
          <w:rFonts w:ascii="Times New Roman" w:hAnsi="Times New Roman" w:cs="Times New Roman"/>
          <w:sz w:val="24"/>
          <w:szCs w:val="24"/>
        </w:rPr>
        <w:t xml:space="preserve">the first person ever </w:t>
      </w:r>
      <w:r w:rsidR="00B81C86" w:rsidRPr="0026043D">
        <w:rPr>
          <w:rFonts w:ascii="Times New Roman" w:hAnsi="Times New Roman" w:cs="Times New Roman"/>
          <w:sz w:val="24"/>
          <w:szCs w:val="24"/>
        </w:rPr>
        <w:t>with</w:t>
      </w:r>
      <w:r w:rsidRPr="0026043D">
        <w:rPr>
          <w:rFonts w:ascii="Times New Roman" w:hAnsi="Times New Roman" w:cs="Times New Roman"/>
          <w:sz w:val="24"/>
          <w:szCs w:val="24"/>
        </w:rPr>
        <w:t xml:space="preserve"> a net worth of over 100 billion dollars</w:t>
      </w:r>
      <w:r w:rsidR="005710FB" w:rsidRPr="0026043D">
        <w:rPr>
          <w:rFonts w:ascii="Times New Roman" w:hAnsi="Times New Roman" w:cs="Times New Roman"/>
          <w:sz w:val="24"/>
          <w:szCs w:val="24"/>
        </w:rPr>
        <w:t xml:space="preserve"> (</w:t>
      </w:r>
      <w:proofErr w:type="spellStart"/>
      <w:r w:rsidR="00721D7D" w:rsidRPr="0026043D">
        <w:rPr>
          <w:rFonts w:ascii="Times New Roman" w:hAnsi="Times New Roman" w:cs="Times New Roman"/>
          <w:sz w:val="24"/>
          <w:szCs w:val="24"/>
        </w:rPr>
        <w:t>Isidore</w:t>
      </w:r>
      <w:proofErr w:type="spellEnd"/>
      <w:r w:rsidR="00721D7D" w:rsidRPr="0026043D">
        <w:rPr>
          <w:rFonts w:ascii="Times New Roman" w:hAnsi="Times New Roman" w:cs="Times New Roman"/>
          <w:sz w:val="24"/>
          <w:szCs w:val="24"/>
        </w:rPr>
        <w:t>, 2018</w:t>
      </w:r>
      <w:r w:rsidR="005710FB" w:rsidRPr="0026043D">
        <w:rPr>
          <w:rFonts w:ascii="Times New Roman" w:hAnsi="Times New Roman" w:cs="Times New Roman"/>
          <w:sz w:val="24"/>
          <w:szCs w:val="24"/>
        </w:rPr>
        <w:t>)</w:t>
      </w:r>
      <w:r w:rsidRPr="0026043D">
        <w:rPr>
          <w:rFonts w:ascii="Times New Roman" w:hAnsi="Times New Roman" w:cs="Times New Roman"/>
          <w:sz w:val="24"/>
          <w:szCs w:val="24"/>
        </w:rPr>
        <w:t>.</w:t>
      </w:r>
      <w:commentRangeEnd w:id="9"/>
      <w:r w:rsidR="002047E5">
        <w:rPr>
          <w:rStyle w:val="CommentReference"/>
        </w:rPr>
        <w:commentReference w:id="9"/>
      </w:r>
      <w:r w:rsidR="00E226F5" w:rsidRPr="0026043D">
        <w:rPr>
          <w:rFonts w:ascii="Times New Roman" w:hAnsi="Times New Roman" w:cs="Times New Roman"/>
          <w:sz w:val="24"/>
          <w:szCs w:val="24"/>
        </w:rPr>
        <w:t xml:space="preserve"> </w:t>
      </w:r>
      <w:del w:id="10" w:author="Angela Robinson" w:date="2018-08-10T09:34:00Z">
        <w:r w:rsidR="00E226F5" w:rsidRPr="0026043D" w:rsidDel="003C33A0">
          <w:rPr>
            <w:rFonts w:ascii="Times New Roman" w:hAnsi="Times New Roman" w:cs="Times New Roman"/>
            <w:sz w:val="24"/>
            <w:szCs w:val="24"/>
          </w:rPr>
          <w:delText xml:space="preserve">That </w:delText>
        </w:r>
      </w:del>
      <w:ins w:id="11" w:author="Angela Robinson" w:date="2018-08-10T09:34:00Z">
        <w:r w:rsidR="003C33A0">
          <w:rPr>
            <w:rFonts w:ascii="Times New Roman" w:hAnsi="Times New Roman" w:cs="Times New Roman"/>
            <w:sz w:val="24"/>
            <w:szCs w:val="24"/>
          </w:rPr>
          <w:t>In the</w:t>
        </w:r>
        <w:r w:rsidR="003C33A0" w:rsidRPr="0026043D">
          <w:rPr>
            <w:rFonts w:ascii="Times New Roman" w:hAnsi="Times New Roman" w:cs="Times New Roman"/>
            <w:sz w:val="24"/>
            <w:szCs w:val="24"/>
          </w:rPr>
          <w:t xml:space="preserve"> </w:t>
        </w:r>
      </w:ins>
      <w:r w:rsidR="00E226F5" w:rsidRPr="0026043D">
        <w:rPr>
          <w:rFonts w:ascii="Times New Roman" w:hAnsi="Times New Roman" w:cs="Times New Roman"/>
          <w:sz w:val="24"/>
          <w:szCs w:val="24"/>
        </w:rPr>
        <w:t>same year</w:t>
      </w:r>
      <w:ins w:id="12" w:author="Angela Robinson" w:date="2018-08-10T09:34:00Z">
        <w:r w:rsidR="003C33A0">
          <w:rPr>
            <w:rFonts w:ascii="Times New Roman" w:hAnsi="Times New Roman" w:cs="Times New Roman"/>
            <w:sz w:val="24"/>
            <w:szCs w:val="24"/>
          </w:rPr>
          <w:t xml:space="preserve"> that </w:t>
        </w:r>
      </w:ins>
      <w:ins w:id="13" w:author="Angela Robinson" w:date="2018-08-10T09:35:00Z">
        <w:r w:rsidR="003C33A0">
          <w:rPr>
            <w:rFonts w:ascii="Times New Roman" w:hAnsi="Times New Roman" w:cs="Times New Roman"/>
            <w:sz w:val="24"/>
            <w:szCs w:val="24"/>
          </w:rPr>
          <w:t>Bezos</w:t>
        </w:r>
      </w:ins>
      <w:ins w:id="14" w:author="Angela Robinson" w:date="2018-08-10T09:36:00Z">
        <w:r w:rsidR="003C33A0">
          <w:rPr>
            <w:rFonts w:ascii="Times New Roman" w:hAnsi="Times New Roman" w:cs="Times New Roman"/>
            <w:sz w:val="24"/>
            <w:szCs w:val="24"/>
          </w:rPr>
          <w:t xml:space="preserve"> (an American)</w:t>
        </w:r>
      </w:ins>
      <w:ins w:id="15" w:author="Angela Robinson" w:date="2018-08-10T09:34:00Z">
        <w:r w:rsidR="003C33A0">
          <w:rPr>
            <w:rFonts w:ascii="Times New Roman" w:hAnsi="Times New Roman" w:cs="Times New Roman"/>
            <w:sz w:val="24"/>
            <w:szCs w:val="24"/>
          </w:rPr>
          <w:t xml:space="preserve"> became the richest person in history</w:t>
        </w:r>
      </w:ins>
      <w:r w:rsidR="00E226F5" w:rsidRPr="0026043D">
        <w:rPr>
          <w:rFonts w:ascii="Times New Roman" w:hAnsi="Times New Roman" w:cs="Times New Roman"/>
          <w:sz w:val="24"/>
          <w:szCs w:val="24"/>
        </w:rPr>
        <w:t xml:space="preserve">, 21% of American children were living in poverty, the highest rate in any G8 country. </w:t>
      </w:r>
      <w:r w:rsidR="00DA457E">
        <w:rPr>
          <w:rFonts w:ascii="Times New Roman" w:hAnsi="Times New Roman" w:cs="Times New Roman"/>
          <w:sz w:val="24"/>
          <w:szCs w:val="24"/>
        </w:rPr>
        <w:t>Though m</w:t>
      </w:r>
      <w:r w:rsidR="00E226F5" w:rsidRPr="0026043D">
        <w:rPr>
          <w:rFonts w:ascii="Times New Roman" w:hAnsi="Times New Roman" w:cs="Times New Roman"/>
          <w:sz w:val="24"/>
          <w:szCs w:val="24"/>
        </w:rPr>
        <w:t>any people</w:t>
      </w:r>
      <w:r w:rsidR="007767FE" w:rsidRPr="0026043D">
        <w:rPr>
          <w:rFonts w:ascii="Times New Roman" w:hAnsi="Times New Roman" w:cs="Times New Roman"/>
          <w:sz w:val="24"/>
          <w:szCs w:val="24"/>
        </w:rPr>
        <w:t xml:space="preserve"> are outraged by this level of </w:t>
      </w:r>
      <w:r w:rsidR="00E226F5" w:rsidRPr="0026043D">
        <w:rPr>
          <w:rFonts w:ascii="Times New Roman" w:hAnsi="Times New Roman" w:cs="Times New Roman"/>
          <w:sz w:val="24"/>
          <w:szCs w:val="24"/>
        </w:rPr>
        <w:t>inequality</w:t>
      </w:r>
      <w:r w:rsidR="00006DE2" w:rsidRPr="00292556">
        <w:rPr>
          <w:rFonts w:ascii="Times New Roman" w:hAnsi="Times New Roman" w:cs="Times New Roman"/>
          <w:sz w:val="24"/>
          <w:szCs w:val="24"/>
        </w:rPr>
        <w:t xml:space="preserve">, others have </w:t>
      </w:r>
      <w:r w:rsidR="007767FE" w:rsidRPr="00292556">
        <w:rPr>
          <w:rFonts w:ascii="Times New Roman" w:hAnsi="Times New Roman" w:cs="Times New Roman"/>
          <w:sz w:val="24"/>
          <w:szCs w:val="24"/>
        </w:rPr>
        <w:t>respond</w:t>
      </w:r>
      <w:r w:rsidR="00006DE2" w:rsidRPr="00292556">
        <w:rPr>
          <w:rFonts w:ascii="Times New Roman" w:hAnsi="Times New Roman" w:cs="Times New Roman"/>
          <w:sz w:val="24"/>
          <w:szCs w:val="24"/>
        </w:rPr>
        <w:t>ed</w:t>
      </w:r>
      <w:r w:rsidR="007767FE" w:rsidRPr="00292556">
        <w:rPr>
          <w:rFonts w:ascii="Times New Roman" w:hAnsi="Times New Roman" w:cs="Times New Roman"/>
          <w:sz w:val="24"/>
          <w:szCs w:val="24"/>
        </w:rPr>
        <w:t xml:space="preserve"> </w:t>
      </w:r>
      <w:r w:rsidR="00292556">
        <w:rPr>
          <w:rFonts w:ascii="Times New Roman" w:hAnsi="Times New Roman" w:cs="Times New Roman"/>
          <w:sz w:val="24"/>
          <w:szCs w:val="24"/>
        </w:rPr>
        <w:t>with</w:t>
      </w:r>
      <w:ins w:id="16" w:author="Dylan Wiwad" w:date="2018-08-08T12:30:00Z">
        <w:r w:rsidR="00DF3B60">
          <w:rPr>
            <w:rFonts w:ascii="Times New Roman" w:hAnsi="Times New Roman" w:cs="Times New Roman"/>
            <w:sz w:val="24"/>
            <w:szCs w:val="24"/>
          </w:rPr>
          <w:t xml:space="preserve"> a distinct lack of concern</w:t>
        </w:r>
      </w:ins>
      <w:r w:rsidR="00292556">
        <w:rPr>
          <w:rFonts w:ascii="Times New Roman" w:hAnsi="Times New Roman" w:cs="Times New Roman"/>
          <w:sz w:val="24"/>
          <w:szCs w:val="24"/>
        </w:rPr>
        <w:t xml:space="preserve"> </w:t>
      </w:r>
      <w:commentRangeStart w:id="17"/>
      <w:commentRangeStart w:id="18"/>
      <w:commentRangeStart w:id="19"/>
      <w:commentRangeStart w:id="20"/>
      <w:r w:rsidR="00292556">
        <w:rPr>
          <w:rFonts w:ascii="Times New Roman" w:hAnsi="Times New Roman" w:cs="Times New Roman"/>
          <w:sz w:val="24"/>
          <w:szCs w:val="24"/>
        </w:rPr>
        <w:t>support</w:t>
      </w:r>
      <w:commentRangeEnd w:id="17"/>
      <w:r w:rsidR="00DA457E">
        <w:rPr>
          <w:rStyle w:val="CommentReference"/>
        </w:rPr>
        <w:commentReference w:id="17"/>
      </w:r>
      <w:commentRangeEnd w:id="18"/>
      <w:r w:rsidR="00182929">
        <w:rPr>
          <w:rStyle w:val="CommentReference"/>
        </w:rPr>
        <w:commentReference w:id="18"/>
      </w:r>
      <w:commentRangeEnd w:id="19"/>
      <w:r w:rsidR="000D1657">
        <w:rPr>
          <w:rStyle w:val="CommentReference"/>
        </w:rPr>
        <w:commentReference w:id="19"/>
      </w:r>
      <w:ins w:id="21" w:author="Brett Mercier" w:date="2018-08-07T11:23:00Z">
        <w:r w:rsidR="00182929">
          <w:rPr>
            <w:rFonts w:ascii="Times New Roman" w:hAnsi="Times New Roman" w:cs="Times New Roman"/>
            <w:sz w:val="24"/>
            <w:szCs w:val="24"/>
          </w:rPr>
          <w:t xml:space="preserve"> </w:t>
        </w:r>
      </w:ins>
      <w:commentRangeEnd w:id="20"/>
      <w:r w:rsidR="00DF3B60">
        <w:rPr>
          <w:rStyle w:val="CommentReference"/>
        </w:rPr>
        <w:commentReference w:id="20"/>
      </w:r>
      <w:ins w:id="22" w:author="Brett Mercier" w:date="2018-08-07T11:23:00Z">
        <w:r w:rsidR="00182929">
          <w:rPr>
            <w:rFonts w:ascii="Times New Roman" w:hAnsi="Times New Roman" w:cs="Times New Roman"/>
            <w:sz w:val="24"/>
            <w:szCs w:val="24"/>
          </w:rPr>
          <w:t>(</w:t>
        </w:r>
        <w:proofErr w:type="spellStart"/>
        <w:r w:rsidR="00182929">
          <w:rPr>
            <w:rFonts w:ascii="Times New Roman" w:hAnsi="Times New Roman" w:cs="Times New Roman"/>
            <w:sz w:val="24"/>
            <w:szCs w:val="24"/>
          </w:rPr>
          <w:t>Wiwad</w:t>
        </w:r>
        <w:proofErr w:type="spellEnd"/>
        <w:r w:rsidR="00182929">
          <w:rPr>
            <w:rFonts w:ascii="Times New Roman" w:hAnsi="Times New Roman" w:cs="Times New Roman"/>
            <w:sz w:val="24"/>
            <w:szCs w:val="24"/>
          </w:rPr>
          <w:t xml:space="preserve"> et al., 2018)</w:t>
        </w:r>
      </w:ins>
      <w:r w:rsidR="00292556">
        <w:rPr>
          <w:rFonts w:ascii="Times New Roman" w:hAnsi="Times New Roman" w:cs="Times New Roman"/>
          <w:sz w:val="24"/>
          <w:szCs w:val="24"/>
        </w:rPr>
        <w:t xml:space="preserve">. </w:t>
      </w:r>
      <w:r w:rsidR="00053664" w:rsidRPr="0026043D">
        <w:rPr>
          <w:rFonts w:ascii="Times New Roman" w:hAnsi="Times New Roman" w:cs="Times New Roman"/>
          <w:sz w:val="24"/>
          <w:szCs w:val="24"/>
        </w:rPr>
        <w:t>What separates those</w:t>
      </w:r>
      <w:r w:rsidR="00292556">
        <w:rPr>
          <w:rFonts w:ascii="Times New Roman" w:hAnsi="Times New Roman" w:cs="Times New Roman"/>
          <w:sz w:val="24"/>
          <w:szCs w:val="24"/>
        </w:rPr>
        <w:t xml:space="preserve"> who </w:t>
      </w:r>
      <w:r w:rsidR="000A21F7">
        <w:rPr>
          <w:rFonts w:ascii="Times New Roman" w:hAnsi="Times New Roman" w:cs="Times New Roman"/>
          <w:sz w:val="24"/>
          <w:szCs w:val="24"/>
        </w:rPr>
        <w:t>support</w:t>
      </w:r>
      <w:ins w:id="23" w:author="Dylan Wiwad" w:date="2018-08-08T12:31:00Z">
        <w:r w:rsidR="006F55BE">
          <w:rPr>
            <w:rFonts w:ascii="Times New Roman" w:hAnsi="Times New Roman" w:cs="Times New Roman"/>
            <w:sz w:val="24"/>
            <w:szCs w:val="24"/>
          </w:rPr>
          <w:t xml:space="preserve"> the current level of economic</w:t>
        </w:r>
      </w:ins>
      <w:r w:rsidR="000A21F7">
        <w:rPr>
          <w:rFonts w:ascii="Times New Roman" w:hAnsi="Times New Roman" w:cs="Times New Roman"/>
          <w:sz w:val="24"/>
          <w:szCs w:val="24"/>
        </w:rPr>
        <w:t xml:space="preserve"> </w:t>
      </w:r>
      <w:r w:rsidR="005710FB" w:rsidRPr="0026043D">
        <w:rPr>
          <w:rFonts w:ascii="Times New Roman" w:hAnsi="Times New Roman" w:cs="Times New Roman"/>
          <w:sz w:val="24"/>
          <w:szCs w:val="24"/>
        </w:rPr>
        <w:t>inequality from those who oppose it?</w:t>
      </w:r>
      <w:r w:rsidR="00053664" w:rsidRPr="0026043D">
        <w:rPr>
          <w:rFonts w:ascii="Times New Roman" w:hAnsi="Times New Roman" w:cs="Times New Roman"/>
          <w:sz w:val="24"/>
          <w:szCs w:val="24"/>
        </w:rPr>
        <w:t xml:space="preserve"> </w:t>
      </w:r>
      <w:r w:rsidR="00292556">
        <w:rPr>
          <w:rFonts w:ascii="Times New Roman" w:hAnsi="Times New Roman" w:cs="Times New Roman"/>
          <w:sz w:val="24"/>
          <w:szCs w:val="24"/>
        </w:rPr>
        <w:t xml:space="preserve">We </w:t>
      </w:r>
      <w:r w:rsidR="00DA457E">
        <w:rPr>
          <w:rFonts w:ascii="Times New Roman" w:hAnsi="Times New Roman" w:cs="Times New Roman"/>
          <w:sz w:val="24"/>
          <w:szCs w:val="24"/>
        </w:rPr>
        <w:t xml:space="preserve">hypothesize </w:t>
      </w:r>
      <w:r w:rsidR="00292556">
        <w:rPr>
          <w:rFonts w:ascii="Times New Roman" w:hAnsi="Times New Roman" w:cs="Times New Roman"/>
          <w:sz w:val="24"/>
          <w:szCs w:val="24"/>
        </w:rPr>
        <w:t xml:space="preserve">that belief in free will might be one factor contributing to support for inequality, and present several studies </w:t>
      </w:r>
      <w:ins w:id="24" w:author="Lara Aknin" w:date="2018-08-09T10:38:00Z">
        <w:r w:rsidR="002047E5">
          <w:rPr>
            <w:rFonts w:ascii="Times New Roman" w:hAnsi="Times New Roman" w:cs="Times New Roman"/>
            <w:sz w:val="24"/>
            <w:szCs w:val="24"/>
          </w:rPr>
          <w:t xml:space="preserve">to </w:t>
        </w:r>
      </w:ins>
      <w:r w:rsidR="00292556">
        <w:rPr>
          <w:rFonts w:ascii="Times New Roman" w:hAnsi="Times New Roman" w:cs="Times New Roman"/>
          <w:sz w:val="24"/>
          <w:szCs w:val="24"/>
        </w:rPr>
        <w:t>empirically test</w:t>
      </w:r>
      <w:del w:id="25" w:author="Lara Aknin" w:date="2018-08-09T10:38:00Z">
        <w:r w:rsidR="00292556" w:rsidDel="002047E5">
          <w:rPr>
            <w:rFonts w:ascii="Times New Roman" w:hAnsi="Times New Roman" w:cs="Times New Roman"/>
            <w:sz w:val="24"/>
            <w:szCs w:val="24"/>
          </w:rPr>
          <w:delText>ing</w:delText>
        </w:r>
      </w:del>
      <w:r w:rsidR="00292556">
        <w:rPr>
          <w:rFonts w:ascii="Times New Roman" w:hAnsi="Times New Roman" w:cs="Times New Roman"/>
          <w:sz w:val="24"/>
          <w:szCs w:val="24"/>
        </w:rPr>
        <w:t xml:space="preserve"> </w:t>
      </w:r>
      <w:r w:rsidR="00DA457E">
        <w:rPr>
          <w:rFonts w:ascii="Times New Roman" w:hAnsi="Times New Roman" w:cs="Times New Roman"/>
          <w:sz w:val="24"/>
          <w:szCs w:val="24"/>
        </w:rPr>
        <w:t>this prediction.</w:t>
      </w:r>
      <w:r w:rsidR="005243E1" w:rsidRPr="0026043D">
        <w:rPr>
          <w:rFonts w:ascii="Times New Roman" w:hAnsi="Times New Roman" w:cs="Times New Roman"/>
          <w:sz w:val="24"/>
          <w:szCs w:val="24"/>
        </w:rPr>
        <w:t xml:space="preserve"> </w:t>
      </w:r>
    </w:p>
    <w:p w14:paraId="68148517" w14:textId="44FFA4BB" w:rsidR="008F066F" w:rsidRPr="002D7AAB" w:rsidRDefault="008F066F"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 xml:space="preserve">Attitudes </w:t>
      </w:r>
      <w:r w:rsidR="00292556">
        <w:rPr>
          <w:rFonts w:ascii="Times New Roman" w:hAnsi="Times New Roman" w:cs="Times New Roman"/>
          <w:b/>
          <w:sz w:val="24"/>
          <w:szCs w:val="24"/>
        </w:rPr>
        <w:t>T</w:t>
      </w:r>
      <w:r w:rsidRPr="002D7AAB">
        <w:rPr>
          <w:rFonts w:ascii="Times New Roman" w:hAnsi="Times New Roman" w:cs="Times New Roman"/>
          <w:b/>
          <w:sz w:val="24"/>
          <w:szCs w:val="24"/>
        </w:rPr>
        <w:t>owards Inequality</w:t>
      </w:r>
    </w:p>
    <w:p w14:paraId="043C500F" w14:textId="5324665F" w:rsidR="004273B7" w:rsidRPr="0026043D" w:rsidRDefault="00DA457E"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Early </w:t>
      </w:r>
      <w:r w:rsidR="00065046" w:rsidRPr="0026043D">
        <w:rPr>
          <w:rFonts w:ascii="Times New Roman" w:hAnsi="Times New Roman" w:cs="Times New Roman"/>
          <w:sz w:val="24"/>
          <w:szCs w:val="24"/>
        </w:rPr>
        <w:t>research on</w:t>
      </w:r>
      <w:r w:rsidR="00904317" w:rsidRPr="0026043D">
        <w:rPr>
          <w:rFonts w:ascii="Times New Roman" w:hAnsi="Times New Roman" w:cs="Times New Roman"/>
          <w:sz w:val="24"/>
          <w:szCs w:val="24"/>
        </w:rPr>
        <w:t xml:space="preserve"> attitudes towards inequality </w:t>
      </w:r>
      <w:r w:rsidR="00065046" w:rsidRPr="0026043D">
        <w:rPr>
          <w:rFonts w:ascii="Times New Roman" w:hAnsi="Times New Roman" w:cs="Times New Roman"/>
          <w:sz w:val="24"/>
          <w:szCs w:val="24"/>
        </w:rPr>
        <w:t xml:space="preserve">focused on how rational </w:t>
      </w:r>
      <w:r w:rsidR="00404CD7">
        <w:rPr>
          <w:rFonts w:ascii="Times New Roman" w:hAnsi="Times New Roman" w:cs="Times New Roman"/>
          <w:sz w:val="24"/>
          <w:szCs w:val="24"/>
        </w:rPr>
        <w:t xml:space="preserve">financial </w:t>
      </w:r>
      <w:r w:rsidR="00065046" w:rsidRPr="0026043D">
        <w:rPr>
          <w:rFonts w:ascii="Times New Roman" w:hAnsi="Times New Roman" w:cs="Times New Roman"/>
          <w:sz w:val="24"/>
          <w:szCs w:val="24"/>
        </w:rPr>
        <w:t xml:space="preserve">self-interest </w:t>
      </w:r>
      <w:del w:id="26" w:author="Angela Robinson" w:date="2018-08-10T09:46:00Z">
        <w:r w:rsidR="00404CD7" w:rsidDel="00D11985">
          <w:rPr>
            <w:rFonts w:ascii="Times New Roman" w:hAnsi="Times New Roman" w:cs="Times New Roman"/>
            <w:sz w:val="24"/>
            <w:szCs w:val="24"/>
          </w:rPr>
          <w:delText>determined</w:delText>
        </w:r>
        <w:r w:rsidR="00404CD7" w:rsidRPr="0026043D" w:rsidDel="00D11985">
          <w:rPr>
            <w:rFonts w:ascii="Times New Roman" w:hAnsi="Times New Roman" w:cs="Times New Roman"/>
            <w:sz w:val="24"/>
            <w:szCs w:val="24"/>
          </w:rPr>
          <w:delText xml:space="preserve"> </w:delText>
        </w:r>
      </w:del>
      <w:ins w:id="27" w:author="Angela Robinson" w:date="2018-08-10T09:46:00Z">
        <w:r w:rsidR="00D11985">
          <w:rPr>
            <w:rFonts w:ascii="Times New Roman" w:hAnsi="Times New Roman" w:cs="Times New Roman"/>
            <w:sz w:val="24"/>
            <w:szCs w:val="24"/>
          </w:rPr>
          <w:t>influenced</w:t>
        </w:r>
        <w:r w:rsidR="00D11985" w:rsidRPr="0026043D">
          <w:rPr>
            <w:rFonts w:ascii="Times New Roman" w:hAnsi="Times New Roman" w:cs="Times New Roman"/>
            <w:sz w:val="24"/>
            <w:szCs w:val="24"/>
          </w:rPr>
          <w:t xml:space="preserve"> </w:t>
        </w:r>
      </w:ins>
      <w:r w:rsidR="00065046" w:rsidRPr="0026043D">
        <w:rPr>
          <w:rFonts w:ascii="Times New Roman" w:hAnsi="Times New Roman" w:cs="Times New Roman"/>
          <w:sz w:val="24"/>
          <w:szCs w:val="24"/>
        </w:rPr>
        <w:t xml:space="preserve">support for policies aimed at addressing inequality. For example, </w:t>
      </w:r>
      <w:ins w:id="28" w:author="Angela Robinson" w:date="2018-08-10T09:47:00Z">
        <w:r w:rsidR="00D11985">
          <w:rPr>
            <w:rFonts w:ascii="Times New Roman" w:hAnsi="Times New Roman" w:cs="Times New Roman"/>
            <w:sz w:val="24"/>
            <w:szCs w:val="24"/>
          </w:rPr>
          <w:t xml:space="preserve">because </w:t>
        </w:r>
        <w:r w:rsidR="00D11985" w:rsidRPr="0026043D">
          <w:rPr>
            <w:rFonts w:ascii="Times New Roman" w:hAnsi="Times New Roman" w:cs="Times New Roman"/>
            <w:sz w:val="24"/>
            <w:szCs w:val="24"/>
          </w:rPr>
          <w:t>increasing inequality makes the median voter relatively poorer</w:t>
        </w:r>
        <w:r w:rsidR="00D11985">
          <w:rPr>
            <w:rFonts w:ascii="Times New Roman" w:hAnsi="Times New Roman" w:cs="Times New Roman"/>
            <w:sz w:val="24"/>
            <w:szCs w:val="24"/>
          </w:rPr>
          <w:t xml:space="preserve">, </w:t>
        </w:r>
      </w:ins>
      <w:r w:rsidR="00233A3B" w:rsidRPr="0026043D">
        <w:rPr>
          <w:rFonts w:ascii="Times New Roman" w:hAnsi="Times New Roman" w:cs="Times New Roman"/>
          <w:sz w:val="24"/>
          <w:szCs w:val="24"/>
        </w:rPr>
        <w:fldChar w:fldCharType="begin" w:fldLock="1"/>
      </w:r>
      <w:r w:rsidR="00233A3B" w:rsidRPr="0026043D">
        <w:rPr>
          <w:rFonts w:ascii="Times New Roman" w:hAnsi="Times New Roman" w:cs="Times New Roman"/>
          <w:sz w:val="24"/>
          <w:szCs w:val="24"/>
        </w:rPr>
        <w:instrText>ADDIN CSL_CITATION { "citationItems" : [ { "id" : "ITEM-1", "itemData" : { "author" : [ { "dropping-particle" : "", "family" : "Meltzer", "given" : "Allan H", "non-dropping-particle" : "", "parse-names" : false, "suffix" : "" }, { "dropping-particle" : "", "family" : "Richard", "given" : "Scott F", "non-dropping-particle" : "", "parse-names" : false, "suffix" : "" } ], "id" : "ITEM-1", "issue" : "5", "issued" : { "date-parts" : [ [ "1981" ] ] }, "page" : "914-927", "title" : "A Rational Theory of the Size of Government", "type" : "article-journal", "volume" : "89" }, "uris" : [ "http://www.mendeley.com/documents/?uuid=f8fe0af0-8bb8-4a64-b92d-9165ec3b5de8" ] } ], "mendeley" : { "formattedCitation" : "(Meltzer &amp; Richard, 1981)", "manualFormatting" : "Meltzer and Richard (1981)", "plainTextFormattedCitation" : "(Meltzer &amp; Richard, 1981)", "previouslyFormattedCitation" : "(Meltzer &amp; Richard, 1981)"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Meltzer and Richard (1981)</w:t>
      </w:r>
      <w:r w:rsidR="00233A3B" w:rsidRPr="0026043D">
        <w:rPr>
          <w:rFonts w:ascii="Times New Roman" w:hAnsi="Times New Roman" w:cs="Times New Roman"/>
          <w:sz w:val="24"/>
          <w:szCs w:val="24"/>
        </w:rPr>
        <w:fldChar w:fldCharType="end"/>
      </w:r>
      <w:r w:rsidR="00065046" w:rsidRPr="0026043D">
        <w:rPr>
          <w:rFonts w:ascii="Times New Roman" w:hAnsi="Times New Roman" w:cs="Times New Roman"/>
          <w:sz w:val="24"/>
          <w:szCs w:val="24"/>
        </w:rPr>
        <w:t xml:space="preserve"> </w:t>
      </w:r>
      <w:r w:rsidR="00404CD7">
        <w:rPr>
          <w:rFonts w:ascii="Times New Roman" w:hAnsi="Times New Roman" w:cs="Times New Roman"/>
          <w:sz w:val="24"/>
          <w:szCs w:val="24"/>
        </w:rPr>
        <w:t xml:space="preserve"> predict</w:t>
      </w:r>
      <w:ins w:id="29" w:author="Dylan Wiwad" w:date="2018-08-08T12:31:00Z">
        <w:r w:rsidR="00DD5B8A">
          <w:rPr>
            <w:rFonts w:ascii="Times New Roman" w:hAnsi="Times New Roman" w:cs="Times New Roman"/>
            <w:sz w:val="24"/>
            <w:szCs w:val="24"/>
          </w:rPr>
          <w:t>ed</w:t>
        </w:r>
      </w:ins>
      <w:r w:rsidR="00404CD7">
        <w:rPr>
          <w:rFonts w:ascii="Times New Roman" w:hAnsi="Times New Roman" w:cs="Times New Roman"/>
          <w:sz w:val="24"/>
          <w:szCs w:val="24"/>
        </w:rPr>
        <w:t xml:space="preserve"> that</w:t>
      </w:r>
      <w:del w:id="30" w:author="Angela Robinson" w:date="2018-08-10T09:47:00Z">
        <w:r w:rsidR="00F3415D" w:rsidDel="00D11985">
          <w:rPr>
            <w:rFonts w:ascii="Times New Roman" w:hAnsi="Times New Roman" w:cs="Times New Roman"/>
            <w:sz w:val="24"/>
            <w:szCs w:val="24"/>
          </w:rPr>
          <w:delText xml:space="preserve">, because </w:delText>
        </w:r>
        <w:r w:rsidR="00233A3B" w:rsidRPr="0026043D" w:rsidDel="00D11985">
          <w:rPr>
            <w:rFonts w:ascii="Times New Roman" w:hAnsi="Times New Roman" w:cs="Times New Roman"/>
            <w:sz w:val="24"/>
            <w:szCs w:val="24"/>
          </w:rPr>
          <w:delText>increasing inequality make</w:delText>
        </w:r>
        <w:r w:rsidR="00065046" w:rsidRPr="0026043D" w:rsidDel="00D11985">
          <w:rPr>
            <w:rFonts w:ascii="Times New Roman" w:hAnsi="Times New Roman" w:cs="Times New Roman"/>
            <w:sz w:val="24"/>
            <w:szCs w:val="24"/>
          </w:rPr>
          <w:delText>s</w:delText>
        </w:r>
        <w:r w:rsidR="00233A3B" w:rsidRPr="0026043D" w:rsidDel="00D11985">
          <w:rPr>
            <w:rFonts w:ascii="Times New Roman" w:hAnsi="Times New Roman" w:cs="Times New Roman"/>
            <w:sz w:val="24"/>
            <w:szCs w:val="24"/>
          </w:rPr>
          <w:delText xml:space="preserve"> the </w:delText>
        </w:r>
        <w:r w:rsidR="00511B1D" w:rsidRPr="0026043D" w:rsidDel="00D11985">
          <w:rPr>
            <w:rFonts w:ascii="Times New Roman" w:hAnsi="Times New Roman" w:cs="Times New Roman"/>
            <w:sz w:val="24"/>
            <w:szCs w:val="24"/>
          </w:rPr>
          <w:delText>median voter relatively poorer</w:delText>
        </w:r>
        <w:r w:rsidR="00404CD7" w:rsidDel="00D11985">
          <w:rPr>
            <w:rFonts w:ascii="Times New Roman" w:hAnsi="Times New Roman" w:cs="Times New Roman"/>
            <w:sz w:val="24"/>
            <w:szCs w:val="24"/>
          </w:rPr>
          <w:delText xml:space="preserve">, </w:delText>
        </w:r>
      </w:del>
      <w:ins w:id="31" w:author="Angela Robinson" w:date="2018-08-10T09:47:00Z">
        <w:r w:rsidR="00D11985">
          <w:rPr>
            <w:rFonts w:ascii="Times New Roman" w:hAnsi="Times New Roman" w:cs="Times New Roman"/>
            <w:sz w:val="24"/>
            <w:szCs w:val="24"/>
          </w:rPr>
          <w:t xml:space="preserve"> </w:t>
        </w:r>
      </w:ins>
      <w:r w:rsidR="00404CD7">
        <w:rPr>
          <w:rFonts w:ascii="Times New Roman" w:hAnsi="Times New Roman" w:cs="Times New Roman"/>
          <w:sz w:val="24"/>
          <w:szCs w:val="24"/>
        </w:rPr>
        <w:t>such increases should be accompanied by greater</w:t>
      </w:r>
      <w:r w:rsidR="00910506" w:rsidRPr="0026043D">
        <w:rPr>
          <w:rFonts w:ascii="Times New Roman" w:hAnsi="Times New Roman" w:cs="Times New Roman"/>
          <w:sz w:val="24"/>
          <w:szCs w:val="24"/>
        </w:rPr>
        <w:t xml:space="preserve"> suppor</w:t>
      </w:r>
      <w:r w:rsidR="00404CD7">
        <w:rPr>
          <w:rFonts w:ascii="Times New Roman" w:hAnsi="Times New Roman" w:cs="Times New Roman"/>
          <w:sz w:val="24"/>
          <w:szCs w:val="24"/>
        </w:rPr>
        <w:t>t for</w:t>
      </w:r>
      <w:r w:rsidR="00910506" w:rsidRPr="0026043D">
        <w:rPr>
          <w:rFonts w:ascii="Times New Roman" w:hAnsi="Times New Roman" w:cs="Times New Roman"/>
          <w:sz w:val="24"/>
          <w:szCs w:val="24"/>
        </w:rPr>
        <w:t xml:space="preserve"> </w:t>
      </w:r>
      <w:r w:rsidR="00511B1D" w:rsidRPr="0026043D">
        <w:rPr>
          <w:rFonts w:ascii="Times New Roman" w:hAnsi="Times New Roman" w:cs="Times New Roman"/>
          <w:sz w:val="24"/>
          <w:szCs w:val="24"/>
        </w:rPr>
        <w:t xml:space="preserve">redistributive policies. </w:t>
      </w:r>
      <w:r w:rsidR="00233A3B" w:rsidRPr="0026043D">
        <w:rPr>
          <w:rFonts w:ascii="Times New Roman" w:hAnsi="Times New Roman" w:cs="Times New Roman"/>
          <w:sz w:val="24"/>
          <w:szCs w:val="24"/>
        </w:rPr>
        <w:t>However, empirical research has found</w:t>
      </w:r>
      <w:r w:rsidR="00910506" w:rsidRPr="0026043D">
        <w:rPr>
          <w:rFonts w:ascii="Times New Roman" w:hAnsi="Times New Roman" w:cs="Times New Roman"/>
          <w:sz w:val="24"/>
          <w:szCs w:val="24"/>
        </w:rPr>
        <w:t xml:space="preserve"> </w:t>
      </w:r>
      <w:del w:id="32" w:author="Dylan Wiwad" w:date="2018-08-08T12:32:00Z">
        <w:r w:rsidR="00910506" w:rsidRPr="0026043D" w:rsidDel="00966E00">
          <w:rPr>
            <w:rFonts w:ascii="Times New Roman" w:hAnsi="Times New Roman" w:cs="Times New Roman"/>
            <w:sz w:val="24"/>
            <w:szCs w:val="24"/>
          </w:rPr>
          <w:delText xml:space="preserve">only </w:delText>
        </w:r>
      </w:del>
      <w:r w:rsidR="00910506" w:rsidRPr="0026043D">
        <w:rPr>
          <w:rFonts w:ascii="Times New Roman" w:hAnsi="Times New Roman" w:cs="Times New Roman"/>
          <w:sz w:val="24"/>
          <w:szCs w:val="24"/>
        </w:rPr>
        <w:t>limited support for this model</w:t>
      </w:r>
      <w:r w:rsidR="00233A3B" w:rsidRPr="0026043D">
        <w:rPr>
          <w:rFonts w:ascii="Times New Roman" w:hAnsi="Times New Roman" w:cs="Times New Roman"/>
          <w:sz w:val="24"/>
          <w:szCs w:val="24"/>
        </w:rPr>
        <w:t xml:space="preserve"> </w:t>
      </w:r>
      <w:commentRangeStart w:id="33"/>
      <w:r w:rsidR="00233A3B" w:rsidRPr="0026043D">
        <w:rPr>
          <w:rFonts w:ascii="Times New Roman" w:hAnsi="Times New Roman" w:cs="Times New Roman"/>
          <w:sz w:val="24"/>
          <w:szCs w:val="24"/>
        </w:rPr>
        <w:fldChar w:fldCharType="begin" w:fldLock="1"/>
      </w:r>
      <w:r w:rsidR="00510E66" w:rsidRPr="0026043D">
        <w:rPr>
          <w:rFonts w:ascii="Times New Roman" w:hAnsi="Times New Roman" w:cs="Times New Roman"/>
          <w:sz w:val="24"/>
          <w:szCs w:val="24"/>
        </w:rPr>
        <w:instrText>ADDIN CSL_CITATION { "citationItems" : [ { "id" : "ITEM-1", "itemData" : { "DOI" : "10.1093/ser/mwm006", "ISBN" : "1475-1461", "ISSN" : "14751461", "abstract" : "According to the \u2018median-voter\u2019 hypothesis, greater inequality in the market distribution of earnings or income tends to produce greater generosity in redistri- butive policy.We outline the steps in the causal chain specified by the hypothesis and attempt to assess these steps empirically. Prior studies focusing on cross- country variation have found little support for the median-voter model. We examine over-time trends in eight nations during the 1980s and 1990s. Here too the median-voter hypothesis appears to have little utility.", "author" : [ { "dropping-particle" : "", "family" : "Kenworthy", "given" : "Lane", "non-dropping-particle" : "", "parse-names" : false, "suffix" : "" }, { "dropping-particle" : "", "family" : "Mccall", "given" : "Leslie", "non-dropping-particle" : "", "parse-names" : false, "suffix" : "" } ], "container-title" : "Socio-Economic Review", "id" : "ITEM-1", "issue" : "1", "issued" : { "date-parts" : [ [ "2008" ] ] }, "page" : "35-68", "title" : "Inequality, public opinion and redistribution", "type" : "article-journal", "volume" : "6" }, "uris" : [ "http://www.mendeley.com/documents/?uuid=2a0f03ee-8180-45a8-9a92-f351b49127f9" ] } ], "mendeley" : { "formattedCitation" : "(Kenworthy &amp; Mccall, 2008)", "plainTextFormattedCitation" : "(Kenworthy &amp; Mccall, 2008)", "previouslyFormattedCitation" : "(Kenworthy &amp; Mccall, 2008)"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(Kenworthy &amp; Mccall, 2008)</w:t>
      </w:r>
      <w:r w:rsidR="00233A3B" w:rsidRPr="0026043D">
        <w:rPr>
          <w:rFonts w:ascii="Times New Roman" w:hAnsi="Times New Roman" w:cs="Times New Roman"/>
          <w:sz w:val="24"/>
          <w:szCs w:val="24"/>
        </w:rPr>
        <w:fldChar w:fldCharType="end"/>
      </w:r>
      <w:commentRangeEnd w:id="33"/>
      <w:r w:rsidR="00966E00">
        <w:rPr>
          <w:rStyle w:val="CommentReference"/>
        </w:rPr>
        <w:commentReference w:id="33"/>
      </w:r>
      <w:r w:rsidR="00315835" w:rsidRPr="0026043D">
        <w:rPr>
          <w:rFonts w:ascii="Times New Roman" w:hAnsi="Times New Roman" w:cs="Times New Roman"/>
          <w:sz w:val="24"/>
          <w:szCs w:val="24"/>
        </w:rPr>
        <w:t xml:space="preserve">. </w:t>
      </w:r>
      <w:r w:rsidR="00F71083" w:rsidRPr="0026043D">
        <w:rPr>
          <w:rFonts w:ascii="Times New Roman" w:hAnsi="Times New Roman" w:cs="Times New Roman"/>
          <w:sz w:val="24"/>
          <w:szCs w:val="24"/>
        </w:rPr>
        <w:t>Models based on r</w:t>
      </w:r>
      <w:r w:rsidR="00904317" w:rsidRPr="0026043D">
        <w:rPr>
          <w:rFonts w:ascii="Times New Roman" w:hAnsi="Times New Roman" w:cs="Times New Roman"/>
          <w:sz w:val="24"/>
          <w:szCs w:val="24"/>
        </w:rPr>
        <w:t xml:space="preserve">ational </w:t>
      </w:r>
      <w:r w:rsidR="00F71083" w:rsidRPr="0026043D">
        <w:rPr>
          <w:rFonts w:ascii="Times New Roman" w:hAnsi="Times New Roman" w:cs="Times New Roman"/>
          <w:sz w:val="24"/>
          <w:szCs w:val="24"/>
        </w:rPr>
        <w:t>self-interest struggle to e</w:t>
      </w:r>
      <w:r w:rsidR="00904317" w:rsidRPr="0026043D">
        <w:rPr>
          <w:rFonts w:ascii="Times New Roman" w:hAnsi="Times New Roman" w:cs="Times New Roman"/>
          <w:sz w:val="24"/>
          <w:szCs w:val="24"/>
        </w:rPr>
        <w:t xml:space="preserve">xplain </w:t>
      </w:r>
      <w:del w:id="34" w:author="Dylan Wiwad" w:date="2018-08-08T12:33:00Z">
        <w:r w:rsidR="00904317" w:rsidRPr="0026043D" w:rsidDel="00255BAF">
          <w:rPr>
            <w:rFonts w:ascii="Times New Roman" w:hAnsi="Times New Roman" w:cs="Times New Roman"/>
            <w:sz w:val="24"/>
            <w:szCs w:val="24"/>
          </w:rPr>
          <w:delText xml:space="preserve">why </w:delText>
        </w:r>
      </w:del>
      <w:r w:rsidR="00904317" w:rsidRPr="0026043D">
        <w:rPr>
          <w:rFonts w:ascii="Times New Roman" w:hAnsi="Times New Roman" w:cs="Times New Roman"/>
          <w:sz w:val="24"/>
          <w:szCs w:val="24"/>
        </w:rPr>
        <w:t xml:space="preserve">the lackluster support for </w:t>
      </w:r>
      <w:r w:rsidR="00563778" w:rsidRPr="0026043D">
        <w:rPr>
          <w:rFonts w:ascii="Times New Roman" w:hAnsi="Times New Roman" w:cs="Times New Roman"/>
          <w:sz w:val="24"/>
          <w:szCs w:val="24"/>
        </w:rPr>
        <w:t>income redistribution among the poor</w:t>
      </w:r>
      <w:del w:id="35" w:author="Dylan Wiwad" w:date="2018-08-08T12:33:00Z">
        <w:r w:rsidR="00563778" w:rsidRPr="0026043D" w:rsidDel="00255BAF">
          <w:rPr>
            <w:rFonts w:ascii="Times New Roman" w:hAnsi="Times New Roman" w:cs="Times New Roman"/>
            <w:sz w:val="24"/>
            <w:szCs w:val="24"/>
          </w:rPr>
          <w:delText xml:space="preserve"> is not stronger</w:delText>
        </w:r>
      </w:del>
      <w:r w:rsidR="00563778" w:rsidRPr="0026043D">
        <w:rPr>
          <w:rFonts w:ascii="Times New Roman" w:hAnsi="Times New Roman" w:cs="Times New Roman"/>
          <w:sz w:val="24"/>
          <w:szCs w:val="24"/>
        </w:rPr>
        <w:t>, or why many rich people support redistrib</w:t>
      </w:r>
      <w:r w:rsidR="00F71083" w:rsidRPr="0026043D">
        <w:rPr>
          <w:rFonts w:ascii="Times New Roman" w:hAnsi="Times New Roman" w:cs="Times New Roman"/>
          <w:sz w:val="24"/>
          <w:szCs w:val="24"/>
        </w:rPr>
        <w:t>utive policies which would</w:t>
      </w:r>
      <w:r w:rsidR="00FA7A75" w:rsidRPr="0026043D">
        <w:rPr>
          <w:rFonts w:ascii="Times New Roman" w:hAnsi="Times New Roman" w:cs="Times New Roman"/>
          <w:sz w:val="24"/>
          <w:szCs w:val="24"/>
        </w:rPr>
        <w:t xml:space="preserve"> increase their taxes</w:t>
      </w:r>
      <w:r w:rsidR="00F71083" w:rsidRPr="0026043D">
        <w:rPr>
          <w:rFonts w:ascii="Times New Roman" w:hAnsi="Times New Roman" w:cs="Times New Roman"/>
          <w:sz w:val="24"/>
          <w:szCs w:val="24"/>
        </w:rPr>
        <w:t xml:space="preserve"> </w:t>
      </w:r>
      <w:r w:rsidR="00510E66"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"10.1016/S0176-2680(00)00014-8", "ISBN" : "0176-2680", "ISSN" : "01762680", "abstract" : "The median-voter hypothesis has been central to an extensive literature on consequences of income redistribution. For example, it has been proposed that greater inequality is associated with lower growth, because of the greater redistribution that is sought by the median voter when income distribution is less equal. There have however been no proper tests of the median-voter hypothesis concerning redistribution, because of previous absence of data on factor-income distribution (that is, incomes before taxes and transfers) across households, and thus on the gains by poorer households from redistribution. The study reported in this paper is based on the required data, with 79 observations drawn from household budget surveys from 24 democracies. The results strongly support the conclusion that countries with greater inequality of factor income redistribute more to the poor. This is so even when we control for the share of the elderly in the population and for pension transfers. The evidence that the median-voter hypothesis adequately describes the collective-choice mechanism is however considerably weaker. Although middle-income groups gain more/or lose less through redistribution in countries where initial (factor) income distribution is more unequal, this regularity is all but lost when, by excluding pensions, we look only at explicit redistributive social transfers from which middle classes contemporaneously gain little. This leaves us searching for an alternative explanation: do middle-classes gain from transfers in the long run even if not contemporaneously?; or is the median-voter hypothesis, based on direct democracy, a proper representation of the mechanisms of collective decision making in representative democracy?", "author" : [ { "dropping-particle" : "", "family" : "Milanovic", "given" : "Branko", "non-dropping-particle" : "", "parse-names" : false, "suffix" : "" } ], "container-title" : "European Journal of Political Economy", "id" : "ITEM-1", "issue" : "3", "issued" : { "date-parts" : [ [ "2000" ] ] }, "page" : "367-410", "title" : "The median-voter hypothesis, income inequality, and income redistribution: an empirical test with the required data", "type" : "article-journal", "volume" : "16" }, "uris" : [ "http://www.mendeley.com/documents/?uuid=5a119d11-9e9e-4798-b760-49020d0ed4b3" ] } ], "mendeley" : { "formattedCitation" : "(Milanovic, 2000)", "plainTextFormattedCitation" : "(Milanovic, 2000)", "previouslyFormattedCitation" : "(Milanovic, 2000)" }, "properties" : { "noteIndex" : 0 }, "schema" : "https://github.com/citation-style-language/schema/raw/master/csl-citation.json" }</w:instrText>
      </w:r>
      <w:r w:rsidR="00510E66" w:rsidRPr="0026043D">
        <w:rPr>
          <w:rFonts w:ascii="Times New Roman" w:hAnsi="Times New Roman" w:cs="Times New Roman"/>
          <w:sz w:val="24"/>
          <w:szCs w:val="24"/>
        </w:rPr>
        <w:fldChar w:fldCharType="separate"/>
      </w:r>
      <w:r w:rsidR="00510E66" w:rsidRPr="0026043D">
        <w:rPr>
          <w:rFonts w:ascii="Times New Roman" w:hAnsi="Times New Roman" w:cs="Times New Roman"/>
          <w:noProof/>
          <w:sz w:val="24"/>
          <w:szCs w:val="24"/>
        </w:rPr>
        <w:t>(Milanovic, 2000)</w:t>
      </w:r>
      <w:r w:rsidR="00510E66"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Thus,</w:t>
      </w:r>
      <w:r w:rsidR="00225E7A">
        <w:rPr>
          <w:rFonts w:ascii="Times New Roman" w:hAnsi="Times New Roman" w:cs="Times New Roman"/>
          <w:sz w:val="24"/>
          <w:szCs w:val="24"/>
        </w:rPr>
        <w:t xml:space="preserve"> </w:t>
      </w:r>
      <w:r w:rsidR="00404CD7">
        <w:rPr>
          <w:rFonts w:ascii="Times New Roman" w:hAnsi="Times New Roman" w:cs="Times New Roman"/>
          <w:sz w:val="24"/>
          <w:szCs w:val="24"/>
        </w:rPr>
        <w:t xml:space="preserve">researchers attempting to explain </w:t>
      </w:r>
      <w:r w:rsidR="00225E7A">
        <w:rPr>
          <w:rFonts w:ascii="Times New Roman" w:hAnsi="Times New Roman" w:cs="Times New Roman"/>
          <w:sz w:val="24"/>
          <w:szCs w:val="24"/>
        </w:rPr>
        <w:t xml:space="preserve">attitudes towards inequality </w:t>
      </w:r>
      <w:r w:rsidR="00404CD7">
        <w:rPr>
          <w:rFonts w:ascii="Times New Roman" w:hAnsi="Times New Roman" w:cs="Times New Roman"/>
          <w:sz w:val="24"/>
          <w:szCs w:val="24"/>
        </w:rPr>
        <w:t xml:space="preserve">have increasingly looked beyond simple </w:t>
      </w:r>
      <w:r w:rsidR="00225E7A">
        <w:rPr>
          <w:rFonts w:ascii="Times New Roman" w:hAnsi="Times New Roman" w:cs="Times New Roman"/>
          <w:sz w:val="24"/>
          <w:szCs w:val="24"/>
        </w:rPr>
        <w:t xml:space="preserve">rational </w:t>
      </w:r>
      <w:r w:rsidR="004273B7" w:rsidRPr="0026043D">
        <w:rPr>
          <w:rFonts w:ascii="Times New Roman" w:hAnsi="Times New Roman" w:cs="Times New Roman"/>
          <w:sz w:val="24"/>
          <w:szCs w:val="24"/>
        </w:rPr>
        <w:t>self-</w:t>
      </w:r>
      <w:commentRangeStart w:id="36"/>
      <w:r w:rsidR="004273B7" w:rsidRPr="0026043D">
        <w:rPr>
          <w:rFonts w:ascii="Times New Roman" w:hAnsi="Times New Roman" w:cs="Times New Roman"/>
          <w:sz w:val="24"/>
          <w:szCs w:val="24"/>
        </w:rPr>
        <w:t>interest</w:t>
      </w:r>
      <w:commentRangeEnd w:id="36"/>
      <w:r w:rsidR="00255BAF">
        <w:rPr>
          <w:rStyle w:val="CommentReference"/>
        </w:rPr>
        <w:commentReference w:id="36"/>
      </w:r>
      <w:r w:rsidR="00225E7A">
        <w:rPr>
          <w:rFonts w:ascii="Times New Roman" w:hAnsi="Times New Roman" w:cs="Times New Roman"/>
          <w:sz w:val="24"/>
          <w:szCs w:val="24"/>
        </w:rPr>
        <w:t>.</w:t>
      </w:r>
      <w:r w:rsidR="00B23BB6" w:rsidRPr="0026043D">
        <w:rPr>
          <w:rFonts w:ascii="Times New Roman" w:hAnsi="Times New Roman" w:cs="Times New Roman"/>
          <w:sz w:val="24"/>
          <w:szCs w:val="24"/>
        </w:rPr>
        <w:t xml:space="preserve"> </w:t>
      </w:r>
    </w:p>
    <w:p w14:paraId="6E9B16DC" w14:textId="2495D621" w:rsidR="00AF3F34" w:rsidRDefault="00404CD7" w:rsidP="00AF3F34">
      <w:pPr>
        <w:spacing w:after="0" w:line="480" w:lineRule="auto"/>
        <w:ind w:firstLine="720"/>
        <w:rPr>
          <w:rFonts w:ascii="Times New Roman" w:hAnsi="Times New Roman" w:cs="Times New Roman"/>
          <w:sz w:val="24"/>
          <w:szCs w:val="24"/>
        </w:rPr>
      </w:pPr>
      <w:commentRangeStart w:id="37"/>
      <w:del w:id="38" w:author="Dylan Wiwad" w:date="2018-08-08T12:34:00Z">
        <w:r w:rsidDel="00255BAF">
          <w:rPr>
            <w:rFonts w:ascii="Times New Roman" w:hAnsi="Times New Roman" w:cs="Times New Roman"/>
            <w:sz w:val="24"/>
            <w:szCs w:val="24"/>
          </w:rPr>
          <w:delText>Some researchers have examined</w:delText>
        </w:r>
      </w:del>
      <w:ins w:id="39" w:author="Dylan Wiwad" w:date="2018-08-08T12:34:00Z">
        <w:r w:rsidR="00255BAF">
          <w:rPr>
            <w:rFonts w:ascii="Times New Roman" w:hAnsi="Times New Roman" w:cs="Times New Roman"/>
            <w:sz w:val="24"/>
            <w:szCs w:val="24"/>
          </w:rPr>
          <w:t>One such additional explanation is</w:t>
        </w:r>
      </w:ins>
      <w:r>
        <w:rPr>
          <w:rFonts w:ascii="Times New Roman" w:hAnsi="Times New Roman" w:cs="Times New Roman"/>
          <w:sz w:val="24"/>
          <w:szCs w:val="24"/>
        </w:rPr>
        <w:t xml:space="preserve"> cognitive biases</w:t>
      </w:r>
      <w:commentRangeEnd w:id="37"/>
      <w:r w:rsidR="006D2AA3">
        <w:rPr>
          <w:rStyle w:val="CommentReference"/>
        </w:rPr>
        <w:commentReference w:id="37"/>
      </w:r>
      <w:r w:rsidR="00645FC7" w:rsidRPr="0026043D">
        <w:rPr>
          <w:rFonts w:ascii="Times New Roman" w:hAnsi="Times New Roman" w:cs="Times New Roman"/>
          <w:sz w:val="24"/>
          <w:szCs w:val="24"/>
        </w:rPr>
        <w:t>.</w:t>
      </w:r>
      <w:r>
        <w:rPr>
          <w:rFonts w:ascii="Times New Roman" w:hAnsi="Times New Roman" w:cs="Times New Roman"/>
          <w:sz w:val="24"/>
          <w:szCs w:val="24"/>
        </w:rPr>
        <w:t xml:space="preserve"> For example, m</w:t>
      </w:r>
      <w:r w:rsidR="00273A6F" w:rsidRPr="0026043D">
        <w:rPr>
          <w:rFonts w:ascii="Times New Roman" w:hAnsi="Times New Roman" w:cs="Times New Roman"/>
          <w:sz w:val="24"/>
          <w:szCs w:val="24"/>
        </w:rPr>
        <w:t xml:space="preserve">any people </w:t>
      </w:r>
      <w:r w:rsidR="00315835" w:rsidRPr="0026043D">
        <w:rPr>
          <w:rFonts w:ascii="Times New Roman" w:hAnsi="Times New Roman" w:cs="Times New Roman"/>
          <w:sz w:val="24"/>
          <w:szCs w:val="24"/>
        </w:rPr>
        <w:t>underestimate the</w:t>
      </w:r>
      <w:r w:rsidR="00273A6F"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t xml:space="preserve">magnitude of </w:t>
      </w:r>
      <w:r w:rsidR="00273A6F" w:rsidRPr="0026043D">
        <w:rPr>
          <w:rFonts w:ascii="Times New Roman" w:hAnsi="Times New Roman" w:cs="Times New Roman"/>
          <w:sz w:val="24"/>
          <w:szCs w:val="24"/>
        </w:rPr>
        <w:t>inequality</w:t>
      </w:r>
      <w:r w:rsidR="00926DB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"10.1177/1745691610393524", "ISBN" : "1745-6916", "ISSN" : "17456916", "PMID" : "26162108", "abstract" : "Disagreements about the optimal level of wealth inequality underlie policy debates ranging from taxation to welfare. We attempt to insert the desires of \"regular\" Americans into these debates, by asking a nationally representative online panel to estimate the current distribution of wealth in the United States and to \"build a better America\" by constructing distributions with their ideal level of inequality. First, respondents dramatically underestimated the current level of wealth inequality. Second, respondents constructed ideal wealth distributions that were far more equitable than even their erroneously low estimates of the actual distribution. Most important from a policy perspective, we observed a surprising level of consensus: All demographic groups--even those not usually associated with wealth redistribution such as Republicans and the wealthy--desired a more equal distribution of wealth than the status quo.", "author" : [ { "dropping-particle" : "", "family" : "Norton", "given" : "Michael I.", "non-dropping-particle" : "", "parse-names" : false, "suffix" : "" }, { "dropping-particle" : "", "family" : "Ariely", "given" : "Dan", "non-dropping-particle" : "", "parse-names" : false, "suffix" : "" } ], "container-title" : "Perspectives on Psychological Science", "id" : "ITEM-1", "issue" : "1", "issued" : { "date-parts" : [ [ "2011" ] ] }, "page" : "9-12", "title" : "Building a better America-one wealth quintile at a time", "type" : "article-journal", "volume" : "6" }, "uris" : [ "http://www.mendeley.com/documents/?uuid=bb5c302d-74fb-40ef-861a-8e87568c504e" ] } ], "mendeley" : { "formattedCitation" : "(Norton &amp; Ariely, 2011)", "plainTextFormattedCitation" : "(Norton &amp; Ariely, 2011)", "previouslyFormattedCitation" : "(Norton &amp; Ariely,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w:t>
      </w:r>
      <w:ins w:id="40" w:author="Dylan Wiwad" w:date="2018-08-08T12:34:00Z">
        <w:r w:rsidR="00255BAF">
          <w:rPr>
            <w:rFonts w:ascii="Times New Roman" w:hAnsi="Times New Roman" w:cs="Times New Roman"/>
            <w:noProof/>
            <w:sz w:val="24"/>
            <w:szCs w:val="24"/>
          </w:rPr>
          <w:t xml:space="preserve">Davidai, 2018; </w:t>
        </w:r>
      </w:ins>
      <w:r w:rsidR="00926DBD" w:rsidRPr="0026043D">
        <w:rPr>
          <w:rFonts w:ascii="Times New Roman" w:hAnsi="Times New Roman" w:cs="Times New Roman"/>
          <w:noProof/>
          <w:sz w:val="24"/>
          <w:szCs w:val="24"/>
        </w:rPr>
        <w:t>Norton &amp; Ariely, 2011)</w:t>
      </w:r>
      <w:r w:rsidR="00926DBD"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xml:space="preserve">, </w:t>
      </w:r>
      <w:r w:rsidR="00273A6F" w:rsidRPr="0026043D">
        <w:rPr>
          <w:rFonts w:ascii="Times New Roman" w:hAnsi="Times New Roman" w:cs="Times New Roman"/>
          <w:sz w:val="24"/>
          <w:szCs w:val="24"/>
        </w:rPr>
        <w:t>overestimate their relative position in the income distribution</w:t>
      </w:r>
      <w:r w:rsidR="00E71D5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"https://doi.org/10.1016/j.jpubeco.2012.10.009", "abstract" : "Individual perceptions of income distribution play a vital role in political economy and public finance models, yet there is little evidence regarding their origins or accuracy. This study examines how individuals form these perceptions and posits that systematic biases arise from the extrapolation of information extracted from reference groups. A tailored household survey provides original evidence on the significant biases in individuals\u2019 evaluations of their own relative position in the distribution. Furthermore, the data supports the hypothesis that the selection process into the reference groups is the source of those biases. Finally, this study also assesses the practical relevance of these biases by examining their impact on attitudes towards redistributive policies. An experimental design incorporated into the survey provides consistent information on the own ranking within the income distribution to a randomly selected group of respondents. Confronting agents\u2019 biased perceptions with this information has a significant effect on their stated preferences for redistribution. Those who had overestimated their relative position and thought of themselves relatively richer than they were demand higher levels of redistribution when informed of their true ranking. This relationship between biased perceptions and political attitudes provides an alternative explanation for the relatively low degree of redistribution observed in modern democracies.", "author" : [ { "dropping-particle" : "", "family" : "Cruces", "given" : "Guillermo", "non-dropping-particle" : "", "parse-names" : false, "suffix" : "" }, { "dropping-particle" : "", "family" : "P\u00e9rez Truglia", "given" : "Ricardo", "non-dropping-particle" : "", "parse-names" : false, "suffix" : "" }, { "dropping-particle" : "", "family" : "Tetaz", "given" : "Martin", "non-dropping-particle" : "", "parse-names" : false, "suffix" : "" } ], "container-title" : "Discussion Paper", "id" : "ITEM-1", "issue" : "5699", "issued" : { "date-parts" : [ [ "2011" ] ] }, "page" : "100-112", "title" : "Biased Perceptions of Income Distribution and Evidence from a Survey Experiment", "type" : "article-journal", "volume" : "98" }, "uris" : [ "http://www.mendeley.com/documents/?uuid=7ff01422-ca17-4f75-abe2-6419577e6971" ] } ], "mendeley" : { "formattedCitation" : "(Cruces, P\u00e9rez Truglia, &amp; Tetaz, 2011)", "plainTextFormattedCitation" : "(Cruces, P\u00e9rez Truglia, &amp; Tetaz, 2011)", "previouslyFormattedCitation" : "(Cruces, P\u00e9rez Truglia, &amp; Tetaz,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(Cruces, Pérez Truglia, &amp; Tetaz, 2011)</w:t>
      </w:r>
      <w:r w:rsidR="00926DBD" w:rsidRPr="0026043D">
        <w:rPr>
          <w:rFonts w:ascii="Times New Roman" w:hAnsi="Times New Roman" w:cs="Times New Roman"/>
          <w:sz w:val="24"/>
          <w:szCs w:val="24"/>
        </w:rPr>
        <w:fldChar w:fldCharType="end"/>
      </w:r>
      <w:r w:rsidR="00273A6F" w:rsidRPr="0026043D">
        <w:rPr>
          <w:rFonts w:ascii="Times New Roman" w:hAnsi="Times New Roman" w:cs="Times New Roman"/>
          <w:sz w:val="24"/>
          <w:szCs w:val="24"/>
        </w:rPr>
        <w:t xml:space="preserve">, and </w:t>
      </w:r>
      <w:r w:rsidR="00273A6F" w:rsidRPr="0026043D">
        <w:rPr>
          <w:rFonts w:ascii="Times New Roman" w:hAnsi="Times New Roman" w:cs="Times New Roman"/>
          <w:sz w:val="24"/>
          <w:szCs w:val="24"/>
        </w:rPr>
        <w:lastRenderedPageBreak/>
        <w:t>overestimate</w:t>
      </w:r>
      <w:r w:rsidR="001E4BCC" w:rsidRPr="0026043D">
        <w:rPr>
          <w:rFonts w:ascii="Times New Roman" w:hAnsi="Times New Roman" w:cs="Times New Roman"/>
          <w:sz w:val="24"/>
          <w:szCs w:val="24"/>
        </w:rPr>
        <w:t xml:space="preserve"> the probability that they will</w:t>
      </w:r>
      <w:r w:rsidR="00504B6C" w:rsidRPr="0026043D">
        <w:rPr>
          <w:rFonts w:ascii="Times New Roman" w:hAnsi="Times New Roman" w:cs="Times New Roman"/>
          <w:sz w:val="24"/>
          <w:szCs w:val="24"/>
        </w:rPr>
        <w:t xml:space="preserve"> move up </w:t>
      </w:r>
      <w:del w:id="41" w:author="Angela Robinson" w:date="2018-08-10T09:52:00Z">
        <w:r w:rsidR="00504B6C" w:rsidRPr="0026043D" w:rsidDel="00D11985">
          <w:rPr>
            <w:rFonts w:ascii="Times New Roman" w:hAnsi="Times New Roman" w:cs="Times New Roman"/>
            <w:sz w:val="24"/>
            <w:szCs w:val="24"/>
          </w:rPr>
          <w:delText xml:space="preserve">in </w:delText>
        </w:r>
      </w:del>
      <w:r w:rsidR="00504B6C" w:rsidRPr="0026043D">
        <w:rPr>
          <w:rFonts w:ascii="Times New Roman" w:hAnsi="Times New Roman" w:cs="Times New Roman"/>
          <w:sz w:val="24"/>
          <w:szCs w:val="24"/>
        </w:rPr>
        <w:t>the income distribution</w:t>
      </w:r>
      <w:ins w:id="42" w:author="Angela Robinson" w:date="2018-08-10T09:52:00Z">
        <w:r w:rsidR="00D11985">
          <w:rPr>
            <w:rFonts w:ascii="Times New Roman" w:hAnsi="Times New Roman" w:cs="Times New Roman"/>
            <w:sz w:val="24"/>
            <w:szCs w:val="24"/>
          </w:rPr>
          <w:t xml:space="preserve"> relative to others</w:t>
        </w:r>
      </w:ins>
      <w:r w:rsidR="00645FC7" w:rsidRPr="0026043D">
        <w:rPr>
          <w:rFonts w:ascii="Times New Roman" w:hAnsi="Times New Roman" w:cs="Times New Roman"/>
          <w:sz w:val="24"/>
          <w:szCs w:val="24"/>
        </w:rPr>
        <w:t xml:space="preserve"> </w:t>
      </w:r>
      <w:r w:rsidR="00645FC7"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"DOI" : "10.1177/1745691614562005", "ISBN" : "1745-6916", "ISSN" : "17456924", "PMID" : "25910381", "abstract" : "A core tenet of the American ethos is that there is considerable economic mobility. Americans seem willing to accept vast financial inequalities as long as they believe that everyone has the opportunity to succeed. We examined whether people\u2019s beliefs about the amount of economic mobility in the contemporary United States conform to reality. We found that (a) people believe there is more upward mobility than downward mobility; (b) people overestimate the amount of upward mobility and underestimate the amount of downward mobility; (c) poorer individuals believe there is more mobility than richer individuals; and (d) political affiliation influences perceptions of economic mobility, with conservatives believing that the economic system is more dynamic\u2014with more people moving both up and down the income distribution\u2014than liberals do. We discuss how these findings can shed light on the intensity and nature of political debate in the United States on economic inequality and opportunity.", "author" : [ { "dropping-particle" : "", "family" : "Davidai", "given" : "Shai", "non-dropping-particle" : "", "parse-names" : false, "suffix" : "" }, { "dropping-particle" : "", "family" : "Gilovich", "given" : "Thomas", "non-dropping-particle" : "", "parse-names" : false, "suffix" : "" } ], "container-title" : "Perspectives on Psychological Science", "id" : "ITEM-1", "issue" : "1", "issued" : { "date-parts" : [ [ "2015" ] ] }, "page" : "60-71", "title" : "Building a More Mobile America\u2014One Income Quintile at a Time", "type" : "article-journal", "volume" : "10" }, "uris" : [ "http://www.mendeley.com/documents/?uuid=a32fbf64-573c-4f4d-a705-9f6dae98ba6e" ] }, { "id" : "ITEM-2", "itemData" : { "DOI" : "10.1016/j.jesp.2015.01.005", "ISBN" : "0022-1031", "ISSN" : "10960465", "PMID" : "26617544", "abstract" : "In this research we examine estimates of American social class mobility-the ability to move up or down in education and income status. Across studies, overestimates of class mobility were large and particularly likely among younger participants and those higher in subjective social class-both measured (Studies 1-3) and manipulated (Study 4). Class mobility overestimates were independent of general estimation errors (Study 3) and persisted after accounting for knowledge of class mobility assessed in terms of educational attainment and self-ratings. Experiments revealed that mobility overestimates were shaped by exposure to information about the genetic determinants of social class-a faux science article suggesting genetic constraints to economic advancement increased accuracy in class mobility estimates (Study 2)-and motivated by needs to protect the self-heightening the self-relevance of class mobility increased overestimates (Study 3). Discussion focused on both the costs and benefits of overestimates of class mobility for individuals and society.", "author" : [ { "dropping-particle" : "", "family" : "Kraus", "given" : "Michael W.", "non-dropping-particle" : "", "parse-names" : false, "suffix" : "" }, { "dropping-particle" : "", "family" : "Tan", "given" : "Jacinth J.X.", "non-dropping-particle" : "", "parse-names" : false, "suffix" : "" } ], "container-title" : "Journal of Experimental Social Psychology", "id" : "ITEM-2", "issued" : { "date-parts" : [ [ "2015" ] ] }, "page" : "101-111", "publisher" : "The Authors", "title" : "Americans overestimate social class mobility", "type" : "article-journal", "volume" : "58" }, "uris" : [ "http://www.mendeley.com/documents/?uuid=36c79e0c-bbc7-4ff2-9782-9ca618ecec83" ] } ], "mendeley" : { "formattedCitation" : "(Davidai &amp; Gilovich, 2015; Kraus &amp; Tan, 2015)", "manualFormatting" : "(Davidai &amp; Gilovich, 2015; Kraus &amp; Tan, 2015, although see also", "plainTextFormattedCitation" : "(Davidai &amp; Gilovich, 2015; Kraus &amp; Tan, 2015)", "previouslyFormattedCitation" : "(Davidai &amp; Gilovich, 2015; Kraus &amp; Tan,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(Davidai &amp; Gilovich, 2015; Kraus &amp; Tan, 2015, although see also</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fldChar w:fldCharType="begin" w:fldLock="1"/>
      </w:r>
      <w:r w:rsidR="00A06A75" w:rsidRPr="0026043D">
        <w:rPr>
          <w:rFonts w:ascii="Times New Roman" w:hAnsi="Times New Roman" w:cs="Times New Roman"/>
          <w:sz w:val="24"/>
          <w:szCs w:val="24"/>
        </w:rPr>
        <w:instrText>ADDIN CSL_CITATION { "citationItems" : [ { "id" : "ITEM-1", "itemData" : { "DOI" : "10.1177/0956797614566657", "ISBN" : "09567976", "ISSN" : "14679280", "PMID" : "25680788", "abstract" : "The ability to move upward in social class or economic position (i.e., social mobility) is a defining feature of the American Dream, yet recent public-opinion polls indicate that many Americans are losing confidence in the essential fairness of the system and their opportunities for financial advancement. In two studies, we examined Americans\u2019 perceptions of both current levels of mobility in the United States and temporal trends in mobility, and we compared these perceptions with objective indicators to determine perceptual accuracy. Overall, participants underestimated current mobility and erroneously concluded that mobility has declined over the past four decades. These misperceptions were more pronounced among politically liberal participants than among politically moderate or conservative ones. These perception differences were accounted for by liberals\u2019 relative dissatisfaction with the current social system, social hierarchies, and economic inequality. These findings have important implications for theories of political ideology. (PsycINFO Database Record (c) 2015 APA, all rights reserved)(journal abstract)", "author" : [ { "dropping-particle" : "", "family" : "Chambers", "given" : "John R.", "non-dropping-particle" : "", "parse-names" : false, "suffix" : "" }, { "dropping-particle" : "", "family" : "Swan", "given" : "Lawton K.", "non-dropping-particle" : "", "parse-names" : false, "suffix" : "" }, { "dropping-particle" : "", "family" : "Heesacker", "given" : "Martin", "non-dropping-particle" : "", "parse-names" : false, "suffix" : "" } ], "container-title" : "Psychological Science", "id" : "ITEM-1", "issue" : "4", "issued" : { "date-parts" : [ [ "2015" ] ] }, "page" : "413-423", "title" : "Perceptions of U.S. Social Mobility Are Divided (and Distorted) Along Ideological Lines", "type" : "article-journal", "volume" : "26" }, "uris" : [ "http://www.mendeley.com/documents/?uuid=337b16ee-2aac-4bfe-a53d-78056288a1cc" ] } ], "mendeley" : { "formattedCitation" : "(Chambers, Swan, &amp; Heesacker, 2015)", "manualFormatting" : " Chambers, Swan, &amp; Heesacker, 2015)", "plainTextFormattedCitation" : "(Chambers, Swan, &amp; Heesacker, 2015)", "previouslyFormattedCitation" : "(Chambers, Swan, &amp; Heesacker,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 xml:space="preserve"> Chambers, Swan, &amp; Heesacker, 2015)</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t>.</w:t>
      </w:r>
      <w:r>
        <w:rPr>
          <w:rFonts w:ascii="Times New Roman" w:hAnsi="Times New Roman" w:cs="Times New Roman"/>
          <w:sz w:val="24"/>
          <w:szCs w:val="24"/>
        </w:rPr>
        <w:t xml:space="preserve"> </w:t>
      </w:r>
      <w:commentRangeStart w:id="43"/>
      <w:r w:rsidR="00407F88">
        <w:rPr>
          <w:rFonts w:ascii="Times New Roman" w:hAnsi="Times New Roman" w:cs="Times New Roman"/>
          <w:sz w:val="24"/>
          <w:szCs w:val="24"/>
        </w:rPr>
        <w:t>A</w:t>
      </w:r>
      <w:r w:rsidR="00645FC7" w:rsidRPr="0026043D">
        <w:rPr>
          <w:rFonts w:ascii="Times New Roman" w:hAnsi="Times New Roman" w:cs="Times New Roman"/>
          <w:sz w:val="24"/>
          <w:szCs w:val="24"/>
        </w:rPr>
        <w:t xml:space="preserve"> </w:t>
      </w:r>
      <w:commentRangeEnd w:id="43"/>
      <w:r w:rsidR="00D11985">
        <w:rPr>
          <w:rStyle w:val="CommentReference"/>
        </w:rPr>
        <w:commentReference w:id="43"/>
      </w:r>
      <w:r w:rsidR="00645FC7" w:rsidRPr="0026043D">
        <w:rPr>
          <w:rFonts w:ascii="Times New Roman" w:hAnsi="Times New Roman" w:cs="Times New Roman"/>
          <w:sz w:val="24"/>
          <w:szCs w:val="24"/>
        </w:rPr>
        <w:t xml:space="preserve">growing body of research has </w:t>
      </w:r>
      <w:r>
        <w:rPr>
          <w:rFonts w:ascii="Times New Roman" w:hAnsi="Times New Roman" w:cs="Times New Roman"/>
          <w:sz w:val="24"/>
          <w:szCs w:val="24"/>
        </w:rPr>
        <w:t>further examined</w:t>
      </w:r>
      <w:r w:rsidR="0071514E" w:rsidRPr="0026043D">
        <w:rPr>
          <w:rFonts w:ascii="Times New Roman" w:hAnsi="Times New Roman" w:cs="Times New Roman"/>
          <w:sz w:val="24"/>
          <w:szCs w:val="24"/>
        </w:rPr>
        <w:t xml:space="preserve"> how </w:t>
      </w:r>
      <w:del w:id="44" w:author="Dylan Wiwad" w:date="2018-08-08T12:36:00Z">
        <w:r w:rsidR="00DE3654" w:rsidRPr="0026043D" w:rsidDel="00255BAF">
          <w:rPr>
            <w:rFonts w:ascii="Times New Roman" w:hAnsi="Times New Roman" w:cs="Times New Roman"/>
            <w:sz w:val="24"/>
            <w:szCs w:val="24"/>
          </w:rPr>
          <w:delText>attitudes towards inequality</w:delText>
        </w:r>
      </w:del>
      <w:ins w:id="45" w:author="Dylan Wiwad" w:date="2018-08-08T12:36:00Z">
        <w:r w:rsidR="00255BAF">
          <w:rPr>
            <w:rFonts w:ascii="Times New Roman" w:hAnsi="Times New Roman" w:cs="Times New Roman"/>
            <w:sz w:val="24"/>
            <w:szCs w:val="24"/>
          </w:rPr>
          <w:t>moral concerns</w:t>
        </w:r>
      </w:ins>
      <w:r>
        <w:rPr>
          <w:rFonts w:ascii="Times New Roman" w:hAnsi="Times New Roman" w:cs="Times New Roman"/>
          <w:sz w:val="24"/>
          <w:szCs w:val="24"/>
        </w:rPr>
        <w:t>—</w:t>
      </w:r>
      <w:r w:rsidR="00DE3654" w:rsidRPr="0026043D">
        <w:rPr>
          <w:rFonts w:ascii="Times New Roman" w:hAnsi="Times New Roman" w:cs="Times New Roman"/>
          <w:sz w:val="24"/>
          <w:szCs w:val="24"/>
        </w:rPr>
        <w:t>like views on many political issue</w:t>
      </w:r>
      <w:ins w:id="46" w:author="Dylan Wiwad" w:date="2018-08-08T12:35:00Z">
        <w:r w:rsidR="00255BAF">
          <w:rPr>
            <w:rFonts w:ascii="Times New Roman" w:hAnsi="Times New Roman" w:cs="Times New Roman"/>
            <w:sz w:val="24"/>
            <w:szCs w:val="24"/>
          </w:rPr>
          <w:t>s</w:t>
        </w:r>
      </w:ins>
      <w:r>
        <w:rPr>
          <w:rFonts w:ascii="Times New Roman" w:hAnsi="Times New Roman" w:cs="Times New Roman"/>
          <w:sz w:val="24"/>
          <w:szCs w:val="24"/>
        </w:rPr>
        <w:t>—</w:t>
      </w:r>
      <w:del w:id="47" w:author="Dylan Wiwad" w:date="2018-08-08T12:36:00Z">
        <w:r w:rsidR="0096562D" w:rsidRPr="0026043D" w:rsidDel="00255BAF">
          <w:rPr>
            <w:rFonts w:ascii="Times New Roman" w:hAnsi="Times New Roman" w:cs="Times New Roman"/>
            <w:sz w:val="24"/>
            <w:szCs w:val="24"/>
          </w:rPr>
          <w:delText>are</w:delText>
        </w:r>
        <w:r w:rsidR="00DE3654" w:rsidRPr="0026043D" w:rsidDel="00255BAF">
          <w:rPr>
            <w:rFonts w:ascii="Times New Roman" w:hAnsi="Times New Roman" w:cs="Times New Roman"/>
            <w:sz w:val="24"/>
            <w:szCs w:val="24"/>
          </w:rPr>
          <w:delText xml:space="preserve"> </w:delText>
        </w:r>
      </w:del>
      <w:r w:rsidR="0071514E" w:rsidRPr="0026043D">
        <w:rPr>
          <w:rFonts w:ascii="Times New Roman" w:hAnsi="Times New Roman" w:cs="Times New Roman"/>
          <w:sz w:val="24"/>
          <w:szCs w:val="24"/>
        </w:rPr>
        <w:t>influence</w:t>
      </w:r>
      <w:del w:id="48" w:author="Dylan Wiwad" w:date="2018-08-08T12:36:00Z">
        <w:r w:rsidR="0071514E" w:rsidRPr="0026043D" w:rsidDel="00255BAF">
          <w:rPr>
            <w:rFonts w:ascii="Times New Roman" w:hAnsi="Times New Roman" w:cs="Times New Roman"/>
            <w:sz w:val="24"/>
            <w:szCs w:val="24"/>
          </w:rPr>
          <w:delText>d</w:delText>
        </w:r>
      </w:del>
      <w:r w:rsidR="0071514E" w:rsidRPr="0026043D">
        <w:rPr>
          <w:rFonts w:ascii="Times New Roman" w:hAnsi="Times New Roman" w:cs="Times New Roman"/>
          <w:sz w:val="24"/>
          <w:szCs w:val="24"/>
        </w:rPr>
        <w:t xml:space="preserve"> </w:t>
      </w:r>
      <w:del w:id="49" w:author="Dylan Wiwad" w:date="2018-08-08T12:36:00Z">
        <w:r w:rsidR="00DE3654" w:rsidRPr="0026043D" w:rsidDel="00255BAF">
          <w:rPr>
            <w:rFonts w:ascii="Times New Roman" w:hAnsi="Times New Roman" w:cs="Times New Roman"/>
            <w:sz w:val="24"/>
            <w:szCs w:val="24"/>
          </w:rPr>
          <w:delText>by moral concerns</w:delText>
        </w:r>
      </w:del>
      <w:ins w:id="50" w:author="Dylan Wiwad" w:date="2018-08-08T12:36:00Z">
        <w:r w:rsidR="00255BAF">
          <w:rPr>
            <w:rFonts w:ascii="Times New Roman" w:hAnsi="Times New Roman" w:cs="Times New Roman"/>
            <w:sz w:val="24"/>
            <w:szCs w:val="24"/>
          </w:rPr>
          <w:t>attitudes towards inequality</w:t>
        </w:r>
      </w:ins>
      <w:r w:rsidR="001D1B05" w:rsidRPr="0026043D">
        <w:rPr>
          <w:rFonts w:ascii="Times New Roman" w:hAnsi="Times New Roman" w:cs="Times New Roman"/>
          <w:sz w:val="24"/>
          <w:szCs w:val="24"/>
        </w:rPr>
        <w:t xml:space="preserve"> </w:t>
      </w:r>
      <w:r w:rsidR="001D1B05" w:rsidRPr="0026043D">
        <w:rPr>
          <w:rFonts w:ascii="Times New Roman" w:hAnsi="Times New Roman" w:cs="Times New Roman"/>
          <w:sz w:val="24"/>
          <w:szCs w:val="24"/>
        </w:rPr>
        <w:fldChar w:fldCharType="begin" w:fldLock="1"/>
      </w:r>
      <w:r w:rsidR="00541EB9" w:rsidRPr="0026043D">
        <w:rPr>
          <w:rFonts w:ascii="Times New Roman" w:hAnsi="Times New Roman" w:cs="Times New Roman"/>
          <w:sz w:val="24"/>
          <w:szCs w:val="24"/>
        </w:rPr>
        <w:instrText>ADDIN CSL_CITATION { "citationItems" : [ { "id" : "ITEM-1", "itemData" : { "DOI" : "10.1016/S0065-2601(08)60327-5", "author" : [ { "dropping-particle" : "", "family" : "Sears", "given" : "David O.", "non-dropping-particle" : "", "parse-names" : false, "suffix" : "" }, { "dropping-particle" : "", "family" : "Funk", "given" : "Carolyn L.", "non-dropping-particle" : "", "parse-names" : false, "suffix" : "" } ], "id" : "ITEM-1", "issued" : { "date-parts" : [ [ "1991" ] ] }, "page" : "1-91", "title" : "The Role of Self-Interest in Social and Political Attitudes", "type" : "chapter" }, "uris" : [ "http://www.mendeley.com/documents/?uuid=d2d04061-f628-4c0c-b546-7a6f7db1ba3c" ] }, { "id" : "ITEM-2", "itemData" : { "DOI" : "10.1177/1948550618772821", "ISSN" : "1948-5506", "abstract" : "Economic inequality is a pervasive and growing source of social problems such as poor health, crime, psychological disorders, and lack of trust in others. U.S. citizens across the political spectrum both underperceive the extent of economic inequality and would prefer to live in a society with much less inequality than both exist in reality and in their subjective estimations. Across multiple studies, we examined the ability of \u201cmoral foundations\u201d to predict people\u2019s desire to reduce economic inequality (while also replicating research showing widespread desire for a more equal society). Moral foundations endorsements consistently predicted desire to reduce inequality even when controlling for other relevant factors (e.g., political orientation). In addition, requests for donations to an organization focused on reducing economic inequality were able to elicit more money when the requests largely appealed to the type of moral foundations endorsed by participants.", "author" : [ { "dropping-particle" : "", "family" : "Franks", "given" : "Andrew S.", "non-dropping-particle" : "", "parse-names" : false, "suffix" : "" }, { "dropping-particle" : "", "family" : "Scherr", "given" : "Kyle C.", "non-dropping-particle" : "", "parse-names" : false, "suffix" : "" } ], "container-title" : "Social Psychological and Personality Science", "id" : "ITEM-2", "issued" : { "date-parts" : [ [ "2018" ] ] }, "page" : "194855061877282", "title" : "Economic Issues Are Moral Issues", "type" : "article-journal", "volume" : "2018" }, "uris" : [ "http://www.mendeley.com/documents/?uuid=ebc9bb75-b6c5-4482-b787-7c196d169ede" ] } ], "mendeley" : { "formattedCitation" : "(Franks &amp; Scherr, 2018; Sears &amp; Funk, 1991)", "plainTextFormattedCitation" : "(Franks &amp; Scherr, 2018; Sears &amp; Funk, 1991)", "previouslyFormattedCitation" : "(Franks &amp; Scherr, 2018; Sears &amp; Funk, 1991)" }, "properties" : { "noteIndex" : 0 }, "schema" : "https://github.com/citation-style-language/schema/raw/master/csl-citation.json" }</w:instrText>
      </w:r>
      <w:r w:rsidR="001D1B05" w:rsidRPr="0026043D">
        <w:rPr>
          <w:rFonts w:ascii="Times New Roman" w:hAnsi="Times New Roman" w:cs="Times New Roman"/>
          <w:sz w:val="24"/>
          <w:szCs w:val="24"/>
        </w:rPr>
        <w:fldChar w:fldCharType="separate"/>
      </w:r>
      <w:r w:rsidR="001D1B05" w:rsidRPr="0026043D">
        <w:rPr>
          <w:rFonts w:ascii="Times New Roman" w:hAnsi="Times New Roman" w:cs="Times New Roman"/>
          <w:noProof/>
          <w:sz w:val="24"/>
          <w:szCs w:val="24"/>
        </w:rPr>
        <w:t>(Franks &amp; Scherr, 2018; Sears &amp; Funk, 1991)</w:t>
      </w:r>
      <w:r w:rsidR="001D1B05" w:rsidRPr="0026043D">
        <w:rPr>
          <w:rFonts w:ascii="Times New Roman" w:hAnsi="Times New Roman" w:cs="Times New Roman"/>
          <w:sz w:val="24"/>
          <w:szCs w:val="24"/>
        </w:rPr>
        <w:fldChar w:fldCharType="end"/>
      </w:r>
      <w:r w:rsidR="00DE3654" w:rsidRPr="0026043D">
        <w:rPr>
          <w:rFonts w:ascii="Times New Roman" w:hAnsi="Times New Roman" w:cs="Times New Roman"/>
          <w:sz w:val="24"/>
          <w:szCs w:val="24"/>
        </w:rPr>
        <w:t>.</w:t>
      </w:r>
      <w:r w:rsidR="0071514E" w:rsidRPr="0026043D">
        <w:rPr>
          <w:rFonts w:ascii="Times New Roman" w:hAnsi="Times New Roman" w:cs="Times New Roman"/>
          <w:sz w:val="24"/>
          <w:szCs w:val="24"/>
        </w:rPr>
        <w:t xml:space="preserve"> </w:t>
      </w:r>
      <w:r w:rsidR="00541EB9" w:rsidRPr="0026043D">
        <w:rPr>
          <w:rFonts w:ascii="Times New Roman" w:hAnsi="Times New Roman" w:cs="Times New Roman"/>
          <w:sz w:val="24"/>
          <w:szCs w:val="24"/>
        </w:rPr>
        <w:t xml:space="preserve">Because cooperation within groups was an important part of our evolutionary past, humans evolved strong moral intuitions about </w:t>
      </w:r>
      <w:r w:rsidR="0071514E" w:rsidRPr="0026043D">
        <w:rPr>
          <w:rFonts w:ascii="Times New Roman" w:hAnsi="Times New Roman" w:cs="Times New Roman"/>
          <w:sz w:val="24"/>
          <w:szCs w:val="24"/>
        </w:rPr>
        <w:t xml:space="preserve">fairness to deter </w:t>
      </w:r>
      <w:r w:rsidR="00541EB9" w:rsidRPr="0026043D">
        <w:rPr>
          <w:rFonts w:ascii="Times New Roman" w:hAnsi="Times New Roman" w:cs="Times New Roman"/>
          <w:sz w:val="24"/>
          <w:szCs w:val="24"/>
        </w:rPr>
        <w:t>free riders</w:t>
      </w:r>
      <w:r w:rsidR="0071514E" w:rsidRPr="0026043D">
        <w:rPr>
          <w:rFonts w:ascii="Times New Roman" w:hAnsi="Times New Roman" w:cs="Times New Roman"/>
          <w:sz w:val="24"/>
          <w:szCs w:val="24"/>
        </w:rPr>
        <w:t xml:space="preserve"> from </w:t>
      </w:r>
      <w:r w:rsidR="00541EB9" w:rsidRPr="0026043D">
        <w:rPr>
          <w:rFonts w:ascii="Times New Roman" w:hAnsi="Times New Roman" w:cs="Times New Roman"/>
          <w:sz w:val="24"/>
          <w:szCs w:val="24"/>
        </w:rPr>
        <w:t>consum</w:t>
      </w:r>
      <w:r w:rsidR="0071514E" w:rsidRPr="0026043D">
        <w:rPr>
          <w:rFonts w:ascii="Times New Roman" w:hAnsi="Times New Roman" w:cs="Times New Roman"/>
          <w:sz w:val="24"/>
          <w:szCs w:val="24"/>
        </w:rPr>
        <w:t xml:space="preserve">ing </w:t>
      </w:r>
      <w:r w:rsidR="00541EB9" w:rsidRPr="0026043D">
        <w:rPr>
          <w:rFonts w:ascii="Times New Roman" w:hAnsi="Times New Roman" w:cs="Times New Roman"/>
          <w:sz w:val="24"/>
          <w:szCs w:val="24"/>
        </w:rPr>
        <w:t xml:space="preserve">group resources without contributing in return </w:t>
      </w:r>
      <w:r w:rsidR="00541EB9" w:rsidRPr="0026043D">
        <w:rPr>
          <w:rFonts w:ascii="Times New Roman" w:hAnsi="Times New Roman" w:cs="Times New Roman"/>
          <w:sz w:val="24"/>
          <w:szCs w:val="24"/>
        </w:rPr>
        <w:fldChar w:fldCharType="begin" w:fldLock="1"/>
      </w:r>
      <w:r w:rsidR="004A3712" w:rsidRPr="0026043D">
        <w:rPr>
          <w:rFonts w:ascii="Times New Roman" w:hAnsi="Times New Roman" w:cs="Times New Roman"/>
          <w:sz w:val="24"/>
          <w:szCs w:val="24"/>
        </w:rPr>
        <w:instrText>ADDIN CSL_CITATION { "citationItems" : [ { "id" : "ITEM-1", "itemData" : { "DOI" : "10.1037/a0027026", "author" : [ { "dropping-particle" : "", "family" : "Delton", "given" : "Andrew W", "non-dropping-particle" : "", "parse-names" : false, "suffix" : "" }, { "dropping-particle" : "", "family" : "Cosmides", "given" : "Leda", "non-dropping-particle" : "", "parse-names" : false, "suffix" : "" }, { "dropping-particle" : "", "family" : "Guemo", "given" : "Marvin", "non-dropping-particle" : "", "parse-names" : false, "suffix" : "" } ], "id" : "ITEM-1", "issue" : "6", "issued" : { "date-parts" : [ [ "2012" ] ] }, "page" : "1252-1270", "title" : "The Psychosemantics of Free Riding: Dissecting the Architecture of a Moral Concept", "type" : "article-journal", "volume" : "102" }, "uris" : [ "http://www.mendeley.com/documents/?uuid=93407be4-1c08-4c22-b6bd-35049d18a9bf" ] } ], "mendeley" : { "formattedCitation" : "(Delton, Cosmides, &amp; Guemo, 2012)", "plainTextFormattedCitation" : "(Delton, Cosmides, &amp; Guemo, 2012)", "previouslyFormattedCitation" : "(Delton, Cosmides, &amp; Guemo, 2012)" }, "properties" : { "noteIndex" : 0 }, "schema" : "https://github.com/citation-style-language/schema/raw/master/csl-citation.json" }</w:instrText>
      </w:r>
      <w:r w:rsidR="00541EB9" w:rsidRPr="0026043D">
        <w:rPr>
          <w:rFonts w:ascii="Times New Roman" w:hAnsi="Times New Roman" w:cs="Times New Roman"/>
          <w:sz w:val="24"/>
          <w:szCs w:val="24"/>
        </w:rPr>
        <w:fldChar w:fldCharType="separate"/>
      </w:r>
      <w:r w:rsidR="00541EB9" w:rsidRPr="0026043D">
        <w:rPr>
          <w:rFonts w:ascii="Times New Roman" w:hAnsi="Times New Roman" w:cs="Times New Roman"/>
          <w:noProof/>
          <w:sz w:val="24"/>
          <w:szCs w:val="24"/>
        </w:rPr>
        <w:t>(Delton, Cosmides, &amp; Guemo, 2012)</w:t>
      </w:r>
      <w:r w:rsidR="00541EB9" w:rsidRPr="0026043D">
        <w:rPr>
          <w:rFonts w:ascii="Times New Roman" w:hAnsi="Times New Roman" w:cs="Times New Roman"/>
          <w:sz w:val="24"/>
          <w:szCs w:val="24"/>
        </w:rPr>
        <w:fldChar w:fldCharType="end"/>
      </w:r>
      <w:r w:rsidR="00541EB9" w:rsidRPr="0026043D">
        <w:rPr>
          <w:rFonts w:ascii="Times New Roman" w:hAnsi="Times New Roman" w:cs="Times New Roman"/>
          <w:sz w:val="24"/>
          <w:szCs w:val="24"/>
        </w:rPr>
        <w:t xml:space="preserve">. </w:t>
      </w:r>
      <w:r w:rsidR="004A3712" w:rsidRPr="0026043D">
        <w:rPr>
          <w:rFonts w:ascii="Times New Roman" w:hAnsi="Times New Roman" w:cs="Times New Roman"/>
          <w:sz w:val="24"/>
          <w:szCs w:val="24"/>
        </w:rPr>
        <w:t xml:space="preserve">These </w:t>
      </w:r>
      <w:r w:rsidR="0071514E" w:rsidRPr="0026043D">
        <w:rPr>
          <w:rFonts w:ascii="Times New Roman" w:hAnsi="Times New Roman" w:cs="Times New Roman"/>
          <w:sz w:val="24"/>
          <w:szCs w:val="24"/>
        </w:rPr>
        <w:t xml:space="preserve">fairness </w:t>
      </w:r>
      <w:r w:rsidR="004A3712" w:rsidRPr="0026043D">
        <w:rPr>
          <w:rFonts w:ascii="Times New Roman" w:hAnsi="Times New Roman" w:cs="Times New Roman"/>
          <w:sz w:val="24"/>
          <w:szCs w:val="24"/>
        </w:rPr>
        <w:t>intuitions</w:t>
      </w:r>
      <w:r w:rsidR="00D52D01" w:rsidRPr="0026043D">
        <w:rPr>
          <w:rFonts w:ascii="Times New Roman" w:hAnsi="Times New Roman" w:cs="Times New Roman"/>
          <w:sz w:val="24"/>
          <w:szCs w:val="24"/>
        </w:rPr>
        <w:t xml:space="preserve"> are </w:t>
      </w:r>
      <w:ins w:id="51" w:author="Dylan Wiwad" w:date="2018-08-08T12:36:00Z">
        <w:r w:rsidR="00D146A5">
          <w:rPr>
            <w:rFonts w:ascii="Times New Roman" w:hAnsi="Times New Roman" w:cs="Times New Roman"/>
            <w:sz w:val="24"/>
            <w:szCs w:val="24"/>
          </w:rPr>
          <w:t xml:space="preserve">one </w:t>
        </w:r>
      </w:ins>
      <w:r w:rsidR="00D52D01" w:rsidRPr="0026043D">
        <w:rPr>
          <w:rFonts w:ascii="Times New Roman" w:hAnsi="Times New Roman" w:cs="Times New Roman"/>
          <w:sz w:val="24"/>
          <w:szCs w:val="24"/>
        </w:rPr>
        <w:t xml:space="preserve">likely </w:t>
      </w:r>
      <w:ins w:id="52" w:author="Dylan Wiwad" w:date="2018-08-08T12:36:00Z">
        <w:r w:rsidR="00D146A5">
          <w:rPr>
            <w:rFonts w:ascii="Times New Roman" w:hAnsi="Times New Roman" w:cs="Times New Roman"/>
            <w:sz w:val="24"/>
            <w:szCs w:val="24"/>
          </w:rPr>
          <w:t xml:space="preserve">reason </w:t>
        </w:r>
      </w:ins>
      <w:r w:rsidR="00D52D01" w:rsidRPr="0026043D">
        <w:rPr>
          <w:rFonts w:ascii="Times New Roman" w:hAnsi="Times New Roman" w:cs="Times New Roman"/>
          <w:sz w:val="24"/>
          <w:szCs w:val="24"/>
        </w:rPr>
        <w:t xml:space="preserve">why beliefs about the causes of inequality have a large influence on </w:t>
      </w:r>
      <w:r w:rsidR="004A3712" w:rsidRPr="0026043D">
        <w:rPr>
          <w:rFonts w:ascii="Times New Roman" w:hAnsi="Times New Roman" w:cs="Times New Roman"/>
          <w:sz w:val="24"/>
          <w:szCs w:val="24"/>
        </w:rPr>
        <w:t xml:space="preserve">attitudes towards </w:t>
      </w:r>
      <w:r w:rsidR="00CD290E" w:rsidRPr="0026043D">
        <w:rPr>
          <w:rFonts w:ascii="Times New Roman" w:hAnsi="Times New Roman" w:cs="Times New Roman"/>
          <w:sz w:val="24"/>
          <w:szCs w:val="24"/>
        </w:rPr>
        <w:t>inequality</w:t>
      </w:r>
      <w:r w:rsidR="004A3712" w:rsidRPr="0026043D">
        <w:rPr>
          <w:rFonts w:ascii="Times New Roman" w:hAnsi="Times New Roman" w:cs="Times New Roman"/>
          <w:sz w:val="24"/>
          <w:szCs w:val="24"/>
        </w:rPr>
        <w:t xml:space="preserve">. </w:t>
      </w:r>
      <w:bookmarkStart w:id="53" w:name="_Hlk521658258"/>
      <w:r w:rsidR="005D0691" w:rsidRPr="0026043D">
        <w:rPr>
          <w:rFonts w:ascii="Times New Roman" w:hAnsi="Times New Roman" w:cs="Times New Roman"/>
          <w:sz w:val="24"/>
          <w:szCs w:val="24"/>
        </w:rPr>
        <w:t>P</w:t>
      </w:r>
      <w:r w:rsidR="00182C30" w:rsidRPr="0026043D">
        <w:rPr>
          <w:rFonts w:ascii="Times New Roman" w:hAnsi="Times New Roman" w:cs="Times New Roman"/>
          <w:sz w:val="24"/>
          <w:szCs w:val="24"/>
        </w:rPr>
        <w:t xml:space="preserve">eople who </w:t>
      </w:r>
      <w:r w:rsidR="004A3712" w:rsidRPr="0026043D">
        <w:rPr>
          <w:rFonts w:ascii="Times New Roman" w:hAnsi="Times New Roman" w:cs="Times New Roman"/>
          <w:sz w:val="24"/>
          <w:szCs w:val="24"/>
        </w:rPr>
        <w:t xml:space="preserve">believe that inequality </w:t>
      </w:r>
      <w:r w:rsidR="005D0691" w:rsidRPr="0026043D">
        <w:rPr>
          <w:rFonts w:ascii="Times New Roman" w:hAnsi="Times New Roman" w:cs="Times New Roman"/>
          <w:sz w:val="24"/>
          <w:szCs w:val="24"/>
        </w:rPr>
        <w:t xml:space="preserve">is the result of </w:t>
      </w:r>
      <w:r w:rsidR="004A3712" w:rsidRPr="0026043D">
        <w:rPr>
          <w:rFonts w:ascii="Times New Roman" w:hAnsi="Times New Roman" w:cs="Times New Roman"/>
          <w:sz w:val="24"/>
          <w:szCs w:val="24"/>
        </w:rPr>
        <w:t>individual differences in effort</w:t>
      </w:r>
      <w:r w:rsidR="005D0691" w:rsidRPr="0026043D">
        <w:rPr>
          <w:rFonts w:ascii="Times New Roman" w:hAnsi="Times New Roman" w:cs="Times New Roman"/>
          <w:sz w:val="24"/>
          <w:szCs w:val="24"/>
        </w:rPr>
        <w:t xml:space="preserve"> or ability are</w:t>
      </w:r>
      <w:r w:rsidR="004A3712" w:rsidRPr="0026043D">
        <w:rPr>
          <w:rFonts w:ascii="Times New Roman" w:hAnsi="Times New Roman" w:cs="Times New Roman"/>
          <w:sz w:val="24"/>
          <w:szCs w:val="24"/>
        </w:rPr>
        <w:t xml:space="preserve"> more likely to support inequality</w:t>
      </w:r>
      <w:r w:rsidR="005D0691" w:rsidRPr="0026043D">
        <w:rPr>
          <w:rFonts w:ascii="Times New Roman" w:hAnsi="Times New Roman" w:cs="Times New Roman"/>
          <w:sz w:val="24"/>
          <w:szCs w:val="24"/>
        </w:rPr>
        <w:t xml:space="preserve">, and those who believe inequality results from differences in luck are more likely to oppose it </w:t>
      </w:r>
      <w:r w:rsidR="005D0691" w:rsidRPr="0026043D">
        <w:rPr>
          <w:rFonts w:ascii="Times New Roman" w:hAnsi="Times New Roman" w:cs="Times New Roman"/>
          <w:sz w:val="24"/>
          <w:szCs w:val="24"/>
        </w:rPr>
        <w:fldChar w:fldCharType="begin" w:fldLock="1"/>
      </w:r>
      <w:r w:rsidR="00281063" w:rsidRPr="0026043D">
        <w:rPr>
          <w:rFonts w:ascii="Times New Roman" w:hAnsi="Times New Roman" w:cs="Times New Roman"/>
          <w:sz w:val="24"/>
          <w:szCs w:val="24"/>
        </w:rPr>
        <w:instrText>ADDIN CSL_CITATION { "citationItems" : [ { "id" : "ITEM-1", "itemData" : { "ISBN" : "9780202303277", "author" : [ { "dropping-particle" : "", "family" : "Kluegel", "given" : "J. R.", "non-dropping-particle" : "", "parse-names" : false, "suffix" : "" }, { "dropping-particle" : "", "family" : "Smith", "given" : "E. R.", "non-dropping-particle" : "", "parse-names" : false, "suffix" : "" } ], "id" : "ITEM-1", "issued" : { "date-parts" : [ [ "1986" ] ] }, "number-of-pages" : "332", "title" : "Beliefs about inequality: Americans' views of what is and what ought to be", "type" : "book" }, "uris" : [ "http://www.mendeley.com/documents/?uuid=20ec3c76-3fba-44db-a280-6a965e13c364" ] } ], "mendeley" : { "formattedCitation" : "(Kluegel &amp; Smith, 1986)", "plainTextFormattedCitation" : "(Kluegel &amp; Smith, 1986)", "previouslyFormattedCitation" : "(Kluegel &amp; Smith, 1986)" }, "properties" : { "noteIndex" : 0 }, "schema" : "https://github.com/citation-style-language/schema/raw/master/csl-citation.json" }</w:instrText>
      </w:r>
      <w:r w:rsidR="005D0691" w:rsidRPr="0026043D">
        <w:rPr>
          <w:rFonts w:ascii="Times New Roman" w:hAnsi="Times New Roman" w:cs="Times New Roman"/>
          <w:sz w:val="24"/>
          <w:szCs w:val="24"/>
        </w:rPr>
        <w:fldChar w:fldCharType="separate"/>
      </w:r>
      <w:r w:rsidR="005D0691" w:rsidRPr="0026043D">
        <w:rPr>
          <w:rFonts w:ascii="Times New Roman" w:hAnsi="Times New Roman" w:cs="Times New Roman"/>
          <w:noProof/>
          <w:sz w:val="24"/>
          <w:szCs w:val="24"/>
        </w:rPr>
        <w:t>(Kluegel &amp; Smith, 1986)</w:t>
      </w:r>
      <w:r w:rsidR="005D0691" w:rsidRPr="0026043D">
        <w:rPr>
          <w:rFonts w:ascii="Times New Roman" w:hAnsi="Times New Roman" w:cs="Times New Roman"/>
          <w:sz w:val="24"/>
          <w:szCs w:val="24"/>
        </w:rPr>
        <w:fldChar w:fldCharType="end"/>
      </w:r>
      <w:r w:rsidR="005D0691" w:rsidRPr="0026043D">
        <w:rPr>
          <w:rFonts w:ascii="Times New Roman" w:hAnsi="Times New Roman" w:cs="Times New Roman"/>
          <w:sz w:val="24"/>
          <w:szCs w:val="24"/>
        </w:rPr>
        <w:t xml:space="preserve">. </w:t>
      </w:r>
      <w:bookmarkEnd w:id="53"/>
      <w:r w:rsidR="005D0691" w:rsidRPr="0026043D">
        <w:rPr>
          <w:rFonts w:ascii="Times New Roman" w:hAnsi="Times New Roman" w:cs="Times New Roman"/>
          <w:sz w:val="24"/>
          <w:szCs w:val="24"/>
        </w:rPr>
        <w:t xml:space="preserve">Likewise, </w:t>
      </w:r>
      <w:ins w:id="54" w:author="Angela Robinson" w:date="2018-08-10T09:55:00Z">
        <w:r w:rsidR="00831FA7">
          <w:rPr>
            <w:rFonts w:ascii="Times New Roman" w:hAnsi="Times New Roman" w:cs="Times New Roman"/>
            <w:sz w:val="24"/>
            <w:szCs w:val="24"/>
          </w:rPr>
          <w:t xml:space="preserve">in </w:t>
        </w:r>
      </w:ins>
      <w:r w:rsidR="005D0691" w:rsidRPr="0026043D">
        <w:rPr>
          <w:rFonts w:ascii="Times New Roman" w:hAnsi="Times New Roman" w:cs="Times New Roman"/>
          <w:sz w:val="24"/>
          <w:szCs w:val="24"/>
        </w:rPr>
        <w:t>lab experiments</w:t>
      </w:r>
      <w:ins w:id="55" w:author="Angela Robinson" w:date="2018-08-10T09:55:00Z">
        <w:r w:rsidR="00831FA7">
          <w:rPr>
            <w:rFonts w:ascii="Times New Roman" w:hAnsi="Times New Roman" w:cs="Times New Roman"/>
            <w:sz w:val="24"/>
            <w:szCs w:val="24"/>
          </w:rPr>
          <w:t>,</w:t>
        </w:r>
      </w:ins>
      <w:r w:rsidR="005D0691" w:rsidRPr="0026043D">
        <w:rPr>
          <w:rFonts w:ascii="Times New Roman" w:hAnsi="Times New Roman" w:cs="Times New Roman"/>
          <w:sz w:val="24"/>
          <w:szCs w:val="24"/>
        </w:rPr>
        <w:t xml:space="preserve"> </w:t>
      </w:r>
      <w:del w:id="56" w:author="Angela Robinson" w:date="2018-08-10T09:56:00Z">
        <w:r w:rsidR="005D0691" w:rsidRPr="0026043D" w:rsidDel="00831FA7">
          <w:rPr>
            <w:rFonts w:ascii="Times New Roman" w:hAnsi="Times New Roman" w:cs="Times New Roman"/>
            <w:sz w:val="24"/>
            <w:szCs w:val="24"/>
          </w:rPr>
          <w:delText xml:space="preserve">have </w:delText>
        </w:r>
        <w:r w:rsidR="00C258E8" w:rsidRPr="0026043D" w:rsidDel="00831FA7">
          <w:rPr>
            <w:rFonts w:ascii="Times New Roman" w:hAnsi="Times New Roman" w:cs="Times New Roman"/>
            <w:sz w:val="24"/>
            <w:szCs w:val="24"/>
          </w:rPr>
          <w:delText xml:space="preserve">found that </w:delText>
        </w:r>
        <w:r w:rsidR="002B2A3B" w:rsidDel="00831FA7">
          <w:rPr>
            <w:rFonts w:ascii="Times New Roman" w:hAnsi="Times New Roman" w:cs="Times New Roman"/>
            <w:sz w:val="24"/>
            <w:szCs w:val="24"/>
          </w:rPr>
          <w:delText xml:space="preserve">when </w:delText>
        </w:r>
        <w:r w:rsidR="005D0691" w:rsidRPr="0026043D" w:rsidDel="00831FA7">
          <w:rPr>
            <w:rFonts w:ascii="Times New Roman" w:hAnsi="Times New Roman" w:cs="Times New Roman"/>
            <w:sz w:val="24"/>
            <w:szCs w:val="24"/>
          </w:rPr>
          <w:delText xml:space="preserve">inequality is based on merit rather than chance, </w:delText>
        </w:r>
      </w:del>
      <w:r w:rsidR="005D0691" w:rsidRPr="0026043D">
        <w:rPr>
          <w:rFonts w:ascii="Times New Roman" w:hAnsi="Times New Roman" w:cs="Times New Roman"/>
          <w:sz w:val="24"/>
          <w:szCs w:val="24"/>
        </w:rPr>
        <w:t xml:space="preserve">people are less likely to take actions to oppose </w:t>
      </w:r>
      <w:ins w:id="57" w:author="Dylan Wiwad" w:date="2018-08-08T12:38:00Z">
        <w:r w:rsidR="00A12E8B">
          <w:rPr>
            <w:rFonts w:ascii="Times New Roman" w:hAnsi="Times New Roman" w:cs="Times New Roman"/>
            <w:sz w:val="24"/>
            <w:szCs w:val="24"/>
          </w:rPr>
          <w:t>inequality</w:t>
        </w:r>
      </w:ins>
      <w:del w:id="58" w:author="Dylan Wiwad" w:date="2018-08-08T12:38:00Z">
        <w:r w:rsidR="005D0691" w:rsidRPr="0026043D" w:rsidDel="00A12E8B">
          <w:rPr>
            <w:rFonts w:ascii="Times New Roman" w:hAnsi="Times New Roman" w:cs="Times New Roman"/>
            <w:sz w:val="24"/>
            <w:szCs w:val="24"/>
          </w:rPr>
          <w:delText>it</w:delText>
        </w:r>
      </w:del>
      <w:ins w:id="59" w:author="Dylan Wiwad" w:date="2018-08-08T12:37:00Z">
        <w:r w:rsidR="00A12E8B">
          <w:rPr>
            <w:rFonts w:ascii="Times New Roman" w:hAnsi="Times New Roman" w:cs="Times New Roman"/>
            <w:sz w:val="24"/>
            <w:szCs w:val="24"/>
          </w:rPr>
          <w:t xml:space="preserve"> </w:t>
        </w:r>
      </w:ins>
      <w:ins w:id="60" w:author="Angela Robinson" w:date="2018-08-10T09:56:00Z">
        <w:r w:rsidR="00831FA7">
          <w:rPr>
            <w:rFonts w:ascii="Times New Roman" w:hAnsi="Times New Roman" w:cs="Times New Roman"/>
            <w:sz w:val="24"/>
            <w:szCs w:val="24"/>
          </w:rPr>
          <w:t xml:space="preserve"> based </w:t>
        </w:r>
      </w:ins>
      <w:ins w:id="61" w:author="Angela Robinson" w:date="2018-08-10T10:00:00Z">
        <w:r w:rsidR="00831FA7">
          <w:rPr>
            <w:rFonts w:ascii="Times New Roman" w:hAnsi="Times New Roman" w:cs="Times New Roman"/>
            <w:sz w:val="24"/>
            <w:szCs w:val="24"/>
          </w:rPr>
          <w:t>on merit rather than</w:t>
        </w:r>
      </w:ins>
      <w:ins w:id="62" w:author="Angela Robinson" w:date="2018-08-10T09:56:00Z">
        <w:r w:rsidR="00831FA7">
          <w:rPr>
            <w:rFonts w:ascii="Times New Roman" w:hAnsi="Times New Roman" w:cs="Times New Roman"/>
            <w:sz w:val="24"/>
            <w:szCs w:val="24"/>
          </w:rPr>
          <w:t xml:space="preserve"> chance,</w:t>
        </w:r>
      </w:ins>
      <w:ins w:id="63" w:author="Dylan Wiwad" w:date="2018-08-08T12:37:00Z">
        <w:r w:rsidR="00A12E8B">
          <w:rPr>
            <w:rFonts w:ascii="Times New Roman" w:hAnsi="Times New Roman" w:cs="Times New Roman"/>
            <w:sz w:val="24"/>
            <w:szCs w:val="24"/>
          </w:rPr>
          <w:t xml:space="preserve"> and may in fact even bolster</w:t>
        </w:r>
      </w:ins>
      <w:r w:rsidR="002B2A3B">
        <w:rPr>
          <w:rFonts w:ascii="Times New Roman" w:hAnsi="Times New Roman" w:cs="Times New Roman"/>
          <w:sz w:val="24"/>
          <w:szCs w:val="24"/>
        </w:rPr>
        <w:t xml:space="preserve"> </w:t>
      </w:r>
      <w:ins w:id="64" w:author="Dylan Wiwad" w:date="2018-08-08T12:38:00Z">
        <w:del w:id="65" w:author="Angela Robinson" w:date="2018-08-10T09:59:00Z">
          <w:r w:rsidR="00A12E8B" w:rsidDel="00831FA7">
            <w:rPr>
              <w:rFonts w:ascii="Times New Roman" w:hAnsi="Times New Roman" w:cs="Times New Roman"/>
              <w:sz w:val="24"/>
              <w:szCs w:val="24"/>
            </w:rPr>
            <w:delText>it</w:delText>
          </w:r>
        </w:del>
      </w:ins>
      <w:ins w:id="66" w:author="Angela Robinson" w:date="2018-08-10T10:01:00Z">
        <w:r w:rsidR="00831FA7">
          <w:rPr>
            <w:rFonts w:ascii="Times New Roman" w:hAnsi="Times New Roman" w:cs="Times New Roman"/>
            <w:sz w:val="24"/>
            <w:szCs w:val="24"/>
          </w:rPr>
          <w:t>it</w:t>
        </w:r>
      </w:ins>
      <w:ins w:id="67" w:author="Dylan Wiwad" w:date="2018-08-08T12:38:00Z">
        <w:r w:rsidR="00A12E8B">
          <w:rPr>
            <w:rFonts w:ascii="Times New Roman" w:hAnsi="Times New Roman" w:cs="Times New Roman"/>
            <w:sz w:val="24"/>
            <w:szCs w:val="24"/>
          </w:rPr>
          <w:t xml:space="preserve"> </w:t>
        </w:r>
      </w:ins>
      <w:r w:rsidR="002B2A3B">
        <w:rPr>
          <w:rFonts w:ascii="Times New Roman" w:hAnsi="Times New Roman" w:cs="Times New Roman"/>
          <w:sz w:val="24"/>
          <w:szCs w:val="24"/>
        </w:rPr>
        <w:fldChar w:fldCharType="begin" w:fldLock="1"/>
      </w:r>
      <w:r w:rsidR="00816E22">
        <w:rPr>
          <w:rFonts w:ascii="Times New Roman" w:hAnsi="Times New Roman" w:cs="Times New Roman"/>
          <w:sz w:val="24"/>
          <w:szCs w:val="24"/>
        </w:rPr>
        <w:instrText>ADDIN CSL_CITATION { "citationItems" : [ { "id" : "ITEM-1", "itemData" : { "DOI" : "10.1371/journal.pone.0114512", "author" : [ { "dropping-particle" : "", "family" : "Rustichini", "given" : "Aldo", "non-dropping-particle" : "", "parse-names" : false, "suffix" : "" }, { "dropping-particle" : "", "family" : "Vostroknutov", "given" : "Alexander", "non-dropping-particle" : "", "parse-names" : false, "suffix" : "" } ], "id" : "ITEM-1", "issued" : { "date-parts" : [ [ "2014" ] ] }, "page" : "1-19", "title" : "Merit and Justice : An Experimental Analysis of Attitude to Inequality", "type" : "article-journal" }, "uris" : [ "http://www.mendeley.com/documents/?uuid=777ee82d-2cb4-482b-aac6-e1e299460519" ] } ], "mendeley" : { "formattedCitation" : "(Rustichini &amp; Vostroknutov, 2014)", "plainTextFormattedCitation" : "(Rustichini &amp; Vostroknutov, 2014)", "previouslyFormattedCitation" : "(Rustichini &amp; Vostroknutov, 2014)" }, "properties" : { "noteIndex" : 0 }, "schema" : "https://github.com/citation-style-language/schema/raw/master/csl-citation.json" }</w:instrText>
      </w:r>
      <w:r w:rsidR="002B2A3B">
        <w:rPr>
          <w:rFonts w:ascii="Times New Roman" w:hAnsi="Times New Roman" w:cs="Times New Roman"/>
          <w:sz w:val="24"/>
          <w:szCs w:val="24"/>
        </w:rPr>
        <w:fldChar w:fldCharType="separate"/>
      </w:r>
      <w:r w:rsidR="002B2A3B" w:rsidRPr="002B2A3B">
        <w:rPr>
          <w:rFonts w:ascii="Times New Roman" w:hAnsi="Times New Roman" w:cs="Times New Roman"/>
          <w:noProof/>
          <w:sz w:val="24"/>
          <w:szCs w:val="24"/>
        </w:rPr>
        <w:t>(Rustichini &amp; Vostroknutov, 2014)</w:t>
      </w:r>
      <w:r w:rsidR="002B2A3B">
        <w:rPr>
          <w:rFonts w:ascii="Times New Roman" w:hAnsi="Times New Roman" w:cs="Times New Roman"/>
          <w:sz w:val="24"/>
          <w:szCs w:val="24"/>
        </w:rPr>
        <w:fldChar w:fldCharType="end"/>
      </w:r>
      <w:r w:rsidR="005D0691" w:rsidRPr="0026043D">
        <w:rPr>
          <w:rFonts w:ascii="Times New Roman" w:hAnsi="Times New Roman" w:cs="Times New Roman"/>
          <w:sz w:val="24"/>
          <w:szCs w:val="24"/>
        </w:rPr>
        <w:t>. For example</w:t>
      </w:r>
      <w:r w:rsidR="00C258E8" w:rsidRPr="0026043D">
        <w:rPr>
          <w:rFonts w:ascii="Times New Roman" w:hAnsi="Times New Roman" w:cs="Times New Roman"/>
          <w:sz w:val="24"/>
          <w:szCs w:val="24"/>
        </w:rPr>
        <w:t xml:space="preserve">, </w:t>
      </w:r>
      <w:r w:rsidR="00732CE7" w:rsidRPr="0026043D">
        <w:rPr>
          <w:rFonts w:ascii="Times New Roman" w:hAnsi="Times New Roman" w:cs="Times New Roman"/>
          <w:sz w:val="24"/>
          <w:szCs w:val="24"/>
        </w:rPr>
        <w:t xml:space="preserve">in </w:t>
      </w:r>
      <w:r w:rsidR="00C258E8" w:rsidRPr="0026043D">
        <w:rPr>
          <w:rFonts w:ascii="Times New Roman" w:hAnsi="Times New Roman" w:cs="Times New Roman"/>
          <w:sz w:val="24"/>
          <w:szCs w:val="24"/>
        </w:rPr>
        <w:t xml:space="preserve">one study </w:t>
      </w:r>
      <w:r w:rsidR="00732CE7" w:rsidRPr="0026043D">
        <w:rPr>
          <w:rFonts w:ascii="Times New Roman" w:hAnsi="Times New Roman" w:cs="Times New Roman"/>
          <w:sz w:val="24"/>
          <w:szCs w:val="24"/>
        </w:rPr>
        <w:t>participants were split into groups with unequal resources and were given a chance to distribute resources to members in either group. When group assignment was based on chance (flipping a coin) participants allocated more resources to the poor group, reducing inequality. However, when group assignment was ostensibly based on merit (performance on a math test) participants allocated more money to the rich group, increasing inequality</w:t>
      </w:r>
      <w:r w:rsidR="00281063" w:rsidRPr="0026043D">
        <w:rPr>
          <w:rFonts w:ascii="Times New Roman" w:hAnsi="Times New Roman" w:cs="Times New Roman"/>
          <w:sz w:val="24"/>
          <w:szCs w:val="24"/>
        </w:rPr>
        <w:t xml:space="preserve"> </w:t>
      </w:r>
      <w:commentRangeStart w:id="68"/>
      <w:commentRangeStart w:id="69"/>
      <w:r w:rsidR="00281063" w:rsidRPr="0026043D">
        <w:rPr>
          <w:rFonts w:ascii="Times New Roman" w:hAnsi="Times New Roman" w:cs="Times New Roman"/>
          <w:sz w:val="24"/>
          <w:szCs w:val="24"/>
        </w:rPr>
        <w:fldChar w:fldCharType="begin" w:fldLock="1"/>
      </w:r>
      <w:r w:rsidR="00AB5E63" w:rsidRPr="0026043D">
        <w:rPr>
          <w:rFonts w:ascii="Times New Roman" w:hAnsi="Times New Roman" w:cs="Times New Roman"/>
          <w:sz w:val="24"/>
          <w:szCs w:val="24"/>
        </w:rPr>
        <w:instrText>ADDIN CSL_CITATION { "citationItems" : [ { "id" : "ITEM-1", "itemData" : { "DOI" : "10.1111/jasp.12041", "author" : [ { "dropping-particle" : "", "family" : "Harvey", "given" : "Simon-pierre", "non-dropping-particle" : "", "parse-names" : false, "suffix" : "" }, { "dropping-particle" : "", "family" : "Bourhis", "given" : "Richard Y", "non-dropping-particle" : "", "parse-names" : false, "suffix" : "" } ], "id" : "ITEM-1", "issued" : { "date-parts" : [ [ "2013" ] ] }, "page" : "351-366", "title" : "Discrimination between the rich and the poor under contrasting conditions of wealth stratification", "type" : "article-journal" }, "uris" : [ "http://www.mendeley.com/documents/?uuid=a7038187-d952-4fbd-8a85-95defc14d793" ] } ], "mendeley" : { "formattedCitation" : "(Harvey &amp; Bourhis, 2013)", "plainTextFormattedCitation" : "(Harvey &amp; Bourhis, 2013)", "previouslyFormattedCitation" : "(Harvey &amp; Bourhis, 2013)" }, "properties" : { "noteIndex" : 0 }, "schema" : "https://github.com/citation-style-language/schema/raw/master/csl-citation.json" }</w:instrText>
      </w:r>
      <w:r w:rsidR="00281063" w:rsidRPr="0026043D">
        <w:rPr>
          <w:rFonts w:ascii="Times New Roman" w:hAnsi="Times New Roman" w:cs="Times New Roman"/>
          <w:sz w:val="24"/>
          <w:szCs w:val="24"/>
        </w:rPr>
        <w:fldChar w:fldCharType="separate"/>
      </w:r>
      <w:r w:rsidR="00281063" w:rsidRPr="0026043D">
        <w:rPr>
          <w:rFonts w:ascii="Times New Roman" w:hAnsi="Times New Roman" w:cs="Times New Roman"/>
          <w:noProof/>
          <w:sz w:val="24"/>
          <w:szCs w:val="24"/>
        </w:rPr>
        <w:t>(Harvey &amp; Bourhis, 2013)</w:t>
      </w:r>
      <w:r w:rsidR="00281063" w:rsidRPr="0026043D">
        <w:rPr>
          <w:rFonts w:ascii="Times New Roman" w:hAnsi="Times New Roman" w:cs="Times New Roman"/>
          <w:sz w:val="24"/>
          <w:szCs w:val="24"/>
        </w:rPr>
        <w:fldChar w:fldCharType="end"/>
      </w:r>
      <w:commentRangeEnd w:id="68"/>
      <w:r w:rsidR="00AB5D0F">
        <w:rPr>
          <w:rStyle w:val="CommentReference"/>
        </w:rPr>
        <w:commentReference w:id="68"/>
      </w:r>
      <w:commentRangeEnd w:id="69"/>
      <w:r w:rsidR="002047E5">
        <w:rPr>
          <w:rStyle w:val="CommentReference"/>
        </w:rPr>
        <w:commentReference w:id="69"/>
      </w:r>
      <w:r w:rsidR="00732CE7" w:rsidRPr="0026043D">
        <w:rPr>
          <w:rFonts w:ascii="Times New Roman" w:hAnsi="Times New Roman" w:cs="Times New Roman"/>
          <w:sz w:val="24"/>
          <w:szCs w:val="24"/>
        </w:rPr>
        <w:t>.</w:t>
      </w:r>
      <w:r w:rsidR="00281063" w:rsidRPr="0026043D">
        <w:rPr>
          <w:rFonts w:ascii="Times New Roman" w:hAnsi="Times New Roman" w:cs="Times New Roman"/>
          <w:sz w:val="24"/>
          <w:szCs w:val="24"/>
        </w:rPr>
        <w:t xml:space="preserve"> </w:t>
      </w:r>
    </w:p>
    <w:p w14:paraId="18E5028C" w14:textId="55ABBCCB" w:rsidR="00E223EE" w:rsidRPr="0026043D" w:rsidRDefault="002B2A3B" w:rsidP="00AF3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Evidence </w:t>
      </w:r>
      <w:r w:rsidR="00AF3F34">
        <w:rPr>
          <w:rFonts w:ascii="Times New Roman" w:hAnsi="Times New Roman" w:cs="Times New Roman"/>
          <w:sz w:val="24"/>
          <w:szCs w:val="24"/>
        </w:rPr>
        <w:t xml:space="preserve">that perceptions of </w:t>
      </w:r>
      <w:r>
        <w:rPr>
          <w:rFonts w:ascii="Times New Roman" w:hAnsi="Times New Roman" w:cs="Times New Roman"/>
          <w:sz w:val="24"/>
          <w:szCs w:val="24"/>
        </w:rPr>
        <w:t>fairness in</w:t>
      </w:r>
      <w:r w:rsidR="00AF3F34">
        <w:rPr>
          <w:rFonts w:ascii="Times New Roman" w:hAnsi="Times New Roman" w:cs="Times New Roman"/>
          <w:sz w:val="24"/>
          <w:szCs w:val="24"/>
        </w:rPr>
        <w:t xml:space="preserve">fluence </w:t>
      </w:r>
      <w:r>
        <w:rPr>
          <w:rFonts w:ascii="Times New Roman" w:hAnsi="Times New Roman" w:cs="Times New Roman"/>
          <w:sz w:val="24"/>
          <w:szCs w:val="24"/>
        </w:rPr>
        <w:t xml:space="preserve">attitudes towards inequality also comes from research on </w:t>
      </w:r>
      <w:r w:rsidR="00AB5D0F">
        <w:rPr>
          <w:rFonts w:ascii="Times New Roman" w:hAnsi="Times New Roman" w:cs="Times New Roman"/>
          <w:sz w:val="24"/>
          <w:szCs w:val="24"/>
        </w:rPr>
        <w:t xml:space="preserve">economic </w:t>
      </w:r>
      <w:r>
        <w:rPr>
          <w:rFonts w:ascii="Times New Roman" w:hAnsi="Times New Roman" w:cs="Times New Roman"/>
          <w:sz w:val="24"/>
          <w:szCs w:val="24"/>
        </w:rPr>
        <w:t>mobility,</w:t>
      </w:r>
      <w:r w:rsidR="00150969" w:rsidRPr="0026043D">
        <w:rPr>
          <w:rFonts w:ascii="Times New Roman" w:hAnsi="Times New Roman" w:cs="Times New Roman"/>
          <w:sz w:val="24"/>
          <w:szCs w:val="24"/>
        </w:rPr>
        <w:t xml:space="preserve"> </w:t>
      </w:r>
      <w:r w:rsidR="00BA5B32">
        <w:rPr>
          <w:rFonts w:ascii="Times New Roman" w:hAnsi="Times New Roman" w:cs="Times New Roman"/>
          <w:sz w:val="24"/>
          <w:szCs w:val="24"/>
        </w:rPr>
        <w:t>or</w:t>
      </w:r>
      <w:r w:rsidR="00AF3F34">
        <w:rPr>
          <w:rFonts w:ascii="Times New Roman" w:hAnsi="Times New Roman" w:cs="Times New Roman"/>
          <w:sz w:val="24"/>
          <w:szCs w:val="24"/>
        </w:rPr>
        <w:t xml:space="preserve"> </w:t>
      </w:r>
      <w:r w:rsidR="00150969" w:rsidRPr="0026043D">
        <w:rPr>
          <w:rFonts w:ascii="Times New Roman" w:hAnsi="Times New Roman" w:cs="Times New Roman"/>
          <w:sz w:val="24"/>
          <w:szCs w:val="24"/>
        </w:rPr>
        <w:t xml:space="preserve">the frequency with which individuals change their position in </w:t>
      </w:r>
      <w:r>
        <w:rPr>
          <w:rFonts w:ascii="Times New Roman" w:hAnsi="Times New Roman" w:cs="Times New Roman"/>
          <w:sz w:val="24"/>
          <w:szCs w:val="24"/>
        </w:rPr>
        <w:t>an</w:t>
      </w:r>
      <w:r w:rsidR="00150969" w:rsidRPr="0026043D">
        <w:rPr>
          <w:rFonts w:ascii="Times New Roman" w:hAnsi="Times New Roman" w:cs="Times New Roman"/>
          <w:sz w:val="24"/>
          <w:szCs w:val="24"/>
        </w:rPr>
        <w:t xml:space="preserve"> income distribution. P</w:t>
      </w:r>
      <w:r w:rsidR="00AB5E63" w:rsidRPr="0026043D">
        <w:rPr>
          <w:rFonts w:ascii="Times New Roman" w:hAnsi="Times New Roman" w:cs="Times New Roman"/>
          <w:sz w:val="24"/>
          <w:szCs w:val="24"/>
        </w:rPr>
        <w:t xml:space="preserve">eople who perceive high levels of </w:t>
      </w:r>
      <w:r w:rsidR="00AB5D0F">
        <w:rPr>
          <w:rFonts w:ascii="Times New Roman" w:hAnsi="Times New Roman" w:cs="Times New Roman"/>
          <w:sz w:val="24"/>
          <w:szCs w:val="24"/>
        </w:rPr>
        <w:t xml:space="preserve">economic </w:t>
      </w:r>
      <w:r w:rsidR="008D37C6" w:rsidRPr="0026043D">
        <w:rPr>
          <w:rFonts w:ascii="Times New Roman" w:hAnsi="Times New Roman" w:cs="Times New Roman"/>
          <w:sz w:val="24"/>
          <w:szCs w:val="24"/>
        </w:rPr>
        <w:t>mobility</w:t>
      </w:r>
      <w:r w:rsidR="00AB5E63" w:rsidRPr="0026043D">
        <w:rPr>
          <w:rFonts w:ascii="Times New Roman" w:hAnsi="Times New Roman" w:cs="Times New Roman"/>
          <w:sz w:val="24"/>
          <w:szCs w:val="24"/>
        </w:rPr>
        <w:t xml:space="preserve"> are less likely to </w:t>
      </w:r>
      <w:r w:rsidR="008D37C6" w:rsidRPr="0026043D">
        <w:rPr>
          <w:rFonts w:ascii="Times New Roman" w:hAnsi="Times New Roman" w:cs="Times New Roman"/>
          <w:sz w:val="24"/>
          <w:szCs w:val="24"/>
        </w:rPr>
        <w:t xml:space="preserve">support </w:t>
      </w:r>
      <w:r>
        <w:rPr>
          <w:rFonts w:ascii="Times New Roman" w:hAnsi="Times New Roman" w:cs="Times New Roman"/>
          <w:sz w:val="24"/>
          <w:szCs w:val="24"/>
        </w:rPr>
        <w:t xml:space="preserve">income redistribution, </w:t>
      </w:r>
      <w:r w:rsidR="00C258E8" w:rsidRPr="0026043D">
        <w:rPr>
          <w:rFonts w:ascii="Times New Roman" w:hAnsi="Times New Roman" w:cs="Times New Roman"/>
          <w:sz w:val="24"/>
          <w:szCs w:val="24"/>
        </w:rPr>
        <w:t xml:space="preserve">but only when </w:t>
      </w:r>
      <w:r w:rsidR="00AB5E63" w:rsidRPr="0026043D">
        <w:rPr>
          <w:rFonts w:ascii="Times New Roman" w:hAnsi="Times New Roman" w:cs="Times New Roman"/>
          <w:sz w:val="24"/>
          <w:szCs w:val="24"/>
        </w:rPr>
        <w:t xml:space="preserve">this </w:t>
      </w:r>
      <w:del w:id="70" w:author="Angela Robinson" w:date="2018-08-10T10:02:00Z">
        <w:r w:rsidR="00C258E8" w:rsidRPr="0026043D" w:rsidDel="00831FA7">
          <w:rPr>
            <w:rFonts w:ascii="Times New Roman" w:hAnsi="Times New Roman" w:cs="Times New Roman"/>
            <w:sz w:val="24"/>
            <w:szCs w:val="24"/>
          </w:rPr>
          <w:delText xml:space="preserve">social </w:delText>
        </w:r>
      </w:del>
      <w:r w:rsidR="00C258E8" w:rsidRPr="0026043D">
        <w:rPr>
          <w:rFonts w:ascii="Times New Roman" w:hAnsi="Times New Roman" w:cs="Times New Roman"/>
          <w:sz w:val="24"/>
          <w:szCs w:val="24"/>
        </w:rPr>
        <w:t xml:space="preserve">mobility is perceived </w:t>
      </w:r>
      <w:r w:rsidR="00AB5E63" w:rsidRPr="0026043D">
        <w:rPr>
          <w:rFonts w:ascii="Times New Roman" w:hAnsi="Times New Roman" w:cs="Times New Roman"/>
          <w:sz w:val="24"/>
          <w:szCs w:val="24"/>
        </w:rPr>
        <w:t>to be</w:t>
      </w:r>
      <w:r w:rsidR="00C258E8" w:rsidRPr="0026043D">
        <w:rPr>
          <w:rFonts w:ascii="Times New Roman" w:hAnsi="Times New Roman" w:cs="Times New Roman"/>
          <w:sz w:val="24"/>
          <w:szCs w:val="24"/>
        </w:rPr>
        <w:t xml:space="preserve"> fairly </w:t>
      </w:r>
      <w:r w:rsidR="00C258E8" w:rsidRPr="0026043D">
        <w:rPr>
          <w:rFonts w:ascii="Times New Roman" w:hAnsi="Times New Roman" w:cs="Times New Roman"/>
          <w:sz w:val="24"/>
          <w:szCs w:val="24"/>
        </w:rPr>
        <w:lastRenderedPageBreak/>
        <w:t xml:space="preserve">accessible to everyone in society </w:t>
      </w:r>
      <w:r w:rsidR="00634992" w:rsidRPr="0026043D">
        <w:rPr>
          <w:rFonts w:ascii="Times New Roman" w:hAnsi="Times New Roman" w:cs="Times New Roman"/>
          <w:sz w:val="24"/>
          <w:szCs w:val="24"/>
        </w:rPr>
        <w:fldChar w:fldCharType="begin" w:fldLock="1"/>
      </w:r>
      <w:r w:rsidR="00855A10" w:rsidRPr="0026043D">
        <w:rPr>
          <w:rFonts w:ascii="Times New Roman" w:hAnsi="Times New Roman" w:cs="Times New Roman"/>
          <w:sz w:val="24"/>
          <w:szCs w:val="24"/>
        </w:rPr>
        <w:instrText>ADDIN CSL_CITATION { "citationItems" : [ { "id" : "ITEM-1", "itemData" : { "author" : [ { "dropping-particle" : "", "family" : "Alesina", "given" : "Alberto", "non-dropping-particle" : "", "parse-names" : false, "suffix" : "" }, { "dropping-particle" : "La", "family" : "Ferrara", "given" : "Eliana", "non-dropping-particle" : "", "parse-names" : false, "suffix" : "" } ], "id" : "ITEM-1", "issue" : "1936", "issued" : { "date-parts" : [ [ "2001" ] ] }, "title" : "Preferences for Redistribution in the Land of Opportunities", "type" : "article-journal" }, "uris" : [ "http://www.mendeley.com/documents/?uuid=c1169f25-e42c-441a-9650-1fe1f8691cac" ] } ], "mendeley" : { "formattedCitation" : "(Alesina &amp; Ferrara, 2001)", "plainTextFormattedCitation" : "(Alesina &amp; Ferrara, 2001)", "previouslyFormattedCitation" : "(Alesina &amp; Ferrara, 2001)" }, "properties" : { "noteIndex" : 0 }, "schema" : "https://github.com/citation-style-language/schema/raw/master/csl-citation.json" }</w:instrText>
      </w:r>
      <w:r w:rsidR="00634992" w:rsidRPr="0026043D">
        <w:rPr>
          <w:rFonts w:ascii="Times New Roman" w:hAnsi="Times New Roman" w:cs="Times New Roman"/>
          <w:sz w:val="24"/>
          <w:szCs w:val="24"/>
        </w:rPr>
        <w:fldChar w:fldCharType="separate"/>
      </w:r>
      <w:r w:rsidR="00634992" w:rsidRPr="0026043D">
        <w:rPr>
          <w:rFonts w:ascii="Times New Roman" w:hAnsi="Times New Roman" w:cs="Times New Roman"/>
          <w:noProof/>
          <w:sz w:val="24"/>
          <w:szCs w:val="24"/>
        </w:rPr>
        <w:t>(Alesina &amp; Ferrara, 2001)</w:t>
      </w:r>
      <w:r w:rsidR="00634992" w:rsidRPr="0026043D">
        <w:rPr>
          <w:rFonts w:ascii="Times New Roman" w:hAnsi="Times New Roman" w:cs="Times New Roman"/>
          <w:sz w:val="24"/>
          <w:szCs w:val="24"/>
        </w:rPr>
        <w:fldChar w:fldCharType="end"/>
      </w:r>
      <w:r w:rsidR="00C258E8" w:rsidRPr="0026043D">
        <w:rPr>
          <w:rFonts w:ascii="Times New Roman" w:hAnsi="Times New Roman" w:cs="Times New Roman"/>
          <w:sz w:val="24"/>
          <w:szCs w:val="24"/>
        </w:rPr>
        <w:t xml:space="preserve">. Similarly, experiments have </w:t>
      </w:r>
      <w:r w:rsidR="00AF3F34">
        <w:rPr>
          <w:rFonts w:ascii="Times New Roman" w:hAnsi="Times New Roman" w:cs="Times New Roman"/>
          <w:sz w:val="24"/>
          <w:szCs w:val="24"/>
        </w:rPr>
        <w:t>demonstrated</w:t>
      </w:r>
      <w:r w:rsidR="00AB5E63" w:rsidRPr="0026043D">
        <w:rPr>
          <w:rFonts w:ascii="Times New Roman" w:hAnsi="Times New Roman" w:cs="Times New Roman"/>
          <w:sz w:val="24"/>
          <w:szCs w:val="24"/>
        </w:rPr>
        <w:t xml:space="preserve"> that when people are told their country has high levels of </w:t>
      </w:r>
      <w:del w:id="71" w:author="Angela Robinson" w:date="2018-08-10T10:03:00Z">
        <w:r w:rsidR="00AB5E63" w:rsidRPr="0026043D" w:rsidDel="00831FA7">
          <w:rPr>
            <w:rFonts w:ascii="Times New Roman" w:hAnsi="Times New Roman" w:cs="Times New Roman"/>
            <w:sz w:val="24"/>
            <w:szCs w:val="24"/>
          </w:rPr>
          <w:delText xml:space="preserve">social </w:delText>
        </w:r>
      </w:del>
      <w:ins w:id="72" w:author="Angela Robinson" w:date="2018-08-10T10:03:00Z">
        <w:r w:rsidR="00831FA7">
          <w:rPr>
            <w:rFonts w:ascii="Times New Roman" w:hAnsi="Times New Roman" w:cs="Times New Roman"/>
            <w:sz w:val="24"/>
            <w:szCs w:val="24"/>
          </w:rPr>
          <w:t>economic</w:t>
        </w:r>
        <w:r w:rsidR="00831FA7" w:rsidRPr="0026043D">
          <w:rPr>
            <w:rFonts w:ascii="Times New Roman" w:hAnsi="Times New Roman" w:cs="Times New Roman"/>
            <w:sz w:val="24"/>
            <w:szCs w:val="24"/>
          </w:rPr>
          <w:t xml:space="preserve"> </w:t>
        </w:r>
      </w:ins>
      <w:r w:rsidR="00AB5E63" w:rsidRPr="0026043D">
        <w:rPr>
          <w:rFonts w:ascii="Times New Roman" w:hAnsi="Times New Roman" w:cs="Times New Roman"/>
          <w:sz w:val="24"/>
          <w:szCs w:val="24"/>
        </w:rPr>
        <w:t xml:space="preserve">mobility, </w:t>
      </w:r>
      <w:r>
        <w:rPr>
          <w:rFonts w:ascii="Times New Roman" w:hAnsi="Times New Roman" w:cs="Times New Roman"/>
          <w:sz w:val="24"/>
          <w:szCs w:val="24"/>
        </w:rPr>
        <w:t xml:space="preserve">support for inequality increases, </w:t>
      </w:r>
      <w:r w:rsidR="00AB5E63" w:rsidRPr="0026043D">
        <w:rPr>
          <w:rFonts w:ascii="Times New Roman" w:hAnsi="Times New Roman" w:cs="Times New Roman"/>
          <w:sz w:val="24"/>
          <w:szCs w:val="24"/>
        </w:rPr>
        <w:t xml:space="preserve">an effect partially mediated by the perception that inequality </w:t>
      </w:r>
      <w:r w:rsidR="00634992" w:rsidRPr="0026043D">
        <w:rPr>
          <w:rFonts w:ascii="Times New Roman" w:hAnsi="Times New Roman" w:cs="Times New Roman"/>
          <w:sz w:val="24"/>
          <w:szCs w:val="24"/>
        </w:rPr>
        <w:t xml:space="preserve">results from </w:t>
      </w:r>
      <w:r w:rsidR="00D52D01" w:rsidRPr="0026043D">
        <w:rPr>
          <w:rFonts w:ascii="Times New Roman" w:hAnsi="Times New Roman" w:cs="Times New Roman"/>
          <w:sz w:val="24"/>
          <w:szCs w:val="24"/>
        </w:rPr>
        <w:t xml:space="preserve">individual </w:t>
      </w:r>
      <w:r w:rsidR="00634992" w:rsidRPr="0026043D">
        <w:rPr>
          <w:rFonts w:ascii="Times New Roman" w:hAnsi="Times New Roman" w:cs="Times New Roman"/>
          <w:sz w:val="24"/>
          <w:szCs w:val="24"/>
        </w:rPr>
        <w:t xml:space="preserve">differences in </w:t>
      </w:r>
      <w:r w:rsidR="00D52D01" w:rsidRPr="0026043D">
        <w:rPr>
          <w:rFonts w:ascii="Times New Roman" w:hAnsi="Times New Roman" w:cs="Times New Roman"/>
          <w:sz w:val="24"/>
          <w:szCs w:val="24"/>
        </w:rPr>
        <w:t xml:space="preserve">level of </w:t>
      </w:r>
      <w:r w:rsidR="00AB5E63" w:rsidRPr="0026043D">
        <w:rPr>
          <w:rFonts w:ascii="Times New Roman" w:hAnsi="Times New Roman" w:cs="Times New Roman"/>
          <w:sz w:val="24"/>
          <w:szCs w:val="24"/>
        </w:rPr>
        <w:t xml:space="preserve">effort </w:t>
      </w:r>
      <w:r w:rsidR="00AB5E63" w:rsidRPr="0026043D">
        <w:rPr>
          <w:rFonts w:ascii="Times New Roman" w:hAnsi="Times New Roman" w:cs="Times New Roman"/>
          <w:sz w:val="24"/>
          <w:szCs w:val="24"/>
        </w:rPr>
        <w:fldChar w:fldCharType="begin" w:fldLock="1"/>
      </w:r>
      <w:r w:rsidR="00634992" w:rsidRPr="0026043D">
        <w:rPr>
          <w:rFonts w:ascii="Times New Roman" w:hAnsi="Times New Roman" w:cs="Times New Roman"/>
          <w:sz w:val="24"/>
          <w:szCs w:val="24"/>
        </w:rPr>
        <w:instrText>ADDIN CSL_CITATION { "citationItems" : [ { "id" : "ITEM-1", "itemData" : { "DOI" : "10.1177/1745691616635596", "ISBN" : "1745-6924 (Electronic) 1745-6916 (Linking)", "ISSN" : "17456924", "PMID" : "27217250", "abstract" : "American politicians often justify income inequality by referencing the opportunities people have to move between economic stations. Though past research has shown associations between income mobility and resistance to wealth redistribution policies, no experimental work has tested whether perceptions of mobility influence tolerance for inequality. In this article, we present a cross-national comparison showing that income mobility is associated with tolerance for inequality and experimental work demonstrating that perceptions of higher mobility directly affect attitudes toward inequality. We find support for both the prospect of upward mobility and the view that peoples\u2019 economic station is the product of their own efforts, as mediating mechanisms.", "author" : [ { "dropping-particle" : "", "family" : "Shariff", "given" : "Azim F.", "non-dropping-particle" : "", "parse-names" : false, "suffix" : "" }, { "dropping-particle" : "", "family" : "Wiwad", "given" : "Dylan", "non-dropping-particle" : "", "parse-names" : false, "suffix" : "" }, { "dropping-particle" : "", "family" : "Aknin", "given" : "Lara B.", "non-dropping-particle" : "", "parse-names" : false, "suffix" : "" } ], "container-title" : "Perspectives on Psychological Science", "id" : "ITEM-1", "issue" : "3", "issued" : { "date-parts" : [ [ "2016" ] ] }, "page" : "373-380", "title" : "Income Mobility Breeds Tolerance for Income Inequality: Cross-National and Experimental Evidence", "type" : "article-journal", "volume" : "11" }, "uris" : [ "http://www.mendeley.com/documents/?uuid=14c9c68a-fd46-41f8-9250-3d4ca22ac2af" ] } ], "mendeley" : { "formattedCitation" : "(Shariff, Wiwad, &amp; Aknin, 2016)", "plainTextFormattedCitation" : "(Shariff, Wiwad, &amp; Aknin, 2016)", "previouslyFormattedCitation" : "(Shariff, Wiwad, &amp; Aknin, 2016)" }, "properties" : { "noteIndex" : 0 }, "schema" : "https://github.com/citation-style-language/schema/raw/master/csl-citation.json" }</w:instrText>
      </w:r>
      <w:r w:rsidR="00AB5E63" w:rsidRPr="0026043D">
        <w:rPr>
          <w:rFonts w:ascii="Times New Roman" w:hAnsi="Times New Roman" w:cs="Times New Roman"/>
          <w:sz w:val="24"/>
          <w:szCs w:val="24"/>
        </w:rPr>
        <w:fldChar w:fldCharType="separate"/>
      </w:r>
      <w:r w:rsidR="00AB5E63" w:rsidRPr="0026043D">
        <w:rPr>
          <w:rFonts w:ascii="Times New Roman" w:hAnsi="Times New Roman" w:cs="Times New Roman"/>
          <w:noProof/>
          <w:sz w:val="24"/>
          <w:szCs w:val="24"/>
        </w:rPr>
        <w:t>(Shariff, Wiwad, &amp; Aknin, 2016)</w:t>
      </w:r>
      <w:r w:rsidR="00AB5E63" w:rsidRPr="0026043D">
        <w:rPr>
          <w:rFonts w:ascii="Times New Roman" w:hAnsi="Times New Roman" w:cs="Times New Roman"/>
          <w:sz w:val="24"/>
          <w:szCs w:val="24"/>
        </w:rPr>
        <w:fldChar w:fldCharType="end"/>
      </w:r>
      <w:r w:rsidR="00AB5E63" w:rsidRPr="0026043D">
        <w:rPr>
          <w:rFonts w:ascii="Times New Roman" w:hAnsi="Times New Roman" w:cs="Times New Roman"/>
          <w:sz w:val="24"/>
          <w:szCs w:val="24"/>
        </w:rPr>
        <w:t xml:space="preserve">. </w:t>
      </w:r>
      <w:r w:rsidR="001A17A5" w:rsidRPr="0026043D">
        <w:rPr>
          <w:rFonts w:ascii="Times New Roman" w:hAnsi="Times New Roman" w:cs="Times New Roman"/>
          <w:sz w:val="24"/>
          <w:szCs w:val="24"/>
        </w:rPr>
        <w:t xml:space="preserve">Taken together, this research indicates that </w:t>
      </w:r>
      <w:r w:rsidR="005B7ED9" w:rsidRPr="0026043D">
        <w:rPr>
          <w:rFonts w:ascii="Times New Roman" w:hAnsi="Times New Roman" w:cs="Times New Roman"/>
          <w:sz w:val="24"/>
          <w:szCs w:val="24"/>
        </w:rPr>
        <w:t xml:space="preserve">attitudes towards inequality are driven in large part by </w:t>
      </w:r>
      <w:r w:rsidR="001A17A5" w:rsidRPr="0026043D">
        <w:rPr>
          <w:rFonts w:ascii="Times New Roman" w:hAnsi="Times New Roman" w:cs="Times New Roman"/>
          <w:sz w:val="24"/>
          <w:szCs w:val="24"/>
        </w:rPr>
        <w:t xml:space="preserve">perceptions of the </w:t>
      </w:r>
      <w:r w:rsidR="005B7ED9" w:rsidRPr="0026043D">
        <w:rPr>
          <w:rFonts w:ascii="Times New Roman" w:hAnsi="Times New Roman" w:cs="Times New Roman"/>
          <w:sz w:val="24"/>
          <w:szCs w:val="24"/>
        </w:rPr>
        <w:t>fairness with wh</w:t>
      </w:r>
      <w:r w:rsidR="00927040" w:rsidRPr="0026043D">
        <w:rPr>
          <w:rFonts w:ascii="Times New Roman" w:hAnsi="Times New Roman" w:cs="Times New Roman"/>
          <w:sz w:val="24"/>
          <w:szCs w:val="24"/>
        </w:rPr>
        <w:t xml:space="preserve">ich </w:t>
      </w:r>
      <w:commentRangeStart w:id="73"/>
      <w:commentRangeStart w:id="74"/>
      <w:r w:rsidR="00927040" w:rsidRPr="0026043D">
        <w:rPr>
          <w:rFonts w:ascii="Times New Roman" w:hAnsi="Times New Roman" w:cs="Times New Roman"/>
          <w:sz w:val="24"/>
          <w:szCs w:val="24"/>
        </w:rPr>
        <w:t xml:space="preserve">inequality was generated. </w:t>
      </w:r>
      <w:ins w:id="75" w:author="Angela Robinson" w:date="2018-08-10T10:09:00Z">
        <w:r w:rsidR="006D0133">
          <w:rPr>
            <w:rFonts w:ascii="Times New Roman" w:hAnsi="Times New Roman" w:cs="Times New Roman"/>
            <w:sz w:val="24"/>
            <w:szCs w:val="24"/>
          </w:rPr>
          <w:t xml:space="preserve">In other words, </w:t>
        </w:r>
      </w:ins>
      <w:ins w:id="76" w:author="Angela Robinson" w:date="2018-08-10T10:10:00Z">
        <w:r w:rsidR="006D0133">
          <w:rPr>
            <w:rFonts w:ascii="Times New Roman" w:hAnsi="Times New Roman" w:cs="Times New Roman"/>
            <w:sz w:val="24"/>
            <w:szCs w:val="24"/>
          </w:rPr>
          <w:t>support</w:t>
        </w:r>
      </w:ins>
      <w:ins w:id="77" w:author="Angela Robinson" w:date="2018-08-10T10:09:00Z">
        <w:r w:rsidR="006D0133">
          <w:rPr>
            <w:rFonts w:ascii="Times New Roman" w:hAnsi="Times New Roman" w:cs="Times New Roman"/>
            <w:sz w:val="24"/>
            <w:szCs w:val="24"/>
          </w:rPr>
          <w:t xml:space="preserve"> </w:t>
        </w:r>
      </w:ins>
      <w:ins w:id="78" w:author="Angela Robinson" w:date="2018-08-10T10:10:00Z">
        <w:r w:rsidR="006D0133">
          <w:rPr>
            <w:rFonts w:ascii="Times New Roman" w:hAnsi="Times New Roman" w:cs="Times New Roman"/>
            <w:sz w:val="24"/>
            <w:szCs w:val="24"/>
          </w:rPr>
          <w:t>for</w:t>
        </w:r>
      </w:ins>
      <w:ins w:id="79" w:author="Angela Robinson" w:date="2018-08-10T10:09:00Z">
        <w:r w:rsidR="006D0133">
          <w:rPr>
            <w:rFonts w:ascii="Times New Roman" w:hAnsi="Times New Roman" w:cs="Times New Roman"/>
            <w:sz w:val="24"/>
            <w:szCs w:val="24"/>
          </w:rPr>
          <w:t xml:space="preserve"> inequality </w:t>
        </w:r>
      </w:ins>
      <w:ins w:id="80" w:author="Angela Robinson" w:date="2018-08-10T10:10:00Z">
        <w:r w:rsidR="006D0133">
          <w:rPr>
            <w:rFonts w:ascii="Times New Roman" w:hAnsi="Times New Roman" w:cs="Times New Roman"/>
            <w:sz w:val="24"/>
            <w:szCs w:val="24"/>
          </w:rPr>
          <w:t>is higher when people</w:t>
        </w:r>
      </w:ins>
      <w:ins w:id="81" w:author="Angela Robinson" w:date="2018-08-10T10:09:00Z">
        <w:r w:rsidR="006D0133">
          <w:rPr>
            <w:rFonts w:ascii="Times New Roman" w:hAnsi="Times New Roman" w:cs="Times New Roman"/>
            <w:sz w:val="24"/>
            <w:szCs w:val="24"/>
          </w:rPr>
          <w:t xml:space="preserve"> perceive that economic outcomes are caused by individual</w:t>
        </w:r>
      </w:ins>
      <w:ins w:id="82" w:author="Angela Robinson" w:date="2018-08-10T10:13:00Z">
        <w:r w:rsidR="006D0133">
          <w:rPr>
            <w:rFonts w:ascii="Times New Roman" w:hAnsi="Times New Roman" w:cs="Times New Roman"/>
            <w:sz w:val="24"/>
            <w:szCs w:val="24"/>
          </w:rPr>
          <w:t>s’</w:t>
        </w:r>
      </w:ins>
      <w:ins w:id="83" w:author="Angela Robinson" w:date="2018-08-10T10:09:00Z">
        <w:r w:rsidR="006D0133">
          <w:rPr>
            <w:rFonts w:ascii="Times New Roman" w:hAnsi="Times New Roman" w:cs="Times New Roman"/>
            <w:sz w:val="24"/>
            <w:szCs w:val="24"/>
          </w:rPr>
          <w:t xml:space="preserve"> </w:t>
        </w:r>
      </w:ins>
      <w:ins w:id="84" w:author="Angela Robinson" w:date="2018-08-10T10:13:00Z">
        <w:r w:rsidR="006D0133">
          <w:rPr>
            <w:rFonts w:ascii="Times New Roman" w:hAnsi="Times New Roman" w:cs="Times New Roman"/>
            <w:sz w:val="24"/>
            <w:szCs w:val="24"/>
          </w:rPr>
          <w:t>choices and</w:t>
        </w:r>
      </w:ins>
      <w:ins w:id="85" w:author="Angela Robinson" w:date="2018-08-10T10:09:00Z">
        <w:r w:rsidR="006D0133">
          <w:rPr>
            <w:rFonts w:ascii="Times New Roman" w:hAnsi="Times New Roman" w:cs="Times New Roman"/>
            <w:sz w:val="24"/>
            <w:szCs w:val="24"/>
          </w:rPr>
          <w:t xml:space="preserve"> behavior</w:t>
        </w:r>
      </w:ins>
      <w:ins w:id="86" w:author="Angela Robinson" w:date="2018-08-10T10:13:00Z">
        <w:r w:rsidR="006D0133">
          <w:rPr>
            <w:rFonts w:ascii="Times New Roman" w:hAnsi="Times New Roman" w:cs="Times New Roman"/>
            <w:sz w:val="24"/>
            <w:szCs w:val="24"/>
          </w:rPr>
          <w:t>s</w:t>
        </w:r>
      </w:ins>
      <w:ins w:id="87" w:author="Angela Robinson" w:date="2018-08-10T10:09:00Z">
        <w:r w:rsidR="006D0133">
          <w:rPr>
            <w:rFonts w:ascii="Times New Roman" w:hAnsi="Times New Roman" w:cs="Times New Roman"/>
            <w:sz w:val="24"/>
            <w:szCs w:val="24"/>
          </w:rPr>
          <w:t xml:space="preserve">. </w:t>
        </w:r>
      </w:ins>
      <w:ins w:id="88" w:author="Angela Robinson" w:date="2018-08-10T10:06:00Z">
        <w:r w:rsidR="006D0133">
          <w:rPr>
            <w:rFonts w:ascii="Times New Roman" w:hAnsi="Times New Roman" w:cs="Times New Roman"/>
            <w:sz w:val="24"/>
            <w:szCs w:val="24"/>
          </w:rPr>
          <w:t xml:space="preserve">Belief in free will </w:t>
        </w:r>
      </w:ins>
      <w:ins w:id="89" w:author="Angela Robinson" w:date="2018-08-10T10:07:00Z">
        <w:r w:rsidR="006D0133">
          <w:rPr>
            <w:rFonts w:ascii="Times New Roman" w:hAnsi="Times New Roman" w:cs="Times New Roman"/>
            <w:sz w:val="24"/>
            <w:szCs w:val="24"/>
          </w:rPr>
          <w:t xml:space="preserve">may </w:t>
        </w:r>
      </w:ins>
      <w:ins w:id="90" w:author="Angela Robinson" w:date="2018-08-10T10:11:00Z">
        <w:r w:rsidR="006D0133">
          <w:rPr>
            <w:rFonts w:ascii="Times New Roman" w:hAnsi="Times New Roman" w:cs="Times New Roman"/>
            <w:sz w:val="24"/>
            <w:szCs w:val="24"/>
          </w:rPr>
          <w:t>contribute to the perception that</w:t>
        </w:r>
      </w:ins>
      <w:ins w:id="91" w:author="Angela Robinson" w:date="2018-08-10T10:07:00Z">
        <w:r w:rsidR="006D0133">
          <w:rPr>
            <w:rFonts w:ascii="Times New Roman" w:hAnsi="Times New Roman" w:cs="Times New Roman"/>
            <w:sz w:val="24"/>
            <w:szCs w:val="24"/>
          </w:rPr>
          <w:t xml:space="preserve"> all members of society </w:t>
        </w:r>
      </w:ins>
      <w:ins w:id="92" w:author="Angela Robinson" w:date="2018-08-10T10:08:00Z">
        <w:r w:rsidR="006D0133">
          <w:rPr>
            <w:rFonts w:ascii="Times New Roman" w:hAnsi="Times New Roman" w:cs="Times New Roman"/>
            <w:sz w:val="24"/>
            <w:szCs w:val="24"/>
          </w:rPr>
          <w:t>make choices</w:t>
        </w:r>
      </w:ins>
      <w:ins w:id="93" w:author="Angela Robinson" w:date="2018-08-10T10:07:00Z">
        <w:r w:rsidR="006D0133">
          <w:rPr>
            <w:rFonts w:ascii="Times New Roman" w:hAnsi="Times New Roman" w:cs="Times New Roman"/>
            <w:sz w:val="24"/>
            <w:szCs w:val="24"/>
          </w:rPr>
          <w:t xml:space="preserve"> that can improve their economic outcomes. </w:t>
        </w:r>
      </w:ins>
      <w:r w:rsidR="005B7ED9" w:rsidRPr="0026043D">
        <w:rPr>
          <w:rFonts w:ascii="Times New Roman" w:hAnsi="Times New Roman" w:cs="Times New Roman"/>
          <w:sz w:val="24"/>
          <w:szCs w:val="24"/>
        </w:rPr>
        <w:t xml:space="preserve">Here, we examine how </w:t>
      </w:r>
      <w:commentRangeEnd w:id="73"/>
      <w:r w:rsidR="00AB5D0F">
        <w:rPr>
          <w:rStyle w:val="CommentReference"/>
        </w:rPr>
        <w:commentReference w:id="73"/>
      </w:r>
      <w:commentRangeEnd w:id="74"/>
      <w:r w:rsidR="00090FAE">
        <w:rPr>
          <w:rStyle w:val="CommentReference"/>
        </w:rPr>
        <w:commentReference w:id="74"/>
      </w:r>
      <w:r w:rsidR="005B7ED9" w:rsidRPr="0026043D">
        <w:rPr>
          <w:rFonts w:ascii="Times New Roman" w:hAnsi="Times New Roman" w:cs="Times New Roman"/>
          <w:sz w:val="24"/>
          <w:szCs w:val="24"/>
        </w:rPr>
        <w:t xml:space="preserve">belief in free will might shape </w:t>
      </w:r>
      <w:del w:id="94" w:author="Angela Robinson" w:date="2018-08-10T10:12:00Z">
        <w:r w:rsidR="005B7ED9" w:rsidRPr="0026043D" w:rsidDel="006D0133">
          <w:rPr>
            <w:rFonts w:ascii="Times New Roman" w:hAnsi="Times New Roman" w:cs="Times New Roman"/>
            <w:sz w:val="24"/>
            <w:szCs w:val="24"/>
          </w:rPr>
          <w:delText xml:space="preserve">these </w:delText>
        </w:r>
      </w:del>
      <w:r w:rsidR="005B7ED9" w:rsidRPr="0026043D">
        <w:rPr>
          <w:rFonts w:ascii="Times New Roman" w:hAnsi="Times New Roman" w:cs="Times New Roman"/>
          <w:sz w:val="24"/>
          <w:szCs w:val="24"/>
        </w:rPr>
        <w:t>views</w:t>
      </w:r>
      <w:ins w:id="95" w:author="Angela Robinson" w:date="2018-08-10T10:12:00Z">
        <w:r w:rsidR="006D0133">
          <w:rPr>
            <w:rFonts w:ascii="Times New Roman" w:hAnsi="Times New Roman" w:cs="Times New Roman"/>
            <w:sz w:val="24"/>
            <w:szCs w:val="24"/>
          </w:rPr>
          <w:t xml:space="preserve"> on economic inequality</w:t>
        </w:r>
      </w:ins>
      <w:r w:rsidR="005B7ED9" w:rsidRPr="0026043D">
        <w:rPr>
          <w:rFonts w:ascii="Times New Roman" w:hAnsi="Times New Roman" w:cs="Times New Roman"/>
          <w:sz w:val="24"/>
          <w:szCs w:val="24"/>
        </w:rPr>
        <w:t>.</w:t>
      </w:r>
    </w:p>
    <w:p w14:paraId="18935E18" w14:textId="688D6F32" w:rsidR="00460B78" w:rsidRPr="002D7AAB" w:rsidRDefault="00E223EE"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Free Will</w:t>
      </w:r>
    </w:p>
    <w:p w14:paraId="160620F3" w14:textId="0A2E73EE" w:rsidR="00EA45B4" w:rsidRDefault="003A4578"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Philosophers have </w:t>
      </w:r>
      <w:r w:rsidR="00CE7D05">
        <w:rPr>
          <w:rFonts w:ascii="Times New Roman" w:hAnsi="Times New Roman" w:cs="Times New Roman"/>
          <w:sz w:val="24"/>
          <w:szCs w:val="24"/>
        </w:rPr>
        <w:t xml:space="preserve">debated the </w:t>
      </w:r>
      <w:r w:rsidRPr="0026043D">
        <w:rPr>
          <w:rFonts w:ascii="Times New Roman" w:hAnsi="Times New Roman" w:cs="Times New Roman"/>
          <w:sz w:val="24"/>
          <w:szCs w:val="24"/>
        </w:rPr>
        <w:t>existence of free will</w:t>
      </w:r>
      <w:r w:rsidR="007518EA" w:rsidRPr="0026043D">
        <w:rPr>
          <w:rFonts w:ascii="Times New Roman" w:hAnsi="Times New Roman" w:cs="Times New Roman"/>
          <w:sz w:val="24"/>
          <w:szCs w:val="24"/>
        </w:rPr>
        <w:t xml:space="preserve"> for millennia </w:t>
      </w:r>
      <w:r w:rsidR="007518EA" w:rsidRPr="0026043D">
        <w:rPr>
          <w:rFonts w:ascii="Times New Roman" w:hAnsi="Times New Roman" w:cs="Times New Roman"/>
          <w:sz w:val="24"/>
          <w:szCs w:val="24"/>
        </w:rPr>
        <w:fldChar w:fldCharType="begin" w:fldLock="1"/>
      </w:r>
      <w:r w:rsidR="00F14500" w:rsidRPr="0026043D">
        <w:rPr>
          <w:rFonts w:ascii="Times New Roman" w:hAnsi="Times New Roman" w:cs="Times New Roman"/>
          <w:sz w:val="24"/>
          <w:szCs w:val="24"/>
        </w:rPr>
        <w:instrText>ADDIN CSL_CITATION { "citationItems" : [ { "id" : "ITEM-1", "itemData" : { "author" : [ { "dropping-particle" : "", "family" : "Frede", "given" : "Micheal", "non-dropping-particle" : "", "parse-names" : false, "suffix" : "" } ], "id" : "ITEM-1", "issued" : { "date-parts" : [ [ "2011" ] ] }, "publisher" : "Univ of California Press.", "publisher-place" : "Los Angeles, California", "title" : "A free will: Origins of the notion in ancient thought", "type" : "book" }, "uris" : [ "http://www.mendeley.com/documents/?uuid=cf1494f3-e99e-401d-9bc1-4730ffc90ad4" ] } ], "mendeley" : { "formattedCitation" : "(Frede, 2011)", "plainTextFormattedCitation" : "(Frede, 2011)", "previouslyFormattedCitation" : "(Frede, 2011)" }, "properties" : { "noteIndex" : 0 }, "schema" : "https://github.com/citation-style-language/schema/raw/master/csl-citation.json" }</w:instrText>
      </w:r>
      <w:r w:rsidR="007518EA" w:rsidRPr="0026043D">
        <w:rPr>
          <w:rFonts w:ascii="Times New Roman" w:hAnsi="Times New Roman" w:cs="Times New Roman"/>
          <w:sz w:val="24"/>
          <w:szCs w:val="24"/>
        </w:rPr>
        <w:fldChar w:fldCharType="separate"/>
      </w:r>
      <w:r w:rsidR="007518EA" w:rsidRPr="0026043D">
        <w:rPr>
          <w:rFonts w:ascii="Times New Roman" w:hAnsi="Times New Roman" w:cs="Times New Roman"/>
          <w:noProof/>
          <w:sz w:val="24"/>
          <w:szCs w:val="24"/>
        </w:rPr>
        <w:t>(Frede, 2011)</w:t>
      </w:r>
      <w:r w:rsidR="007518EA" w:rsidRPr="0026043D">
        <w:rPr>
          <w:rFonts w:ascii="Times New Roman" w:hAnsi="Times New Roman" w:cs="Times New Roman"/>
          <w:sz w:val="24"/>
          <w:szCs w:val="24"/>
        </w:rPr>
        <w:fldChar w:fldCharType="end"/>
      </w:r>
      <w:r w:rsidR="00D82432">
        <w:rPr>
          <w:rFonts w:ascii="Times New Roman" w:hAnsi="Times New Roman" w:cs="Times New Roman"/>
          <w:sz w:val="24"/>
          <w:szCs w:val="24"/>
        </w:rPr>
        <w:t xml:space="preserve">. </w:t>
      </w:r>
      <w:r w:rsidR="00BA6F56" w:rsidRPr="0026043D">
        <w:rPr>
          <w:rFonts w:ascii="Times New Roman" w:hAnsi="Times New Roman" w:cs="Times New Roman"/>
          <w:sz w:val="24"/>
          <w:szCs w:val="24"/>
        </w:rPr>
        <w:t>Sidestepping this debate, social scientists have begun</w:t>
      </w:r>
      <w:r w:rsidR="00982E05" w:rsidRPr="0026043D">
        <w:rPr>
          <w:rFonts w:ascii="Times New Roman" w:hAnsi="Times New Roman" w:cs="Times New Roman"/>
          <w:sz w:val="24"/>
          <w:szCs w:val="24"/>
        </w:rPr>
        <w:t xml:space="preserve"> to</w:t>
      </w:r>
      <w:r w:rsidR="00BA6F56" w:rsidRPr="0026043D">
        <w:rPr>
          <w:rFonts w:ascii="Times New Roman" w:hAnsi="Times New Roman" w:cs="Times New Roman"/>
          <w:sz w:val="24"/>
          <w:szCs w:val="24"/>
        </w:rPr>
        <w:t xml:space="preserve"> study</w:t>
      </w:r>
      <w:r w:rsidR="00CC5DEE" w:rsidRPr="0026043D">
        <w:rPr>
          <w:rFonts w:ascii="Times New Roman" w:hAnsi="Times New Roman" w:cs="Times New Roman"/>
          <w:sz w:val="24"/>
          <w:szCs w:val="24"/>
        </w:rPr>
        <w:t xml:space="preserve"> lay </w:t>
      </w:r>
      <w:r w:rsidR="00A80B11" w:rsidRPr="0026043D">
        <w:rPr>
          <w:rFonts w:ascii="Times New Roman" w:hAnsi="Times New Roman" w:cs="Times New Roman"/>
          <w:sz w:val="24"/>
          <w:szCs w:val="24"/>
        </w:rPr>
        <w:t>belief</w:t>
      </w:r>
      <w:r w:rsidR="00982E05" w:rsidRPr="0026043D">
        <w:rPr>
          <w:rFonts w:ascii="Times New Roman" w:hAnsi="Times New Roman" w:cs="Times New Roman"/>
          <w:sz w:val="24"/>
          <w:szCs w:val="24"/>
        </w:rPr>
        <w:t xml:space="preserve">s about </w:t>
      </w:r>
      <w:r w:rsidR="00A80B11" w:rsidRPr="0026043D">
        <w:rPr>
          <w:rFonts w:ascii="Times New Roman" w:hAnsi="Times New Roman" w:cs="Times New Roman"/>
          <w:sz w:val="24"/>
          <w:szCs w:val="24"/>
        </w:rPr>
        <w:t>free will</w:t>
      </w:r>
      <w:r w:rsidR="00CC5DEE" w:rsidRPr="0026043D">
        <w:rPr>
          <w:rFonts w:ascii="Times New Roman" w:hAnsi="Times New Roman" w:cs="Times New Roman"/>
          <w:sz w:val="24"/>
          <w:szCs w:val="24"/>
        </w:rPr>
        <w:t xml:space="preserve">, and how these beliefs </w:t>
      </w:r>
      <w:r w:rsidR="00A80B11" w:rsidRPr="0026043D">
        <w:rPr>
          <w:rFonts w:ascii="Times New Roman" w:hAnsi="Times New Roman" w:cs="Times New Roman"/>
          <w:sz w:val="24"/>
          <w:szCs w:val="24"/>
        </w:rPr>
        <w:t>influence attitudes</w:t>
      </w:r>
      <w:r w:rsidR="00982E05" w:rsidRPr="0026043D">
        <w:rPr>
          <w:rFonts w:ascii="Times New Roman" w:hAnsi="Times New Roman" w:cs="Times New Roman"/>
          <w:sz w:val="24"/>
          <w:szCs w:val="24"/>
        </w:rPr>
        <w:t xml:space="preserve"> and behaviors</w:t>
      </w:r>
      <w:r w:rsidR="00A80B11" w:rsidRPr="0026043D">
        <w:rPr>
          <w:rFonts w:ascii="Times New Roman" w:hAnsi="Times New Roman" w:cs="Times New Roman"/>
          <w:sz w:val="24"/>
          <w:szCs w:val="24"/>
        </w:rPr>
        <w:t>.</w:t>
      </w:r>
      <w:r w:rsidR="00982E05" w:rsidRPr="0026043D">
        <w:rPr>
          <w:rFonts w:ascii="Times New Roman" w:hAnsi="Times New Roman" w:cs="Times New Roman"/>
          <w:sz w:val="24"/>
          <w:szCs w:val="24"/>
        </w:rPr>
        <w:t xml:space="preserve"> </w:t>
      </w:r>
      <w:r w:rsidR="00161D36">
        <w:rPr>
          <w:rFonts w:ascii="Times New Roman" w:hAnsi="Times New Roman" w:cs="Times New Roman"/>
          <w:sz w:val="24"/>
          <w:szCs w:val="24"/>
        </w:rPr>
        <w:t>Most</w:t>
      </w:r>
      <w:r w:rsidR="00982E05" w:rsidRPr="0026043D">
        <w:rPr>
          <w:rFonts w:ascii="Times New Roman" w:hAnsi="Times New Roman" w:cs="Times New Roman"/>
          <w:sz w:val="24"/>
          <w:szCs w:val="24"/>
        </w:rPr>
        <w:t xml:space="preserve"> l</w:t>
      </w:r>
      <w:r w:rsidR="00FD453A" w:rsidRPr="0026043D">
        <w:rPr>
          <w:rFonts w:ascii="Times New Roman" w:hAnsi="Times New Roman" w:cs="Times New Roman"/>
          <w:sz w:val="24"/>
          <w:szCs w:val="24"/>
        </w:rPr>
        <w:t>aypeople</w:t>
      </w:r>
      <w:r w:rsidR="00982E05" w:rsidRPr="0026043D">
        <w:rPr>
          <w:rFonts w:ascii="Times New Roman" w:hAnsi="Times New Roman" w:cs="Times New Roman"/>
          <w:sz w:val="24"/>
          <w:szCs w:val="24"/>
        </w:rPr>
        <w:t xml:space="preserve"> t</w:t>
      </w:r>
      <w:r w:rsidR="00AE3BD4" w:rsidRPr="0026043D">
        <w:rPr>
          <w:rFonts w:ascii="Times New Roman" w:hAnsi="Times New Roman" w:cs="Times New Roman"/>
          <w:sz w:val="24"/>
          <w:szCs w:val="24"/>
        </w:rPr>
        <w:t>hink of free will</w:t>
      </w:r>
      <w:r w:rsidR="00CC5DEE" w:rsidRPr="0026043D">
        <w:rPr>
          <w:rFonts w:ascii="Times New Roman" w:hAnsi="Times New Roman" w:cs="Times New Roman"/>
          <w:sz w:val="24"/>
          <w:szCs w:val="24"/>
        </w:rPr>
        <w:t xml:space="preserve"> as the ability to act in </w:t>
      </w:r>
      <w:del w:id="96" w:author="Angela Robinson" w:date="2018-08-10T10:14:00Z">
        <w:r w:rsidR="00CC5DEE" w:rsidRPr="0026043D" w:rsidDel="00E11419">
          <w:rPr>
            <w:rFonts w:ascii="Times New Roman" w:hAnsi="Times New Roman" w:cs="Times New Roman"/>
            <w:sz w:val="24"/>
            <w:szCs w:val="24"/>
          </w:rPr>
          <w:delText xml:space="preserve">a </w:delText>
        </w:r>
      </w:del>
      <w:r w:rsidR="00CC5DEE" w:rsidRPr="0026043D">
        <w:rPr>
          <w:rFonts w:ascii="Times New Roman" w:hAnsi="Times New Roman" w:cs="Times New Roman"/>
          <w:sz w:val="24"/>
          <w:szCs w:val="24"/>
        </w:rPr>
        <w:t>way</w:t>
      </w:r>
      <w:ins w:id="97" w:author="Angela Robinson" w:date="2018-08-10T10:14:00Z">
        <w:r w:rsidR="00E11419">
          <w:rPr>
            <w:rFonts w:ascii="Times New Roman" w:hAnsi="Times New Roman" w:cs="Times New Roman"/>
            <w:sz w:val="24"/>
            <w:szCs w:val="24"/>
          </w:rPr>
          <w:t>s that are</w:t>
        </w:r>
      </w:ins>
      <w:r w:rsidR="00CC5DEE" w:rsidRPr="0026043D">
        <w:rPr>
          <w:rFonts w:ascii="Times New Roman" w:hAnsi="Times New Roman" w:cs="Times New Roman"/>
          <w:sz w:val="24"/>
          <w:szCs w:val="24"/>
        </w:rPr>
        <w:t xml:space="preserve"> consistent with one’s desires, especially when such actions are free from constraints</w:t>
      </w:r>
      <w:r w:rsidR="00FD453A" w:rsidRPr="0026043D">
        <w:rPr>
          <w:rFonts w:ascii="Times New Roman" w:hAnsi="Times New Roman" w:cs="Times New Roman"/>
          <w:sz w:val="24"/>
          <w:szCs w:val="24"/>
        </w:rPr>
        <w:t xml:space="preserve"> (Feldman, 2017).</w:t>
      </w:r>
      <w:r w:rsidR="00CE7D05">
        <w:rPr>
          <w:rFonts w:ascii="Times New Roman" w:hAnsi="Times New Roman" w:cs="Times New Roman"/>
          <w:sz w:val="24"/>
          <w:szCs w:val="24"/>
        </w:rPr>
        <w:t xml:space="preserve"> For example, </w:t>
      </w:r>
      <w:r w:rsidR="009667F3">
        <w:rPr>
          <w:rFonts w:ascii="Times New Roman" w:hAnsi="Times New Roman" w:cs="Times New Roman"/>
          <w:sz w:val="24"/>
          <w:szCs w:val="24"/>
        </w:rPr>
        <w:t>when researchers asked people to come up with a definition of free will, people frequently described the ability to make choices, the ability to act according to their desires, and the absence of constraints on behavior</w:t>
      </w:r>
      <w:r w:rsidR="0054721E">
        <w:rPr>
          <w:rFonts w:ascii="Times New Roman" w:hAnsi="Times New Roman" w:cs="Times New Roman"/>
          <w:sz w:val="24"/>
          <w:szCs w:val="24"/>
        </w:rPr>
        <w:t xml:space="preserve">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"mendeley" : { "formattedCitation" : "(Monroe &amp; Malle, 2010)", "plainTextFormattedCitation" : "(Monroe &amp; Malle, 2010)", "previouslyFormattedCitation" : "(Monroe &amp; Malle, 2010)"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(Monroe &amp; Malle, 2010)</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 Similarly,</w:t>
      </w:r>
      <w:r w:rsidR="004343D1" w:rsidRPr="0026043D">
        <w:rPr>
          <w:rFonts w:ascii="Times New Roman" w:hAnsi="Times New Roman" w:cs="Times New Roman"/>
          <w:sz w:val="24"/>
          <w:szCs w:val="24"/>
        </w:rPr>
        <w:t xml:space="preserve"> when asked to </w:t>
      </w:r>
      <w:r w:rsidR="00CC5DEE" w:rsidRPr="0026043D">
        <w:rPr>
          <w:rFonts w:ascii="Times New Roman" w:hAnsi="Times New Roman" w:cs="Times New Roman"/>
          <w:sz w:val="24"/>
          <w:szCs w:val="24"/>
        </w:rPr>
        <w:t>describe a time when they acted out of free will,</w:t>
      </w:r>
      <w:r w:rsidR="004343D1" w:rsidRPr="0026043D">
        <w:rPr>
          <w:rFonts w:ascii="Times New Roman" w:hAnsi="Times New Roman" w:cs="Times New Roman"/>
          <w:sz w:val="24"/>
          <w:szCs w:val="24"/>
        </w:rPr>
        <w:t xml:space="preserve"> </w:t>
      </w:r>
      <w:r w:rsidR="00CC5DEE" w:rsidRPr="0026043D">
        <w:rPr>
          <w:rFonts w:ascii="Times New Roman" w:hAnsi="Times New Roman" w:cs="Times New Roman"/>
          <w:sz w:val="24"/>
          <w:szCs w:val="24"/>
        </w:rPr>
        <w:t xml:space="preserve">people </w:t>
      </w:r>
      <w:r w:rsidR="004343D1" w:rsidRPr="0026043D">
        <w:rPr>
          <w:rFonts w:ascii="Times New Roman" w:hAnsi="Times New Roman" w:cs="Times New Roman"/>
          <w:sz w:val="24"/>
          <w:szCs w:val="24"/>
        </w:rPr>
        <w:t>often</w:t>
      </w:r>
      <w:r w:rsidR="00CC5DEE" w:rsidRPr="0026043D">
        <w:rPr>
          <w:rFonts w:ascii="Times New Roman" w:hAnsi="Times New Roman" w:cs="Times New Roman"/>
          <w:sz w:val="24"/>
          <w:szCs w:val="24"/>
        </w:rPr>
        <w:t xml:space="preserve"> describe</w:t>
      </w:r>
      <w:r w:rsidR="0054721E">
        <w:rPr>
          <w:rFonts w:ascii="Times New Roman" w:hAnsi="Times New Roman" w:cs="Times New Roman"/>
          <w:sz w:val="24"/>
          <w:szCs w:val="24"/>
        </w:rPr>
        <w:t xml:space="preserve">d </w:t>
      </w:r>
      <w:r w:rsidR="0054721E" w:rsidRPr="0026043D">
        <w:rPr>
          <w:rFonts w:ascii="Times New Roman" w:hAnsi="Times New Roman" w:cs="Times New Roman"/>
          <w:sz w:val="24"/>
          <w:szCs w:val="24"/>
        </w:rPr>
        <w:t>situation</w:t>
      </w:r>
      <w:r w:rsidR="0054721E">
        <w:rPr>
          <w:rFonts w:ascii="Times New Roman" w:hAnsi="Times New Roman" w:cs="Times New Roman"/>
          <w:sz w:val="24"/>
          <w:szCs w:val="24"/>
        </w:rPr>
        <w:t>s</w:t>
      </w:r>
      <w:r w:rsidR="00CC5DEE" w:rsidRPr="0026043D">
        <w:rPr>
          <w:rFonts w:ascii="Times New Roman" w:hAnsi="Times New Roman" w:cs="Times New Roman"/>
          <w:sz w:val="24"/>
          <w:szCs w:val="24"/>
        </w:rPr>
        <w:t xml:space="preserve"> where they overcame external </w:t>
      </w:r>
      <w:r w:rsidR="0054721E">
        <w:rPr>
          <w:rFonts w:ascii="Times New Roman" w:hAnsi="Times New Roman" w:cs="Times New Roman"/>
          <w:sz w:val="24"/>
          <w:szCs w:val="24"/>
        </w:rPr>
        <w:t xml:space="preserve">influences </w:t>
      </w:r>
      <w:r w:rsidR="00CC5DEE" w:rsidRPr="0026043D">
        <w:rPr>
          <w:rFonts w:ascii="Times New Roman" w:hAnsi="Times New Roman" w:cs="Times New Roman"/>
          <w:sz w:val="24"/>
          <w:szCs w:val="24"/>
        </w:rPr>
        <w:t xml:space="preserve">on their behavior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"10.1080/09515089.2011.556607", "ISBN" : "0951-5089", "ISSN" : "09515089", "abstract" : "What does free will mean to laypersons? The present investigation sought to address this question by identifying how laypersons distinguish between free and unfree actions. We elicited autobiographical narratives in which participants described either free or unfree actions, and the narratives were subsequently subjected to impartial analysis. Results indicate that free actions were associated with reaching goals, high levels of conscious thought and deliberation, positive outcomes, and moral behavior (among other things). These findings suggest that lay conceptions of free will fit well with the view that free will is a form of action control.", "author" : [ { "dropping-particle" : "", "family" : "Stillman", "given" : "Tyler F.", "non-dropping-particle" : "", "parse-names" : false, "suffix" : "" }, { "dropping-particle" : "", "family" : "Baumeister", "given" : "Roy F.", "non-dropping-particle" : "", "parse-names" : false, "suffix" : "" }, { "dropping-particle" : "", "family" : "Mele", "given" : "Alfred R.", "non-dropping-particle" : "", "parse-names" : false, "suffix" : "" } ], "container-title" : "Philosophical Psychology", "id" : "ITEM-1", "issue" : "3", "issued" : { "date-parts" : [ [ "2011" ] ] }, "page" : "381-394", "title" : "Free will in everyday life: Autobiographical accounts of free and unfree actions", "type" : "article-journal", "volume" : "24" }, "uris" : [ "http://www.mendeley.com/documents/?uuid=ce43b212-3f6e-46e1-9a56-b2b2a0e2f2cc" ] } ], "mendeley" : { "formattedCitation" : "(Stillman, Baumeister, &amp; Mele, 2011)", "plainTextFormattedCitation" : "(Stillman, Baumeister, &amp; Mele, 2011)", "previouslyFormattedCitation" : "(Stillman, Baumeister, &amp; Mele, 2011)"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(Stillman, Baumeister, &amp; Mele, 2011)</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w:t>
      </w:r>
      <w:r w:rsidR="0054721E">
        <w:rPr>
          <w:rFonts w:ascii="Times New Roman" w:hAnsi="Times New Roman" w:cs="Times New Roman"/>
          <w:sz w:val="24"/>
          <w:szCs w:val="24"/>
        </w:rPr>
        <w:t xml:space="preserve"> </w:t>
      </w:r>
      <w:commentRangeStart w:id="98"/>
      <w:r w:rsidR="001F6D2A">
        <w:rPr>
          <w:rFonts w:ascii="Times New Roman" w:hAnsi="Times New Roman" w:cs="Times New Roman"/>
          <w:sz w:val="24"/>
          <w:szCs w:val="24"/>
        </w:rPr>
        <w:t>Although</w:t>
      </w:r>
      <w:commentRangeEnd w:id="98"/>
      <w:r w:rsidR="0077332B">
        <w:rPr>
          <w:rStyle w:val="CommentReference"/>
        </w:rPr>
        <w:commentReference w:id="98"/>
      </w:r>
      <w:r w:rsidR="001F6D2A">
        <w:rPr>
          <w:rFonts w:ascii="Times New Roman" w:hAnsi="Times New Roman" w:cs="Times New Roman"/>
          <w:sz w:val="24"/>
          <w:szCs w:val="24"/>
        </w:rPr>
        <w:t xml:space="preserve"> most people believe in free will</w:t>
      </w:r>
      <w:r w:rsidR="00816E22">
        <w:rPr>
          <w:rFonts w:ascii="Times New Roman" w:hAnsi="Times New Roman" w:cs="Times New Roman"/>
          <w:sz w:val="24"/>
          <w:szCs w:val="24"/>
        </w:rPr>
        <w:t xml:space="preserve">, the strength of this belief varies </w:t>
      </w:r>
      <w:r w:rsidR="00816E22">
        <w:rPr>
          <w:rFonts w:ascii="Times New Roman" w:hAnsi="Times New Roman" w:cs="Times New Roman"/>
          <w:sz w:val="24"/>
          <w:szCs w:val="24"/>
        </w:rPr>
        <w:fldChar w:fldCharType="begin" w:fldLock="1"/>
      </w:r>
      <w:r w:rsidR="00BC111A">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"id" : "ITEM-2", "itemData" : { "DOI" : "10.1111/j.1468-0017.2010.01393.x", "ISBN" : "1468-0017", "ISSN" : "02681064", "abstract" : "Recent experimental research has revealed surprising patterns in people's intuitions about free will and moral responsibility. One limitation of this research, however, is that it has been conducted exclusively on people from Western cultures. The present paper extends previous research by presenting a cross-cultural study examining intuitions about free will and moral responsibility in subjects from the United States, Hong Kong, India and Colombia. The results revealed a striking degree of cross-cultural convergence. In all four cultural groups, the majority of participants said that (a) our universe is indeterministic and (b) moral responsibility is not compatible with determinism.", "author" : [ { "dropping-particle" : "", "family" : "Sarkissian", "given" : "Hagop", "non-dropping-particle" : "", "parse-names" : false, "suffix" : "" }, { "dropping-particle" : "", "family" : "Chatterjee", "given" : "Amita", "non-dropping-particle" : "", "parse-names" : false, "suffix" : "" }, { "dropping-particle" : "", "family" : "brigard", "given" : "Felipe", "non-dropping-particle" : "De", "parse-names" : false, "suffix" : "" }, { "dropping-particle" : "", "family" : "Knobe", "given" : "Joshua", "non-dropping-particle" : "", "parse-names" : false, "suffix" : "" }, { "dropping-particle" : "", "family" : "Nichols", "given" : "Shaun", "non-dropping-particle" : "", "parse-names" : false, "suffix" : "" }, { "dropping-particle" : "", "family" : "Sirker", "given" : "Smita", "non-dropping-particle" : "", "parse-names" : false, "suffix" : "" } ], "container-title" : "Mind and Language", "id" : "ITEM-2", "issue" : "3", "issued" : { "date-parts" : [ [ "2010" ] ] }, "page" : "346-358", "title" : "Is belief in free will a cultural universal?", "type" : "article-journal", "volume" : "25" }, "uris" : [ "http://www.mendeley.com/documents/?uuid=16d5ffa8-86af-4267-ace1-9cad378d101f" ] } ], "mendeley" : { "formattedCitation" : "(Monroe &amp; Malle, 2010; Sarkissian et al., 2010)", "plainTextFormattedCitation" : "(Monroe &amp; Malle, 2010; Sarkissian et al., 2010)", "previouslyFormattedCitation" : "(Monroe &amp; Malle, 2010; Sarkissian et al., 2010)" }, "properties" : { "noteIndex" : 0 }, "schema" : "https://github.com/citation-style-language/schema/raw/master/csl-citation.json" }</w:instrText>
      </w:r>
      <w:r w:rsidR="00816E22">
        <w:rPr>
          <w:rFonts w:ascii="Times New Roman" w:hAnsi="Times New Roman" w:cs="Times New Roman"/>
          <w:sz w:val="24"/>
          <w:szCs w:val="24"/>
        </w:rPr>
        <w:fldChar w:fldCharType="separate"/>
      </w:r>
      <w:r w:rsidR="00816E22" w:rsidRPr="00816E22">
        <w:rPr>
          <w:rFonts w:ascii="Times New Roman" w:hAnsi="Times New Roman" w:cs="Times New Roman"/>
          <w:noProof/>
          <w:sz w:val="24"/>
          <w:szCs w:val="24"/>
        </w:rPr>
        <w:t>(Monroe &amp; Malle, 2010; Sarkissian et al., 2010)</w:t>
      </w:r>
      <w:r w:rsidR="00816E22">
        <w:rPr>
          <w:rFonts w:ascii="Times New Roman" w:hAnsi="Times New Roman" w:cs="Times New Roman"/>
          <w:sz w:val="24"/>
          <w:szCs w:val="24"/>
        </w:rPr>
        <w:fldChar w:fldCharType="end"/>
      </w:r>
      <w:r w:rsidR="00816E22">
        <w:rPr>
          <w:rFonts w:ascii="Times New Roman" w:hAnsi="Times New Roman" w:cs="Times New Roman"/>
          <w:sz w:val="24"/>
          <w:szCs w:val="24"/>
        </w:rPr>
        <w:t>. This variation has been shown to influence a number of judg</w:t>
      </w:r>
      <w:del w:id="99" w:author="Lara Aknin" w:date="2018-08-09T10:43:00Z">
        <w:r w:rsidR="00816E22" w:rsidDel="0077332B">
          <w:rPr>
            <w:rFonts w:ascii="Times New Roman" w:hAnsi="Times New Roman" w:cs="Times New Roman"/>
            <w:sz w:val="24"/>
            <w:szCs w:val="24"/>
          </w:rPr>
          <w:delText>e</w:delText>
        </w:r>
      </w:del>
      <w:r w:rsidR="00816E22">
        <w:rPr>
          <w:rFonts w:ascii="Times New Roman" w:hAnsi="Times New Roman" w:cs="Times New Roman"/>
          <w:sz w:val="24"/>
          <w:szCs w:val="24"/>
        </w:rPr>
        <w:t xml:space="preserve">ments about the world, particularly those related to perceptions of personal responsibility. </w:t>
      </w:r>
      <w:r w:rsidR="00816E22">
        <w:rPr>
          <w:rFonts w:ascii="Times New Roman" w:hAnsi="Times New Roman" w:cs="Times New Roman"/>
          <w:sz w:val="24"/>
          <w:szCs w:val="24"/>
        </w:rPr>
        <w:lastRenderedPageBreak/>
        <w:t>For example, w</w:t>
      </w:r>
      <w:r w:rsidR="00B22345">
        <w:rPr>
          <w:rFonts w:ascii="Times New Roman" w:hAnsi="Times New Roman" w:cs="Times New Roman"/>
          <w:sz w:val="24"/>
          <w:szCs w:val="24"/>
        </w:rPr>
        <w:t xml:space="preserve">hen </w:t>
      </w:r>
      <w:r w:rsidR="00136FC0">
        <w:rPr>
          <w:rFonts w:ascii="Times New Roman" w:hAnsi="Times New Roman" w:cs="Times New Roman"/>
          <w:sz w:val="24"/>
          <w:szCs w:val="24"/>
        </w:rPr>
        <w:t>asked to explain the behavior of others,</w:t>
      </w:r>
      <w:r w:rsidR="00133D50">
        <w:rPr>
          <w:rFonts w:ascii="Times New Roman" w:hAnsi="Times New Roman" w:cs="Times New Roman"/>
          <w:sz w:val="24"/>
          <w:szCs w:val="24"/>
        </w:rPr>
        <w:t xml:space="preserve"> </w:t>
      </w:r>
      <w:r w:rsidR="00B22345">
        <w:rPr>
          <w:rFonts w:ascii="Times New Roman" w:hAnsi="Times New Roman" w:cs="Times New Roman"/>
          <w:sz w:val="24"/>
          <w:szCs w:val="24"/>
        </w:rPr>
        <w:t>people</w:t>
      </w:r>
      <w:r w:rsidR="00133D50">
        <w:rPr>
          <w:rFonts w:ascii="Times New Roman" w:hAnsi="Times New Roman" w:cs="Times New Roman"/>
          <w:sz w:val="24"/>
          <w:szCs w:val="24"/>
        </w:rPr>
        <w:t xml:space="preserve"> with a </w:t>
      </w:r>
      <w:r w:rsidR="00B22345">
        <w:rPr>
          <w:rFonts w:ascii="Times New Roman" w:hAnsi="Times New Roman" w:cs="Times New Roman"/>
          <w:sz w:val="24"/>
          <w:szCs w:val="24"/>
        </w:rPr>
        <w:t>stronger</w:t>
      </w:r>
      <w:r w:rsidR="00133D50">
        <w:rPr>
          <w:rFonts w:ascii="Times New Roman" w:hAnsi="Times New Roman" w:cs="Times New Roman"/>
          <w:sz w:val="24"/>
          <w:szCs w:val="24"/>
        </w:rPr>
        <w:t xml:space="preserve"> belief in free will are more likely </w:t>
      </w:r>
      <w:r w:rsidR="00136FC0">
        <w:rPr>
          <w:rFonts w:ascii="Times New Roman" w:hAnsi="Times New Roman" w:cs="Times New Roman"/>
          <w:sz w:val="24"/>
          <w:szCs w:val="24"/>
        </w:rPr>
        <w:t xml:space="preserve">to endorse </w:t>
      </w:r>
      <w:r w:rsidR="00824322" w:rsidRPr="0026043D">
        <w:rPr>
          <w:rFonts w:ascii="Times New Roman" w:hAnsi="Times New Roman" w:cs="Times New Roman"/>
          <w:sz w:val="24"/>
          <w:szCs w:val="24"/>
        </w:rPr>
        <w:t xml:space="preserve">dispositional </w:t>
      </w:r>
      <w:r w:rsidR="00133D50">
        <w:rPr>
          <w:rFonts w:ascii="Times New Roman" w:hAnsi="Times New Roman" w:cs="Times New Roman"/>
          <w:sz w:val="24"/>
          <w:szCs w:val="24"/>
        </w:rPr>
        <w:t xml:space="preserve">explanations </w:t>
      </w:r>
      <w:r w:rsidR="00B22345">
        <w:rPr>
          <w:rFonts w:ascii="Times New Roman" w:hAnsi="Times New Roman" w:cs="Times New Roman"/>
          <w:sz w:val="24"/>
          <w:szCs w:val="24"/>
        </w:rPr>
        <w:t>than</w:t>
      </w:r>
      <w:r w:rsidR="0017452C">
        <w:rPr>
          <w:rFonts w:ascii="Times New Roman" w:hAnsi="Times New Roman" w:cs="Times New Roman"/>
          <w:sz w:val="24"/>
          <w:szCs w:val="24"/>
        </w:rPr>
        <w:t xml:space="preserve"> </w:t>
      </w:r>
      <w:r w:rsidR="00824322" w:rsidRPr="0026043D">
        <w:rPr>
          <w:rFonts w:ascii="Times New Roman" w:hAnsi="Times New Roman" w:cs="Times New Roman"/>
          <w:sz w:val="24"/>
          <w:szCs w:val="24"/>
        </w:rPr>
        <w:t>situational</w:t>
      </w:r>
      <w:r w:rsidR="00133D50">
        <w:rPr>
          <w:rFonts w:ascii="Times New Roman" w:hAnsi="Times New Roman" w:cs="Times New Roman"/>
          <w:sz w:val="24"/>
          <w:szCs w:val="24"/>
        </w:rPr>
        <w:t xml:space="preserve"> explanations</w:t>
      </w:r>
      <w:r w:rsidR="00824322" w:rsidRPr="0026043D">
        <w:rPr>
          <w:rFonts w:ascii="Times New Roman" w:hAnsi="Times New Roman" w:cs="Times New Roman"/>
          <w:sz w:val="24"/>
          <w:szCs w:val="24"/>
        </w:rPr>
        <w:t xml:space="preserve"> </w:t>
      </w:r>
      <w:r w:rsidR="00824322" w:rsidRPr="0026043D">
        <w:rPr>
          <w:rFonts w:ascii="Times New Roman" w:hAnsi="Times New Roman" w:cs="Times New Roman"/>
          <w:sz w:val="24"/>
          <w:szCs w:val="24"/>
        </w:rPr>
        <w:fldChar w:fldCharType="begin" w:fldLock="1"/>
      </w:r>
      <w:r w:rsidR="0017452C">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Rigoni, &amp; Brass, 2017a)", "manualFormatting" : "(Genschow, Rigoni, &amp; Brass, 2017)", "plainTextFormattedCitation" : "(Genschow, Rigoni, &amp; Brass, 2017a)", "previouslyFormattedCitation" : "(Genschow, Rigoni, &amp; Brass, 2017a)" }, "properties" : { "noteIndex" : 0 }, "schema" : "https://github.com/citation-style-language/schema/raw/master/csl-citation.json" }</w:instrText>
      </w:r>
      <w:r w:rsidR="00824322" w:rsidRPr="0026043D">
        <w:rPr>
          <w:rFonts w:ascii="Times New Roman" w:hAnsi="Times New Roman" w:cs="Times New Roman"/>
          <w:sz w:val="24"/>
          <w:szCs w:val="24"/>
        </w:rPr>
        <w:fldChar w:fldCharType="separate"/>
      </w:r>
      <w:r w:rsidR="00274E24" w:rsidRPr="00274E24">
        <w:rPr>
          <w:rFonts w:ascii="Times New Roman" w:hAnsi="Times New Roman" w:cs="Times New Roman"/>
          <w:noProof/>
          <w:sz w:val="24"/>
          <w:szCs w:val="24"/>
        </w:rPr>
        <w:t>(Genschow, Rigoni, &amp; Brass, 2017)</w:t>
      </w:r>
      <w:r w:rsidR="00824322" w:rsidRPr="0026043D">
        <w:rPr>
          <w:rFonts w:ascii="Times New Roman" w:hAnsi="Times New Roman" w:cs="Times New Roman"/>
          <w:sz w:val="24"/>
          <w:szCs w:val="24"/>
        </w:rPr>
        <w:fldChar w:fldCharType="end"/>
      </w:r>
      <w:r w:rsidR="00824322" w:rsidRPr="0026043D">
        <w:rPr>
          <w:rFonts w:ascii="Times New Roman" w:hAnsi="Times New Roman" w:cs="Times New Roman"/>
          <w:sz w:val="24"/>
          <w:szCs w:val="24"/>
        </w:rPr>
        <w:t xml:space="preserve">. </w:t>
      </w:r>
      <w:r w:rsidR="005A56C0">
        <w:rPr>
          <w:rFonts w:ascii="Times New Roman" w:hAnsi="Times New Roman" w:cs="Times New Roman"/>
          <w:sz w:val="24"/>
          <w:szCs w:val="24"/>
        </w:rPr>
        <w:t xml:space="preserve">Similarly, belief in free will plays an important role in </w:t>
      </w:r>
      <w:r w:rsidR="00E507A6">
        <w:rPr>
          <w:rFonts w:ascii="Times New Roman" w:hAnsi="Times New Roman" w:cs="Times New Roman"/>
          <w:sz w:val="24"/>
          <w:szCs w:val="24"/>
        </w:rPr>
        <w:t>a</w:t>
      </w:r>
      <w:r w:rsidR="00B16D1F">
        <w:rPr>
          <w:rFonts w:ascii="Times New Roman" w:hAnsi="Times New Roman" w:cs="Times New Roman"/>
          <w:sz w:val="24"/>
          <w:szCs w:val="24"/>
        </w:rPr>
        <w:t xml:space="preserve">ttributions of responsibility for immoral or criminal actions. Forces </w:t>
      </w:r>
      <w:r w:rsidR="00D82432">
        <w:rPr>
          <w:rFonts w:ascii="Times New Roman" w:hAnsi="Times New Roman" w:cs="Times New Roman"/>
          <w:sz w:val="24"/>
          <w:szCs w:val="24"/>
        </w:rPr>
        <w:t xml:space="preserve">that </w:t>
      </w:r>
      <w:r w:rsidR="00B16D1F">
        <w:rPr>
          <w:rFonts w:ascii="Times New Roman" w:hAnsi="Times New Roman" w:cs="Times New Roman"/>
          <w:sz w:val="24"/>
          <w:szCs w:val="24"/>
        </w:rPr>
        <w:t xml:space="preserve">are perceived to limit capacity for choice, such as drug addiction or mental illness, are believed to mitigate immoral actions because they </w:t>
      </w:r>
      <w:r w:rsidR="00B16D1F" w:rsidRPr="0026043D">
        <w:rPr>
          <w:rFonts w:ascii="Times New Roman" w:hAnsi="Times New Roman" w:cs="Times New Roman"/>
          <w:sz w:val="24"/>
          <w:szCs w:val="24"/>
        </w:rPr>
        <w:t xml:space="preserve">diminish </w:t>
      </w:r>
      <w:r w:rsidR="00B16D1F">
        <w:rPr>
          <w:rFonts w:ascii="Times New Roman" w:hAnsi="Times New Roman" w:cs="Times New Roman"/>
          <w:sz w:val="24"/>
          <w:szCs w:val="24"/>
        </w:rPr>
        <w:t>the</w:t>
      </w:r>
      <w:r w:rsidR="00B16D1F" w:rsidRPr="0026043D">
        <w:rPr>
          <w:rFonts w:ascii="Times New Roman" w:hAnsi="Times New Roman" w:cs="Times New Roman"/>
          <w:sz w:val="24"/>
          <w:szCs w:val="24"/>
        </w:rPr>
        <w:t xml:space="preserve"> capacity to act freely</w:t>
      </w:r>
      <w:r w:rsidR="00B16D1F">
        <w:rPr>
          <w:rFonts w:ascii="Times New Roman" w:hAnsi="Times New Roman" w:cs="Times New Roman"/>
          <w:sz w:val="24"/>
          <w:szCs w:val="24"/>
        </w:rPr>
        <w:t xml:space="preserve"> </w:t>
      </w:r>
      <w:r w:rsidR="00B16D1F">
        <w:rPr>
          <w:rFonts w:ascii="Times New Roman" w:hAnsi="Times New Roman" w:cs="Times New Roman"/>
          <w:sz w:val="24"/>
          <w:szCs w:val="24"/>
        </w:rPr>
        <w:fldChar w:fldCharType="begin" w:fldLock="1"/>
      </w:r>
      <w:r w:rsidR="00B16D1F">
        <w:rPr>
          <w:rFonts w:ascii="Times New Roman" w:hAnsi="Times New Roman" w:cs="Times New Roman"/>
          <w:sz w:val="24"/>
          <w:szCs w:val="24"/>
        </w:rPr>
        <w:instrText>ADDIN CSL_CITATION { "citationItems" : [ { "id" : "ITEM-1", "itemData" : { "DOI" : "10.1016/j.abrep.2017.01.002", "ISSN" : "2352-8532", "author" : [ { "dropping-particle" : "", "family" : "Vonasch", "given" : "Andrew J", "non-dropping-particle" : "", "parse-names" : false, "suffix" : "" }, { "dropping-particle" : "", "family" : "Clark", "given" : "Cory J", "non-dropping-particle" : "", "parse-names" : false, "suffix" : "" }, { "dropping-particle" : "", "family" : "Lau", "given" : "Stephan", "non-dropping-particle" : "", "parse-names" : false, "suffix" : "" }, { "dropping-particle" : "", "family" : "Vohs", "given" : "Kathleen D", "non-dropping-particle" : "", "parse-names" : false, "suffix" : "" }, { "dropping-particle" : "", "family" : "Baumeister", "given" : "Roy F", "non-dropping-particle" : "", "parse-names" : false, "suffix" : "" } ], "container-title" : "Addictive Behaviors Reports", "id" : "ITEM-1", "issued" : { "date-parts" : [ [ "2017" ] ] }, "page" : "56-66", "publisher" : "The Authors", "title" : "Addictive Behaviors Reports Ordinary people associate addiction with loss of free will", "type" : "article-journal", "volume" : "5" }, "uris" : [ "http://www.mendeley.com/documents/?uuid=cd1302ac-f2a9-471f-aa11-34228428a0ba" ] }, { "id" : "ITEM-2", "itemData" : { "author" : [ { "dropping-particle" : "", "family" : "Mamani", "given" : "Weisman A G", "non-dropping-particle" : "de", "parse-names" : false, "suffix" : "" }, { "dropping-particle" : "", "family" : "Gurak", "given" : "K", "non-dropping-particle" : "", "parse-names" : false, "suffix" : "" }, { "dropping-particle" : "", "family" : "Maura", "given" : "J", "non-dropping-particle" : "", "parse-names" : false, "suffix" : "" }, { "dropping-particle" : "", "family" : "Andino", "given" : "Martinez A", "non-dropping-particle" : "de", "parse-names" : false, "suffix" : "" }, { "dropping-particle" : "", "family" : "Weintraub", "given" : "M J", "non-dropping-particle" : "", "parse-names" : false, "suffix" : "" }, { "dropping-particle" : "", "family" : "Mejia", "given" : "M G", "non-dropping-particle" : "", "parse-names" : false, "suffix" : "" } ], "id" : "ITEM-2", "issue" : "2", "issued" : { "date-parts" : [ [ "2015" ] ] }, "title" : "Free Will Perceptions and Psychiatric Symptoms in Patients with Schizophrenia", "type" : "article-journal", "volume" : "2" }, "uris" : [ "http://www.mendeley.com/documents/?uuid=d1e5eb4f-81e0-4741-85f8-17176e7fa562" ] }, { "id" : "ITEM-3", "itemData" : { "author" : [ { "dropping-particle" : "", "family" : "Sadava", "given" : "Stan W", "non-dropping-particle" : "", "parse-names" : false, "suffix" : "" }, { "dropping-particle" : "", "family" : "Agnus", "given" : "Lynne", "non-dropping-particle" : "", "parse-names" : false, "suffix" : "" }, { "dropping-particle" : "", "family" : "Forsyth", "given" : "Robert", "non-dropping-particle" : "", "parse-names" : false, "suffix" : "" } ], "container-title" : "Social Behavior and Personality", "id" : "ITEM-3", "issue" : "2", "issued" : { "date-parts" : [ [ "1980" ] ] }, "page" : "129 -36", "title" : "percived mental illness and diminsished capacity for responsibility.pdf", "type" : "article-journal", "volume" : "8" }, "uris" : [ "http://www.mendeley.com/documents/?uuid=bc639fb0-6a64-4019-9caa-72712badfcaa" ] } ], "mendeley" : { "formattedCitation" : "(de Mamani et al., 2015; Sadava, Agnus, &amp; Forsyth, 1980; Vonasch, Clark, Lau, Vohs, &amp; Baumeister, 2017)", "plainTextFormattedCitation" : "(de Mamani et al., 2015; Sadava, Agnus, &amp; Forsyth, 1980; Vonasch, Clark, Lau, Vohs, &amp; Baumeister, 2017)", "previouslyFormattedCitation" : "(de Mamani et al., 2015; Sadava, Agnus, &amp; Forsyth, 1980; Vonasch, Clark, Lau, Vohs, &amp; Baumeister, 2017)" }, "properties" : { "noteIndex" : 0 }, "schema" : "https://github.com/citation-style-language/schema/raw/master/csl-citation.json" }</w:instrText>
      </w:r>
      <w:r w:rsidR="00B16D1F">
        <w:rPr>
          <w:rFonts w:ascii="Times New Roman" w:hAnsi="Times New Roman" w:cs="Times New Roman"/>
          <w:sz w:val="24"/>
          <w:szCs w:val="24"/>
        </w:rPr>
        <w:fldChar w:fldCharType="separate"/>
      </w:r>
      <w:r w:rsidR="00B16D1F" w:rsidRPr="001200E3">
        <w:rPr>
          <w:rFonts w:ascii="Times New Roman" w:hAnsi="Times New Roman" w:cs="Times New Roman"/>
          <w:noProof/>
          <w:sz w:val="24"/>
          <w:szCs w:val="24"/>
        </w:rPr>
        <w:t>(de Mamani et al., 2015; Sadava, Agnus, &amp; Forsyth, 1980; Vonasch, Clark, Lau, Vohs, &amp; Baumeister, 2017)</w:t>
      </w:r>
      <w:r w:rsidR="00B16D1F">
        <w:rPr>
          <w:rFonts w:ascii="Times New Roman" w:hAnsi="Times New Roman" w:cs="Times New Roman"/>
          <w:sz w:val="24"/>
          <w:szCs w:val="24"/>
        </w:rPr>
        <w:fldChar w:fldCharType="end"/>
      </w:r>
      <w:r w:rsidR="00B16D1F" w:rsidRPr="0026043D">
        <w:rPr>
          <w:rFonts w:ascii="Times New Roman" w:hAnsi="Times New Roman" w:cs="Times New Roman"/>
          <w:sz w:val="24"/>
          <w:szCs w:val="24"/>
        </w:rPr>
        <w:t>.</w:t>
      </w:r>
      <w:r w:rsidR="00D54C9D">
        <w:rPr>
          <w:rFonts w:ascii="Times New Roman" w:hAnsi="Times New Roman" w:cs="Times New Roman"/>
          <w:sz w:val="24"/>
          <w:szCs w:val="24"/>
        </w:rPr>
        <w:t xml:space="preserve"> People </w:t>
      </w:r>
      <w:r w:rsidR="00E507A6">
        <w:rPr>
          <w:rFonts w:ascii="Times New Roman" w:hAnsi="Times New Roman" w:cs="Times New Roman"/>
          <w:sz w:val="24"/>
          <w:szCs w:val="24"/>
        </w:rPr>
        <w:t xml:space="preserve">with a strong belief in </w:t>
      </w:r>
      <w:r w:rsidR="00D54C9D">
        <w:rPr>
          <w:rFonts w:ascii="Times New Roman" w:hAnsi="Times New Roman" w:cs="Times New Roman"/>
          <w:sz w:val="24"/>
          <w:szCs w:val="24"/>
        </w:rPr>
        <w:t>free will are more likely to</w:t>
      </w:r>
      <w:r w:rsidR="00824322" w:rsidRPr="0026043D">
        <w:rPr>
          <w:rFonts w:ascii="Times New Roman" w:hAnsi="Times New Roman" w:cs="Times New Roman"/>
          <w:sz w:val="24"/>
          <w:szCs w:val="24"/>
        </w:rPr>
        <w:t xml:space="preserve"> </w:t>
      </w:r>
      <w:r w:rsidR="00471ECF" w:rsidRPr="0026043D">
        <w:rPr>
          <w:rFonts w:ascii="Times New Roman" w:hAnsi="Times New Roman" w:cs="Times New Roman"/>
          <w:sz w:val="24"/>
          <w:szCs w:val="24"/>
        </w:rPr>
        <w:t>support harsher punishment for criminals</w:t>
      </w:r>
      <w:r w:rsidR="00A06A75" w:rsidRPr="0026043D">
        <w:rPr>
          <w:rFonts w:ascii="Times New Roman" w:hAnsi="Times New Roman" w:cs="Times New Roman"/>
          <w:sz w:val="24"/>
          <w:szCs w:val="24"/>
        </w:rPr>
        <w:t xml:space="preserve"> </w:t>
      </w:r>
      <w:r w:rsidR="00A06A75" w:rsidRPr="0026043D">
        <w:rPr>
          <w:rFonts w:ascii="Times New Roman" w:hAnsi="Times New Roman" w:cs="Times New Roman"/>
          <w:sz w:val="24"/>
          <w:szCs w:val="24"/>
        </w:rPr>
        <w:fldChar w:fldCharType="begin" w:fldLock="1"/>
      </w:r>
      <w:r w:rsidR="00E34709">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Rigoni, &amp; Vohs, 2017)", "plainTextFormattedCitation" : "(Martin, Rigoni, &amp; Vohs, 2017)", "previouslyFormattedCitation" : "(Martin, Rigoni, &amp; Vohs, 2017)" }, "properties" : { "noteIndex" : 0 }, "schema" : "https://github.com/citation-style-language/schema/raw/master/csl-citation.json" }</w:instrText>
      </w:r>
      <w:r w:rsidR="00A06A75" w:rsidRPr="0026043D">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(Martin, Rigoni, &amp; Vohs, 2017)</w:t>
      </w:r>
      <w:r w:rsidR="00A06A75" w:rsidRPr="0026043D">
        <w:rPr>
          <w:rFonts w:ascii="Times New Roman" w:hAnsi="Times New Roman" w:cs="Times New Roman"/>
          <w:sz w:val="24"/>
          <w:szCs w:val="24"/>
        </w:rPr>
        <w:fldChar w:fldCharType="end"/>
      </w:r>
      <w:r w:rsidR="00471ECF" w:rsidRPr="0026043D">
        <w:rPr>
          <w:rFonts w:ascii="Times New Roman" w:hAnsi="Times New Roman" w:cs="Times New Roman"/>
          <w:sz w:val="24"/>
          <w:szCs w:val="24"/>
        </w:rPr>
        <w:t>.</w:t>
      </w:r>
      <w:r w:rsidR="00417E2B">
        <w:rPr>
          <w:rFonts w:ascii="Times New Roman" w:hAnsi="Times New Roman" w:cs="Times New Roman"/>
          <w:sz w:val="24"/>
          <w:szCs w:val="24"/>
        </w:rPr>
        <w:t xml:space="preserve"> </w:t>
      </w:r>
      <w:r w:rsidR="00E507A6">
        <w:rPr>
          <w:rFonts w:ascii="Times New Roman" w:hAnsi="Times New Roman" w:cs="Times New Roman"/>
          <w:sz w:val="24"/>
          <w:szCs w:val="24"/>
        </w:rPr>
        <w:t>Likewise,</w:t>
      </w:r>
      <w:r w:rsidR="009B61CD">
        <w:rPr>
          <w:rFonts w:ascii="Times New Roman" w:hAnsi="Times New Roman" w:cs="Times New Roman"/>
          <w:sz w:val="24"/>
          <w:szCs w:val="24"/>
        </w:rPr>
        <w:t xml:space="preserve"> </w:t>
      </w:r>
      <w:r w:rsidR="00E507A6">
        <w:rPr>
          <w:rFonts w:ascii="Times New Roman" w:hAnsi="Times New Roman" w:cs="Times New Roman"/>
          <w:sz w:val="24"/>
          <w:szCs w:val="24"/>
        </w:rPr>
        <w:t xml:space="preserve">manipulations </w:t>
      </w:r>
      <w:r w:rsidR="00D82432">
        <w:rPr>
          <w:rFonts w:ascii="Times New Roman" w:hAnsi="Times New Roman" w:cs="Times New Roman"/>
          <w:sz w:val="24"/>
          <w:szCs w:val="24"/>
        </w:rPr>
        <w:t xml:space="preserve">that </w:t>
      </w:r>
      <w:r w:rsidR="00E507A6">
        <w:rPr>
          <w:rFonts w:ascii="Times New Roman" w:hAnsi="Times New Roman" w:cs="Times New Roman"/>
          <w:sz w:val="24"/>
          <w:szCs w:val="24"/>
        </w:rPr>
        <w:t xml:space="preserve">decrease belief in free will, such as reading an argument against free will or taking a neuroscience class, reduce </w:t>
      </w:r>
      <w:r w:rsidR="00D82432">
        <w:rPr>
          <w:rFonts w:ascii="Times New Roman" w:hAnsi="Times New Roman" w:cs="Times New Roman"/>
          <w:sz w:val="24"/>
          <w:szCs w:val="24"/>
        </w:rPr>
        <w:t xml:space="preserve">the </w:t>
      </w:r>
      <w:r w:rsidR="00E507A6">
        <w:rPr>
          <w:rFonts w:ascii="Times New Roman" w:hAnsi="Times New Roman" w:cs="Times New Roman"/>
          <w:sz w:val="24"/>
          <w:szCs w:val="24"/>
        </w:rPr>
        <w:t xml:space="preserve">blame </w:t>
      </w:r>
      <w:r w:rsidR="00D82432">
        <w:rPr>
          <w:rFonts w:ascii="Times New Roman" w:hAnsi="Times New Roman" w:cs="Times New Roman"/>
          <w:sz w:val="24"/>
          <w:szCs w:val="24"/>
        </w:rPr>
        <w:t>for and</w:t>
      </w:r>
      <w:r w:rsidR="00E507A6">
        <w:rPr>
          <w:rFonts w:ascii="Times New Roman" w:hAnsi="Times New Roman" w:cs="Times New Roman"/>
          <w:sz w:val="24"/>
          <w:szCs w:val="24"/>
        </w:rPr>
        <w:t xml:space="preserve"> desire </w:t>
      </w:r>
      <w:r w:rsidR="00D82432">
        <w:rPr>
          <w:rFonts w:ascii="Times New Roman" w:hAnsi="Times New Roman" w:cs="Times New Roman"/>
          <w:sz w:val="24"/>
          <w:szCs w:val="24"/>
        </w:rPr>
        <w:t>to punish</w:t>
      </w:r>
      <w:r w:rsidR="00E507A6">
        <w:rPr>
          <w:rFonts w:ascii="Times New Roman" w:hAnsi="Times New Roman" w:cs="Times New Roman"/>
          <w:sz w:val="24"/>
          <w:szCs w:val="24"/>
        </w:rPr>
        <w:t xml:space="preserve"> </w:t>
      </w:r>
      <w:r w:rsidR="00D82432">
        <w:rPr>
          <w:rFonts w:ascii="Times New Roman" w:hAnsi="Times New Roman" w:cs="Times New Roman"/>
          <w:sz w:val="24"/>
          <w:szCs w:val="24"/>
        </w:rPr>
        <w:t>tran</w:t>
      </w:r>
      <w:r w:rsidR="00F272F7">
        <w:rPr>
          <w:rFonts w:ascii="Times New Roman" w:hAnsi="Times New Roman" w:cs="Times New Roman"/>
          <w:sz w:val="24"/>
          <w:szCs w:val="24"/>
        </w:rPr>
        <w:t>s</w:t>
      </w:r>
      <w:r w:rsidR="00D82432">
        <w:rPr>
          <w:rFonts w:ascii="Times New Roman" w:hAnsi="Times New Roman" w:cs="Times New Roman"/>
          <w:sz w:val="24"/>
          <w:szCs w:val="24"/>
        </w:rPr>
        <w:t xml:space="preserve">gressors </w:t>
      </w:r>
      <w:commentRangeStart w:id="100"/>
      <w:r w:rsidR="00E507A6">
        <w:rPr>
          <w:rFonts w:ascii="Times New Roman" w:hAnsi="Times New Roman" w:cs="Times New Roman"/>
          <w:sz w:val="24"/>
          <w:szCs w:val="24"/>
        </w:rPr>
        <w:fldChar w:fldCharType="begin" w:fldLock="1"/>
      </w:r>
      <w:r w:rsidR="00E507A6">
        <w:rPr>
          <w:rFonts w:ascii="Times New Roman" w:hAnsi="Times New Roman" w:cs="Times New Roman"/>
          <w:sz w:val="24"/>
          <w:szCs w:val="24"/>
        </w:rPr>
        <w:instrText>ADDIN CSL_CITATION { "citationItems" : [ { "id" : "ITEM-1", "itemData" : { "DOI" : "10.1177/0956797614534693", "ISBN" : "0956797614534", "ISSN" : "14679280", "PMID" : "24916083", "abstract" : "If  free-will  beliefs  support  attributions  of  moral  responsibility,  then  reducing  these  beliefs  should  make  people less  retributive  in  their  attitudes  about  punishment.  Four  studies  tested  this  prediction  using  both  measured  and manipulated free-will beliefs. Study 1 found that people with weaker free-will beliefs endorsed less retributive, but not  consequentialist,  attitudes  regarding  punishment  of  criminals.  Subsequent  studies  showed  that  learning  about the  neural  bases  of  human  behavior,  through  either  lab-based  manipulations  or  attendance  at  an  undergraduate neuroscience course, reduced people\u2019s support for retributive punishment (Studies 2\u20134). These results illustrate that exposure to debates about free will and to scientific research on the neural basis of behavior may have consequences for attributions of moral responsibility.", "author" : [ { "dropping-particle" : "", "family" : "Shariff", "given" : "Azim F.", "non-dropping-particle" : "", "parse-names" : false, "suffix" : "" }, { "dropping-particle" : "", "family" : "Greene", "given" : "Joshua D.", "non-dropping-particle" : "", "parse-names" : false, "suffix" : "" }, { "dropping-particle" : "", "family" : "Karremans", "given" : "Johan C.", "non-dropping-particle" : "", "parse-names" : false, "suffix" : "" }, { "dropping-particle" : "", "family" : "Luguri", "given" : "Jamie B.", "non-dropping-particle" : "", "parse-names" : false, "suffix" : "" }, { "dropping-particle" : "", "family" : "Clark", "given" : "Cory J.", "non-dropping-particle" : "", "parse-names" : false, "suffix" : "" }, { "dropping-particle" : "", "family" : "Schooler", "given" : "Jonathan W.", "non-dropping-particle" : "", "parse-names" : false, "suffix" : "" }, { "dropping-particle" : "", "family" : "Baumeister", "given" : "Roy F.", "non-dropping-particle" : "", "parse-names" : false, "suffix" : "" }, { "dropping-particle" : "", "family" : "Vohs", "given" : "Kathleen D.", "non-dropping-particle" : "", "parse-names" : false, "suffix" : "" } ], "container-title" : "Psychological Science", "id" : "ITEM-1", "issue" : "8", "issued" : { "date-parts" : [ [ "2014" ] ] }, "page" : "1563-1570", "title" : "Free Will and Punishment: A Mechanistic View of Human Nature Reduces Retribution", "type" : "article-journal", "volume" : "25" }, "uris" : [ "http://www.mendeley.com/documents/?uuid=666fdd23-f772-42b9-87aa-104ed3bddb94" ] } ], "mendeley" : { "formattedCitation" : "(Shariff et al., 2014)", "plainTextFormattedCitation" : "(Shariff et al., 2014)", "previouslyFormattedCitation" : "(Shariff et al., 2014)" }, "properties" : { "noteIndex" : 0 }, "schema" : "https://github.com/citation-style-language/schema/raw/master/csl-citation.json" }</w:instrText>
      </w:r>
      <w:r w:rsidR="00E507A6">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(Shariff et al., 2014)</w:t>
      </w:r>
      <w:r w:rsidR="00E507A6">
        <w:rPr>
          <w:rFonts w:ascii="Times New Roman" w:hAnsi="Times New Roman" w:cs="Times New Roman"/>
          <w:sz w:val="24"/>
          <w:szCs w:val="24"/>
        </w:rPr>
        <w:fldChar w:fldCharType="end"/>
      </w:r>
      <w:commentRangeEnd w:id="100"/>
      <w:r w:rsidR="00D82432">
        <w:rPr>
          <w:rStyle w:val="CommentReference"/>
        </w:rPr>
        <w:commentReference w:id="100"/>
      </w:r>
      <w:r w:rsidR="00E507A6">
        <w:rPr>
          <w:rFonts w:ascii="Times New Roman" w:hAnsi="Times New Roman" w:cs="Times New Roman"/>
          <w:sz w:val="24"/>
          <w:szCs w:val="24"/>
        </w:rPr>
        <w:t xml:space="preserve">. </w:t>
      </w:r>
    </w:p>
    <w:p w14:paraId="22FB7E9D" w14:textId="3415C4B8" w:rsidR="00AE622C" w:rsidRDefault="006C5D3B" w:rsidP="00D247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discussed above, attitudes towards inequality are closely related to beliefs about the extent which individuals are responsible for their economic station.</w:t>
      </w:r>
      <w:r w:rsidR="00AE622C">
        <w:rPr>
          <w:rFonts w:ascii="Times New Roman" w:hAnsi="Times New Roman" w:cs="Times New Roman"/>
          <w:sz w:val="24"/>
          <w:szCs w:val="24"/>
        </w:rPr>
        <w:t xml:space="preserve"> Thus, </w:t>
      </w:r>
      <w:r w:rsidR="00D247B0">
        <w:rPr>
          <w:rFonts w:ascii="Times New Roman" w:hAnsi="Times New Roman" w:cs="Times New Roman"/>
          <w:sz w:val="24"/>
          <w:szCs w:val="24"/>
        </w:rPr>
        <w:t xml:space="preserve">by engendering the belief that individuals are responsible for their economic station, </w:t>
      </w:r>
      <w:r w:rsidR="00AE622C">
        <w:rPr>
          <w:rFonts w:ascii="Times New Roman" w:hAnsi="Times New Roman" w:cs="Times New Roman"/>
          <w:sz w:val="24"/>
          <w:szCs w:val="24"/>
        </w:rPr>
        <w:t>belief in free will</w:t>
      </w:r>
      <w:r w:rsidR="00D247B0">
        <w:rPr>
          <w:rFonts w:ascii="Times New Roman" w:hAnsi="Times New Roman" w:cs="Times New Roman"/>
          <w:sz w:val="24"/>
          <w:szCs w:val="24"/>
        </w:rPr>
        <w:t xml:space="preserve"> might</w:t>
      </w:r>
      <w:ins w:id="101" w:author="Dylan Wiwad" w:date="2018-08-08T12:44:00Z">
        <w:r w:rsidR="00362279">
          <w:rPr>
            <w:rFonts w:ascii="Times New Roman" w:hAnsi="Times New Roman" w:cs="Times New Roman"/>
            <w:sz w:val="24"/>
            <w:szCs w:val="24"/>
          </w:rPr>
          <w:t xml:space="preserve"> </w:t>
        </w:r>
      </w:ins>
      <w:del w:id="102" w:author="Dylan Wiwad" w:date="2018-08-08T12:44:00Z">
        <w:r w:rsidR="00D247B0" w:rsidDel="00362279">
          <w:rPr>
            <w:rFonts w:ascii="Times New Roman" w:hAnsi="Times New Roman" w:cs="Times New Roman"/>
            <w:sz w:val="24"/>
            <w:szCs w:val="24"/>
          </w:rPr>
          <w:delText xml:space="preserve"> </w:delText>
        </w:r>
        <w:r w:rsidR="00F272F7" w:rsidDel="00362279">
          <w:rPr>
            <w:rFonts w:ascii="Times New Roman" w:hAnsi="Times New Roman" w:cs="Times New Roman"/>
            <w:sz w:val="24"/>
            <w:szCs w:val="24"/>
          </w:rPr>
          <w:delText xml:space="preserve">may </w:delText>
        </w:r>
      </w:del>
      <w:r w:rsidR="00F272F7">
        <w:rPr>
          <w:rFonts w:ascii="Times New Roman" w:hAnsi="Times New Roman" w:cs="Times New Roman"/>
          <w:sz w:val="24"/>
          <w:szCs w:val="24"/>
        </w:rPr>
        <w:t xml:space="preserve">influence </w:t>
      </w:r>
      <w:r w:rsidR="00D247B0">
        <w:rPr>
          <w:rFonts w:ascii="Times New Roman" w:hAnsi="Times New Roman" w:cs="Times New Roman"/>
          <w:sz w:val="24"/>
          <w:szCs w:val="24"/>
        </w:rPr>
        <w:t xml:space="preserve">support for economic inequality. </w:t>
      </w:r>
      <w:r w:rsidR="00AE622C">
        <w:rPr>
          <w:rFonts w:ascii="Times New Roman" w:hAnsi="Times New Roman" w:cs="Times New Roman"/>
          <w:sz w:val="24"/>
          <w:szCs w:val="24"/>
        </w:rPr>
        <w:t>Consistent with this hypothesis, past research has found that priming the concept of choice makes people more comfortable with wealth inequality and more likely to downplay the role</w:t>
      </w:r>
      <w:ins w:id="103" w:author="Dylan Wiwad" w:date="2018-08-08T12:45:00Z">
        <w:r w:rsidR="00362279">
          <w:rPr>
            <w:rFonts w:ascii="Times New Roman" w:hAnsi="Times New Roman" w:cs="Times New Roman"/>
            <w:sz w:val="24"/>
            <w:szCs w:val="24"/>
          </w:rPr>
          <w:t xml:space="preserve"> of</w:t>
        </w:r>
      </w:ins>
      <w:r w:rsidR="00AE622C">
        <w:rPr>
          <w:rFonts w:ascii="Times New Roman" w:hAnsi="Times New Roman" w:cs="Times New Roman"/>
          <w:sz w:val="24"/>
          <w:szCs w:val="24"/>
        </w:rPr>
        <w:t xml:space="preserve"> societal forces in creating wealth </w:t>
      </w:r>
      <w:r w:rsidR="00AE622C">
        <w:rPr>
          <w:rFonts w:ascii="Times New Roman" w:hAnsi="Times New Roman" w:cs="Times New Roman"/>
          <w:sz w:val="24"/>
          <w:szCs w:val="24"/>
        </w:rPr>
        <w:fldChar w:fldCharType="begin" w:fldLock="1"/>
      </w:r>
      <w:r w:rsidR="00AE622C">
        <w:rPr>
          <w:rFonts w:ascii="Times New Roman" w:hAnsi="Times New Roman" w:cs="Times New Roman"/>
          <w:sz w:val="24"/>
          <w:szCs w:val="24"/>
        </w:rPr>
        <w:instrText>ADDIN CSL_CITATION { "citationItems" : [ { "id" : "ITEM-1", "itemData" : { "DOI" : "10.1177/0956797611434540", "ISSN" : "0956-7976", "author" : [ { "dropping-particle" : "", "family" : "Savani", "given" : "Krishna", "non-dropping-particle" : "", "parse-names" : false, "suffix" : "" }, { "dropping-particle" : "", "family" : "Rattan", "given" : "Aneeta", "non-dropping-particle" : "", "parse-names" : false, "suffix" : "" } ], "container-title" : "Psychological Science", "id" : "ITEM-1", "issue" : "7", "issued" : { "date-parts" : [ [ "2012", "7", "14" ] ] }, "page" : "796-804", "title" : "A Choice Mind-Set Increases the Acceptance and Maintenance of Wealth Inequality", "type" : "article-journal", "volume" : "23" }, "uris" : [ "http://www.mendeley.com/documents/?uuid=341d0648-4d4b-427a-985f-3fd451e4eade" ] } ], "mendeley" : { "formattedCitation" : "(Savani &amp; Rattan, 2012)", "plainTextFormattedCitation" : "(Savani &amp; Rattan, 2012)", "previouslyFormattedCitation" : "(Savani &amp; Rattan, 2012)" }, "properties" : { "noteIndex" : 0 }, "schema" : "https://github.com/citation-style-language/schema/raw/master/csl-citation.json" }</w:instrText>
      </w:r>
      <w:r w:rsidR="00AE622C">
        <w:rPr>
          <w:rFonts w:ascii="Times New Roman" w:hAnsi="Times New Roman" w:cs="Times New Roman"/>
          <w:sz w:val="24"/>
          <w:szCs w:val="24"/>
        </w:rPr>
        <w:fldChar w:fldCharType="separate"/>
      </w:r>
      <w:r w:rsidR="00AE622C" w:rsidRPr="009C2620">
        <w:rPr>
          <w:rFonts w:ascii="Times New Roman" w:hAnsi="Times New Roman" w:cs="Times New Roman"/>
          <w:noProof/>
          <w:sz w:val="24"/>
          <w:szCs w:val="24"/>
        </w:rPr>
        <w:t>(Savani &amp; Rattan, 2012)</w:t>
      </w:r>
      <w:r w:rsidR="00AE622C">
        <w:rPr>
          <w:rFonts w:ascii="Times New Roman" w:hAnsi="Times New Roman" w:cs="Times New Roman"/>
          <w:sz w:val="24"/>
          <w:szCs w:val="24"/>
        </w:rPr>
        <w:fldChar w:fldCharType="end"/>
      </w:r>
      <w:r w:rsidR="00AE622C">
        <w:rPr>
          <w:rFonts w:ascii="Times New Roman" w:hAnsi="Times New Roman" w:cs="Times New Roman"/>
          <w:sz w:val="24"/>
          <w:szCs w:val="24"/>
        </w:rPr>
        <w:t xml:space="preserve">. </w:t>
      </w:r>
    </w:p>
    <w:p w14:paraId="2C845A3D" w14:textId="5F532A74" w:rsidR="00FE6772" w:rsidRDefault="000F1EC5" w:rsidP="00FE67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B160D">
        <w:rPr>
          <w:rFonts w:ascii="Times New Roman" w:hAnsi="Times New Roman" w:cs="Times New Roman"/>
          <w:sz w:val="24"/>
          <w:szCs w:val="24"/>
        </w:rPr>
        <w:t xml:space="preserve">lthough </w:t>
      </w:r>
      <w:r w:rsidR="00294254">
        <w:rPr>
          <w:rFonts w:ascii="Times New Roman" w:hAnsi="Times New Roman" w:cs="Times New Roman"/>
          <w:sz w:val="24"/>
          <w:szCs w:val="24"/>
        </w:rPr>
        <w:t>past research</w:t>
      </w:r>
      <w:r>
        <w:rPr>
          <w:rFonts w:ascii="Times New Roman" w:hAnsi="Times New Roman" w:cs="Times New Roman"/>
          <w:sz w:val="24"/>
          <w:szCs w:val="24"/>
        </w:rPr>
        <w:t xml:space="preserve"> make</w:t>
      </w:r>
      <w:r w:rsidR="009F360F">
        <w:rPr>
          <w:rFonts w:ascii="Times New Roman" w:hAnsi="Times New Roman" w:cs="Times New Roman"/>
          <w:sz w:val="24"/>
          <w:szCs w:val="24"/>
        </w:rPr>
        <w:t>s</w:t>
      </w:r>
      <w:r>
        <w:rPr>
          <w:rFonts w:ascii="Times New Roman" w:hAnsi="Times New Roman" w:cs="Times New Roman"/>
          <w:sz w:val="24"/>
          <w:szCs w:val="24"/>
        </w:rPr>
        <w:t xml:space="preserve"> it seem likely t</w:t>
      </w:r>
      <w:r w:rsidR="00294254">
        <w:rPr>
          <w:rFonts w:ascii="Times New Roman" w:hAnsi="Times New Roman" w:cs="Times New Roman"/>
          <w:sz w:val="24"/>
          <w:szCs w:val="24"/>
        </w:rPr>
        <w:t xml:space="preserve">hat </w:t>
      </w:r>
      <w:r w:rsidR="008B160D">
        <w:rPr>
          <w:rFonts w:ascii="Times New Roman" w:hAnsi="Times New Roman" w:cs="Times New Roman"/>
          <w:sz w:val="24"/>
          <w:szCs w:val="24"/>
        </w:rPr>
        <w:t xml:space="preserve">belief in free will </w:t>
      </w:r>
      <w:r w:rsidR="00294254">
        <w:rPr>
          <w:rFonts w:ascii="Times New Roman" w:hAnsi="Times New Roman" w:cs="Times New Roman"/>
          <w:sz w:val="24"/>
          <w:szCs w:val="24"/>
        </w:rPr>
        <w:t>increases</w:t>
      </w:r>
      <w:r w:rsidR="008B160D">
        <w:rPr>
          <w:rFonts w:ascii="Times New Roman" w:hAnsi="Times New Roman" w:cs="Times New Roman"/>
          <w:sz w:val="24"/>
          <w:szCs w:val="24"/>
        </w:rPr>
        <w:t xml:space="preserve"> support for inequality, many of the past studies on belief in free will have low statistical power</w:t>
      </w:r>
      <w:r w:rsidR="00F272F7">
        <w:rPr>
          <w:rFonts w:ascii="Times New Roman" w:hAnsi="Times New Roman" w:cs="Times New Roman"/>
          <w:sz w:val="24"/>
          <w:szCs w:val="24"/>
        </w:rPr>
        <w:t>—</w:t>
      </w:r>
      <w:r w:rsidR="008B160D">
        <w:rPr>
          <w:rFonts w:ascii="Times New Roman" w:hAnsi="Times New Roman" w:cs="Times New Roman"/>
          <w:sz w:val="24"/>
          <w:szCs w:val="24"/>
        </w:rPr>
        <w:t xml:space="preserve">which </w:t>
      </w:r>
      <w:r w:rsidR="00F272F7">
        <w:rPr>
          <w:rFonts w:ascii="Times New Roman" w:hAnsi="Times New Roman" w:cs="Times New Roman"/>
          <w:sz w:val="24"/>
          <w:szCs w:val="24"/>
        </w:rPr>
        <w:t xml:space="preserve">increases the risk that </w:t>
      </w:r>
      <w:r w:rsidR="009F360F">
        <w:rPr>
          <w:rFonts w:ascii="Times New Roman" w:hAnsi="Times New Roman" w:cs="Times New Roman"/>
          <w:sz w:val="24"/>
          <w:szCs w:val="24"/>
        </w:rPr>
        <w:t xml:space="preserve">research findings are </w:t>
      </w:r>
      <w:r w:rsidR="008B160D">
        <w:rPr>
          <w:rFonts w:ascii="Times New Roman" w:hAnsi="Times New Roman" w:cs="Times New Roman"/>
          <w:sz w:val="24"/>
          <w:szCs w:val="24"/>
        </w:rPr>
        <w:t xml:space="preserve">false positives </w:t>
      </w:r>
      <w:r w:rsidR="009C2620">
        <w:rPr>
          <w:rFonts w:ascii="Times New Roman" w:hAnsi="Times New Roman" w:cs="Times New Roman"/>
          <w:sz w:val="24"/>
          <w:szCs w:val="24"/>
        </w:rPr>
        <w:fldChar w:fldCharType="begin" w:fldLock="1"/>
      </w:r>
      <w:r w:rsidR="00FE6772">
        <w:rPr>
          <w:rFonts w:ascii="Times New Roman" w:hAnsi="Times New Roman" w:cs="Times New Roman"/>
          <w:sz w:val="24"/>
          <w:szCs w:val="24"/>
        </w:rPr>
        <w:instrText>ADDIN CSL_CITATION { "citationItems" : [ { "id" : "ITEM-1", "itemData" : { "DOI" : "10.1371/journal.pmed.0020124", "ISBN" : "3540239081", "ISSN" : "15491277",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"John P A", "non-dropping-particle" : "", "parse-names" : false, "suffix" : "" } ], "container-title" : "PLoS Medicine", "id" : "ITEM-1", "issue" : "8", "issued" : { "date-parts" : [ [ "2005" ] ] }, "page" : "0696-0701", "title" : "Why most published research findings are false", "type" : "article-journal", "volume" : "2" }, "uris" : [ "http://www.mendeley.com/documents/?uuid=15ca8d29-b3a9-4db1-8f5a-3cc5fe0c6620" ] } ], "mendeley" : { "formattedCitation" : "(Ioannidis, 2005)", "plainTextFormattedCitation" : "(Ioannidis, 2005)", "previouslyFormattedCitation" : "(Ioannidis, 2005)"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(Ioannidis, 2005)</w:t>
      </w:r>
      <w:r w:rsidR="009C2620">
        <w:rPr>
          <w:rFonts w:ascii="Times New Roman" w:hAnsi="Times New Roman" w:cs="Times New Roman"/>
          <w:sz w:val="24"/>
          <w:szCs w:val="24"/>
        </w:rPr>
        <w:fldChar w:fldCharType="end"/>
      </w:r>
      <w:r w:rsidR="008B160D">
        <w:rPr>
          <w:rFonts w:ascii="Times New Roman" w:hAnsi="Times New Roman" w:cs="Times New Roman"/>
          <w:sz w:val="24"/>
          <w:szCs w:val="24"/>
        </w:rPr>
        <w:t xml:space="preserve">. Additionally, </w:t>
      </w:r>
      <w:r w:rsidR="009F360F">
        <w:rPr>
          <w:rFonts w:ascii="Times New Roman" w:hAnsi="Times New Roman" w:cs="Times New Roman"/>
          <w:sz w:val="24"/>
          <w:szCs w:val="24"/>
        </w:rPr>
        <w:t xml:space="preserve">several </w:t>
      </w:r>
      <w:del w:id="104" w:author="Angela Robinson" w:date="2018-08-10T10:18:00Z">
        <w:r w:rsidR="00760D00" w:rsidDel="00E11419">
          <w:rPr>
            <w:rFonts w:ascii="Times New Roman" w:hAnsi="Times New Roman" w:cs="Times New Roman"/>
            <w:sz w:val="24"/>
            <w:szCs w:val="24"/>
          </w:rPr>
          <w:delText xml:space="preserve">researchers </w:delText>
        </w:r>
      </w:del>
      <w:ins w:id="105" w:author="Angela Robinson" w:date="2018-08-10T10:18:00Z">
        <w:r w:rsidR="00E11419">
          <w:rPr>
            <w:rFonts w:ascii="Times New Roman" w:hAnsi="Times New Roman" w:cs="Times New Roman"/>
            <w:sz w:val="24"/>
            <w:szCs w:val="24"/>
          </w:rPr>
          <w:t>replication attempts</w:t>
        </w:r>
        <w:r w:rsidR="00E11419">
          <w:rPr>
            <w:rFonts w:ascii="Times New Roman" w:hAnsi="Times New Roman" w:cs="Times New Roman"/>
            <w:sz w:val="24"/>
            <w:szCs w:val="24"/>
          </w:rPr>
          <w:t xml:space="preserve"> </w:t>
        </w:r>
      </w:ins>
      <w:r w:rsidR="00760D00">
        <w:rPr>
          <w:rFonts w:ascii="Times New Roman" w:hAnsi="Times New Roman" w:cs="Times New Roman"/>
          <w:sz w:val="24"/>
          <w:szCs w:val="24"/>
        </w:rPr>
        <w:t xml:space="preserve">have failed to </w:t>
      </w:r>
      <w:del w:id="106" w:author="Angela Robinson" w:date="2018-08-10T10:19:00Z">
        <w:r w:rsidR="00760D00" w:rsidDel="00E11419">
          <w:rPr>
            <w:rFonts w:ascii="Times New Roman" w:hAnsi="Times New Roman" w:cs="Times New Roman"/>
            <w:sz w:val="24"/>
            <w:szCs w:val="24"/>
          </w:rPr>
          <w:delText xml:space="preserve">replicate </w:delText>
        </w:r>
      </w:del>
      <w:ins w:id="107" w:author="Angela Robinson" w:date="2018-08-10T10:19:00Z">
        <w:r w:rsidR="00E11419">
          <w:rPr>
            <w:rFonts w:ascii="Times New Roman" w:hAnsi="Times New Roman" w:cs="Times New Roman"/>
            <w:sz w:val="24"/>
            <w:szCs w:val="24"/>
          </w:rPr>
          <w:t>reproduce</w:t>
        </w:r>
        <w:r w:rsidR="00E11419">
          <w:rPr>
            <w:rFonts w:ascii="Times New Roman" w:hAnsi="Times New Roman" w:cs="Times New Roman"/>
            <w:sz w:val="24"/>
            <w:szCs w:val="24"/>
          </w:rPr>
          <w:t xml:space="preserve"> </w:t>
        </w:r>
      </w:ins>
      <w:r w:rsidR="009F360F">
        <w:rPr>
          <w:rFonts w:ascii="Times New Roman" w:hAnsi="Times New Roman" w:cs="Times New Roman"/>
          <w:sz w:val="24"/>
          <w:szCs w:val="24"/>
        </w:rPr>
        <w:t xml:space="preserve">past </w:t>
      </w:r>
      <w:r w:rsidR="00760D00">
        <w:rPr>
          <w:rFonts w:ascii="Times New Roman" w:hAnsi="Times New Roman" w:cs="Times New Roman"/>
          <w:sz w:val="24"/>
          <w:szCs w:val="24"/>
        </w:rPr>
        <w:t xml:space="preserve">findings about the consequences of belief in free will, including several studies which fail to </w:t>
      </w:r>
      <w:r w:rsidR="009C2620">
        <w:rPr>
          <w:rFonts w:ascii="Times New Roman" w:hAnsi="Times New Roman" w:cs="Times New Roman"/>
          <w:sz w:val="24"/>
          <w:szCs w:val="24"/>
        </w:rPr>
        <w:t xml:space="preserve">find evidence that priming free will </w:t>
      </w:r>
      <w:r w:rsidR="00760D00">
        <w:rPr>
          <w:rFonts w:ascii="Times New Roman" w:hAnsi="Times New Roman" w:cs="Times New Roman"/>
          <w:sz w:val="24"/>
          <w:szCs w:val="24"/>
        </w:rPr>
        <w:lastRenderedPageBreak/>
        <w:t xml:space="preserve">influences attitudes about </w:t>
      </w:r>
      <w:r w:rsidR="009C2620">
        <w:rPr>
          <w:rFonts w:ascii="Times New Roman" w:hAnsi="Times New Roman" w:cs="Times New Roman"/>
          <w:sz w:val="24"/>
          <w:szCs w:val="24"/>
        </w:rPr>
        <w:t xml:space="preserve">punishment </w:t>
      </w:r>
      <w:r w:rsidR="009C2620">
        <w:rPr>
          <w:rFonts w:ascii="Times New Roman" w:hAnsi="Times New Roman" w:cs="Times New Roman"/>
          <w:sz w:val="24"/>
          <w:szCs w:val="24"/>
        </w:rPr>
        <w:fldChar w:fldCharType="begin" w:fldLock="1"/>
      </w:r>
      <w:r w:rsidR="009C2620">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Brady, &amp; Malle, 2016)", "plainTextFormattedCitation" : "(Monroe, Brady, &amp; Malle, 2016)", "previouslyFormattedCitation" : "(Monroe, Brady, &amp; Malle, 2016)"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(Monroe, Brady, &amp; Malle, 2016)</w:t>
      </w:r>
      <w:r w:rsidR="009C2620">
        <w:rPr>
          <w:rFonts w:ascii="Times New Roman" w:hAnsi="Times New Roman" w:cs="Times New Roman"/>
          <w:sz w:val="24"/>
          <w:szCs w:val="24"/>
        </w:rPr>
        <w:fldChar w:fldCharType="end"/>
      </w:r>
      <w:r w:rsidR="00FE6772">
        <w:rPr>
          <w:rFonts w:ascii="Times New Roman" w:hAnsi="Times New Roman" w:cs="Times New Roman"/>
          <w:sz w:val="24"/>
          <w:szCs w:val="24"/>
        </w:rPr>
        <w:t xml:space="preserve">. </w:t>
      </w:r>
      <w:r w:rsidR="000B28B6" w:rsidRPr="0026043D">
        <w:rPr>
          <w:rFonts w:ascii="Times New Roman" w:hAnsi="Times New Roman" w:cs="Times New Roman"/>
          <w:sz w:val="24"/>
          <w:szCs w:val="24"/>
        </w:rPr>
        <w:t>Thus,</w:t>
      </w:r>
      <w:r w:rsidR="00FE6772">
        <w:rPr>
          <w:rFonts w:ascii="Times New Roman" w:hAnsi="Times New Roman" w:cs="Times New Roman"/>
          <w:sz w:val="24"/>
          <w:szCs w:val="24"/>
        </w:rPr>
        <w:t xml:space="preserve"> there is a need for</w:t>
      </w:r>
      <w:r w:rsidR="00F3797A">
        <w:rPr>
          <w:rFonts w:ascii="Times New Roman" w:hAnsi="Times New Roman" w:cs="Times New Roman"/>
          <w:sz w:val="24"/>
          <w:szCs w:val="24"/>
        </w:rPr>
        <w:t xml:space="preserve"> adequately </w:t>
      </w:r>
      <w:r w:rsidR="006166CF">
        <w:rPr>
          <w:rFonts w:ascii="Times New Roman" w:hAnsi="Times New Roman" w:cs="Times New Roman"/>
          <w:sz w:val="24"/>
          <w:szCs w:val="24"/>
        </w:rPr>
        <w:t>powered</w:t>
      </w:r>
      <w:r w:rsidR="00870BB3">
        <w:rPr>
          <w:rFonts w:ascii="Times New Roman" w:hAnsi="Times New Roman" w:cs="Times New Roman"/>
          <w:sz w:val="24"/>
          <w:szCs w:val="24"/>
        </w:rPr>
        <w:t xml:space="preserve"> </w:t>
      </w:r>
      <w:r w:rsidR="006166CF">
        <w:rPr>
          <w:rFonts w:ascii="Times New Roman" w:hAnsi="Times New Roman" w:cs="Times New Roman"/>
          <w:sz w:val="24"/>
          <w:szCs w:val="24"/>
        </w:rPr>
        <w:t xml:space="preserve">research to help clarify the psychological effects of belief in free </w:t>
      </w:r>
      <w:commentRangeStart w:id="108"/>
      <w:r w:rsidR="006166CF">
        <w:rPr>
          <w:rFonts w:ascii="Times New Roman" w:hAnsi="Times New Roman" w:cs="Times New Roman"/>
          <w:sz w:val="24"/>
          <w:szCs w:val="24"/>
        </w:rPr>
        <w:t>will</w:t>
      </w:r>
      <w:commentRangeEnd w:id="108"/>
      <w:r w:rsidR="00C37857">
        <w:rPr>
          <w:rStyle w:val="CommentReference"/>
        </w:rPr>
        <w:commentReference w:id="108"/>
      </w:r>
      <w:r w:rsidR="006166CF">
        <w:rPr>
          <w:rFonts w:ascii="Times New Roman" w:hAnsi="Times New Roman" w:cs="Times New Roman"/>
          <w:sz w:val="24"/>
          <w:szCs w:val="24"/>
        </w:rPr>
        <w:t>.</w:t>
      </w:r>
      <w:r w:rsidR="00FE6772">
        <w:rPr>
          <w:rFonts w:ascii="Times New Roman" w:hAnsi="Times New Roman" w:cs="Times New Roman"/>
          <w:sz w:val="24"/>
          <w:szCs w:val="24"/>
        </w:rPr>
        <w:t xml:space="preserve"> </w:t>
      </w:r>
    </w:p>
    <w:p w14:paraId="2D660D2F" w14:textId="3F148244" w:rsidR="00B10270" w:rsidRPr="00B10270" w:rsidRDefault="00B10270">
      <w:pPr>
        <w:spacing w:after="0" w:line="480" w:lineRule="auto"/>
        <w:rPr>
          <w:ins w:id="109" w:author="Dylan Wiwad" w:date="2018-08-08T12:47:00Z"/>
          <w:rFonts w:ascii="Times New Roman" w:hAnsi="Times New Roman" w:cs="Times New Roman"/>
          <w:b/>
          <w:sz w:val="24"/>
          <w:szCs w:val="24"/>
          <w:rPrChange w:id="110" w:author="Dylan Wiwad" w:date="2018-08-08T12:47:00Z">
            <w:rPr>
              <w:ins w:id="111" w:author="Dylan Wiwad" w:date="2018-08-08T12:47:00Z"/>
              <w:rFonts w:ascii="Times New Roman" w:hAnsi="Times New Roman" w:cs="Times New Roman"/>
              <w:sz w:val="24"/>
              <w:szCs w:val="24"/>
            </w:rPr>
          </w:rPrChange>
        </w:rPr>
        <w:pPrChange w:id="112" w:author="Dylan Wiwad" w:date="2018-08-08T12:47:00Z">
          <w:pPr>
            <w:spacing w:after="0" w:line="480" w:lineRule="auto"/>
            <w:ind w:firstLine="720"/>
          </w:pPr>
        </w:pPrChange>
      </w:pPr>
      <w:ins w:id="113" w:author="Dylan Wiwad" w:date="2018-08-08T12:47:00Z">
        <w:r>
          <w:rPr>
            <w:rFonts w:ascii="Times New Roman" w:hAnsi="Times New Roman" w:cs="Times New Roman"/>
            <w:b/>
            <w:sz w:val="24"/>
            <w:szCs w:val="24"/>
          </w:rPr>
          <w:t>Present Research</w:t>
        </w:r>
      </w:ins>
    </w:p>
    <w:p w14:paraId="6C4FD79A" w14:textId="1077E116" w:rsidR="004F4920" w:rsidRPr="0026043D" w:rsidRDefault="004B7C51" w:rsidP="00FE6772">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Across </w:t>
      </w:r>
      <w:ins w:id="114" w:author="Dylan Wiwad" w:date="2018-08-08T12:47:00Z">
        <w:r w:rsidR="004224A7">
          <w:rPr>
            <w:rFonts w:ascii="Times New Roman" w:hAnsi="Times New Roman" w:cs="Times New Roman"/>
            <w:sz w:val="24"/>
            <w:szCs w:val="24"/>
          </w:rPr>
          <w:t>five</w:t>
        </w:r>
      </w:ins>
      <w:del w:id="115" w:author="Dylan Wiwad" w:date="2018-08-08T12:47:00Z">
        <w:r w:rsidRPr="0026043D" w:rsidDel="004224A7">
          <w:rPr>
            <w:rFonts w:ascii="Times New Roman" w:hAnsi="Times New Roman" w:cs="Times New Roman"/>
            <w:sz w:val="24"/>
            <w:szCs w:val="24"/>
          </w:rPr>
          <w:delText>5</w:delText>
        </w:r>
      </w:del>
      <w:r w:rsidRPr="0026043D">
        <w:rPr>
          <w:rFonts w:ascii="Times New Roman" w:hAnsi="Times New Roman" w:cs="Times New Roman"/>
          <w:sz w:val="24"/>
          <w:szCs w:val="24"/>
        </w:rPr>
        <w:t xml:space="preserve"> studies, we test whether belief in free will contributes to support for economic inequality. </w:t>
      </w:r>
      <w:r w:rsidR="00093F88" w:rsidRPr="0026043D">
        <w:rPr>
          <w:rFonts w:ascii="Times New Roman" w:hAnsi="Times New Roman" w:cs="Times New Roman"/>
          <w:sz w:val="24"/>
          <w:szCs w:val="24"/>
        </w:rPr>
        <w:t xml:space="preserve">In Study 1, we </w:t>
      </w:r>
      <w:r w:rsidR="00666C07" w:rsidRPr="0026043D">
        <w:rPr>
          <w:rFonts w:ascii="Times New Roman" w:hAnsi="Times New Roman" w:cs="Times New Roman"/>
          <w:sz w:val="24"/>
          <w:szCs w:val="24"/>
        </w:rPr>
        <w:t xml:space="preserve">test whether, controlling for associated factors, countries with higher belief in free will also </w:t>
      </w:r>
      <w:del w:id="116" w:author="Dylan Wiwad" w:date="2018-08-08T12:48:00Z">
        <w:r w:rsidR="00666C07" w:rsidRPr="0026043D" w:rsidDel="0050096C">
          <w:rPr>
            <w:rFonts w:ascii="Times New Roman" w:hAnsi="Times New Roman" w:cs="Times New Roman"/>
            <w:sz w:val="24"/>
            <w:szCs w:val="24"/>
          </w:rPr>
          <w:delText xml:space="preserve">have </w:delText>
        </w:r>
      </w:del>
      <w:ins w:id="117" w:author="Dylan Wiwad" w:date="2018-08-08T12:48:00Z">
        <w:r w:rsidR="0050096C">
          <w:rPr>
            <w:rFonts w:ascii="Times New Roman" w:hAnsi="Times New Roman" w:cs="Times New Roman"/>
            <w:sz w:val="24"/>
            <w:szCs w:val="24"/>
          </w:rPr>
          <w:t>display</w:t>
        </w:r>
        <w:r w:rsidR="0050096C" w:rsidRPr="0026043D">
          <w:rPr>
            <w:rFonts w:ascii="Times New Roman" w:hAnsi="Times New Roman" w:cs="Times New Roman"/>
            <w:sz w:val="24"/>
            <w:szCs w:val="24"/>
          </w:rPr>
          <w:t xml:space="preserve"> </w:t>
        </w:r>
      </w:ins>
      <w:r w:rsidR="00666C07" w:rsidRPr="0026043D">
        <w:rPr>
          <w:rFonts w:ascii="Times New Roman" w:hAnsi="Times New Roman" w:cs="Times New Roman"/>
          <w:sz w:val="24"/>
          <w:szCs w:val="24"/>
        </w:rPr>
        <w:t xml:space="preserve">higher support for </w:t>
      </w:r>
      <w:ins w:id="118" w:author="Dylan Wiwad" w:date="2018-08-08T12:48:00Z">
        <w:r w:rsidR="0050096C">
          <w:rPr>
            <w:rFonts w:ascii="Times New Roman" w:hAnsi="Times New Roman" w:cs="Times New Roman"/>
            <w:sz w:val="24"/>
            <w:szCs w:val="24"/>
          </w:rPr>
          <w:t xml:space="preserve">economic </w:t>
        </w:r>
      </w:ins>
      <w:r w:rsidR="00666C07" w:rsidRPr="0026043D">
        <w:rPr>
          <w:rFonts w:ascii="Times New Roman" w:hAnsi="Times New Roman" w:cs="Times New Roman"/>
          <w:sz w:val="24"/>
          <w:szCs w:val="24"/>
        </w:rPr>
        <w:t>inequality. In Study 2,</w:t>
      </w:r>
      <w:r w:rsidR="00093F88" w:rsidRPr="0026043D">
        <w:rPr>
          <w:rFonts w:ascii="Times New Roman" w:hAnsi="Times New Roman" w:cs="Times New Roman"/>
          <w:sz w:val="24"/>
          <w:szCs w:val="24"/>
        </w:rPr>
        <w:t xml:space="preserve"> we</w:t>
      </w:r>
      <w:r w:rsidR="004E54BB" w:rsidRPr="0026043D">
        <w:rPr>
          <w:rFonts w:ascii="Times New Roman" w:hAnsi="Times New Roman" w:cs="Times New Roman"/>
          <w:sz w:val="24"/>
          <w:szCs w:val="24"/>
        </w:rPr>
        <w:t xml:space="preserve"> test </w:t>
      </w:r>
      <w:r w:rsidR="001571EB" w:rsidRPr="0026043D">
        <w:rPr>
          <w:rFonts w:ascii="Times New Roman" w:hAnsi="Times New Roman" w:cs="Times New Roman"/>
          <w:sz w:val="24"/>
          <w:szCs w:val="24"/>
        </w:rPr>
        <w:t xml:space="preserve">whether, controlling for demographic factors, </w:t>
      </w:r>
      <w:r w:rsidR="00B20D69">
        <w:rPr>
          <w:rFonts w:ascii="Times New Roman" w:hAnsi="Times New Roman" w:cs="Times New Roman"/>
          <w:sz w:val="24"/>
          <w:szCs w:val="24"/>
        </w:rPr>
        <w:t xml:space="preserve">an individual’s </w:t>
      </w:r>
      <w:r w:rsidR="001571EB" w:rsidRPr="0026043D">
        <w:rPr>
          <w:rFonts w:ascii="Times New Roman" w:hAnsi="Times New Roman" w:cs="Times New Roman"/>
          <w:sz w:val="24"/>
          <w:szCs w:val="24"/>
        </w:rPr>
        <w:t xml:space="preserve">free will </w:t>
      </w:r>
      <w:r w:rsidR="00B20D69">
        <w:rPr>
          <w:rFonts w:ascii="Times New Roman" w:hAnsi="Times New Roman" w:cs="Times New Roman"/>
          <w:sz w:val="24"/>
          <w:szCs w:val="24"/>
        </w:rPr>
        <w:t xml:space="preserve">belief </w:t>
      </w:r>
      <w:r w:rsidR="001571EB" w:rsidRPr="0026043D">
        <w:rPr>
          <w:rFonts w:ascii="Times New Roman" w:hAnsi="Times New Roman" w:cs="Times New Roman"/>
          <w:sz w:val="24"/>
          <w:szCs w:val="24"/>
        </w:rPr>
        <w:t xml:space="preserve">correlates with </w:t>
      </w:r>
      <w:r w:rsidR="00B20D69">
        <w:rPr>
          <w:rFonts w:ascii="Times New Roman" w:hAnsi="Times New Roman" w:cs="Times New Roman"/>
          <w:sz w:val="24"/>
          <w:szCs w:val="24"/>
        </w:rPr>
        <w:t xml:space="preserve">his or her </w:t>
      </w:r>
      <w:r w:rsidR="001571EB" w:rsidRPr="0026043D">
        <w:rPr>
          <w:rFonts w:ascii="Times New Roman" w:hAnsi="Times New Roman" w:cs="Times New Roman"/>
          <w:sz w:val="24"/>
          <w:szCs w:val="24"/>
        </w:rPr>
        <w:t xml:space="preserve">support for </w:t>
      </w:r>
      <w:ins w:id="119" w:author="Dylan Wiwad" w:date="2018-08-08T12:48:00Z">
        <w:r w:rsidR="00DA61D9">
          <w:rPr>
            <w:rFonts w:ascii="Times New Roman" w:hAnsi="Times New Roman" w:cs="Times New Roman"/>
            <w:sz w:val="24"/>
            <w:szCs w:val="24"/>
          </w:rPr>
          <w:t xml:space="preserve">economic </w:t>
        </w:r>
      </w:ins>
      <w:r w:rsidR="001571EB" w:rsidRPr="0026043D">
        <w:rPr>
          <w:rFonts w:ascii="Times New Roman" w:hAnsi="Times New Roman" w:cs="Times New Roman"/>
          <w:sz w:val="24"/>
          <w:szCs w:val="24"/>
        </w:rPr>
        <w:t xml:space="preserve">inequality. </w:t>
      </w:r>
      <w:r w:rsidR="00CA4F72" w:rsidRPr="0026043D">
        <w:rPr>
          <w:rFonts w:ascii="Times New Roman" w:hAnsi="Times New Roman" w:cs="Times New Roman"/>
          <w:sz w:val="24"/>
          <w:szCs w:val="24"/>
        </w:rPr>
        <w:t>In Stud</w:t>
      </w:r>
      <w:r w:rsidR="001571EB" w:rsidRPr="0026043D">
        <w:rPr>
          <w:rFonts w:ascii="Times New Roman" w:hAnsi="Times New Roman" w:cs="Times New Roman"/>
          <w:sz w:val="24"/>
          <w:szCs w:val="24"/>
        </w:rPr>
        <w:t>ies 3 and 4</w:t>
      </w:r>
      <w:r w:rsidR="00CA4F72" w:rsidRPr="0026043D">
        <w:rPr>
          <w:rFonts w:ascii="Times New Roman" w:hAnsi="Times New Roman" w:cs="Times New Roman"/>
          <w:sz w:val="24"/>
          <w:szCs w:val="24"/>
        </w:rPr>
        <w:t xml:space="preserve">, we </w:t>
      </w:r>
      <w:r w:rsidR="006166CF">
        <w:rPr>
          <w:rFonts w:ascii="Times New Roman" w:hAnsi="Times New Roman" w:cs="Times New Roman"/>
          <w:sz w:val="24"/>
          <w:szCs w:val="24"/>
        </w:rPr>
        <w:t xml:space="preserve">use preregistered experiments to </w:t>
      </w:r>
      <w:r w:rsidR="001571EB" w:rsidRPr="0026043D">
        <w:rPr>
          <w:rFonts w:ascii="Times New Roman" w:hAnsi="Times New Roman" w:cs="Times New Roman"/>
          <w:sz w:val="24"/>
          <w:szCs w:val="24"/>
        </w:rPr>
        <w:t xml:space="preserve">test whether </w:t>
      </w:r>
      <w:r w:rsidR="00CA4F72" w:rsidRPr="0026043D">
        <w:rPr>
          <w:rFonts w:ascii="Times New Roman" w:hAnsi="Times New Roman" w:cs="Times New Roman"/>
          <w:sz w:val="24"/>
          <w:szCs w:val="24"/>
        </w:rPr>
        <w:t xml:space="preserve">experimentally manipulating belief in free will </w:t>
      </w:r>
      <w:r w:rsidR="001571EB" w:rsidRPr="0026043D">
        <w:rPr>
          <w:rFonts w:ascii="Times New Roman" w:hAnsi="Times New Roman" w:cs="Times New Roman"/>
          <w:sz w:val="24"/>
          <w:szCs w:val="24"/>
        </w:rPr>
        <w:t xml:space="preserve">influences support for </w:t>
      </w:r>
      <w:ins w:id="120" w:author="Dylan Wiwad" w:date="2018-08-08T12:48:00Z">
        <w:r w:rsidR="00B0086B">
          <w:rPr>
            <w:rFonts w:ascii="Times New Roman" w:hAnsi="Times New Roman" w:cs="Times New Roman"/>
            <w:sz w:val="24"/>
            <w:szCs w:val="24"/>
          </w:rPr>
          <w:t xml:space="preserve">economic </w:t>
        </w:r>
      </w:ins>
      <w:r w:rsidR="001571EB" w:rsidRPr="0026043D">
        <w:rPr>
          <w:rFonts w:ascii="Times New Roman" w:hAnsi="Times New Roman" w:cs="Times New Roman"/>
          <w:sz w:val="24"/>
          <w:szCs w:val="24"/>
        </w:rPr>
        <w:t xml:space="preserve">inequality. Finally, in </w:t>
      </w:r>
      <w:commentRangeStart w:id="121"/>
      <w:r w:rsidR="001571EB" w:rsidRPr="0026043D">
        <w:rPr>
          <w:rFonts w:ascii="Times New Roman" w:hAnsi="Times New Roman" w:cs="Times New Roman"/>
          <w:sz w:val="24"/>
          <w:szCs w:val="24"/>
        </w:rPr>
        <w:t xml:space="preserve">Study 5, </w:t>
      </w:r>
      <w:commentRangeEnd w:id="121"/>
      <w:r w:rsidR="0077332B">
        <w:rPr>
          <w:rStyle w:val="CommentReference"/>
        </w:rPr>
        <w:commentReference w:id="121"/>
      </w:r>
      <w:r w:rsidR="001571EB" w:rsidRPr="0026043D">
        <w:rPr>
          <w:rFonts w:ascii="Times New Roman" w:hAnsi="Times New Roman" w:cs="Times New Roman"/>
          <w:sz w:val="24"/>
          <w:szCs w:val="24"/>
        </w:rPr>
        <w:t>we use a thought experiment to test whether participants believe inequality is less acceptable in a hypothetical universe</w:t>
      </w:r>
      <w:ins w:id="122" w:author="Lara Aknin" w:date="2018-08-09T10:46:00Z">
        <w:r w:rsidR="0077332B">
          <w:rPr>
            <w:rFonts w:ascii="Times New Roman" w:hAnsi="Times New Roman" w:cs="Times New Roman"/>
            <w:sz w:val="24"/>
            <w:szCs w:val="24"/>
          </w:rPr>
          <w:t>,</w:t>
        </w:r>
      </w:ins>
      <w:r w:rsidR="001571EB" w:rsidRPr="0026043D">
        <w:rPr>
          <w:rFonts w:ascii="Times New Roman" w:hAnsi="Times New Roman" w:cs="Times New Roman"/>
          <w:sz w:val="24"/>
          <w:szCs w:val="24"/>
        </w:rPr>
        <w:t xml:space="preserve"> which is inconsistent with</w:t>
      </w:r>
      <w:r w:rsidR="00CF0381" w:rsidRPr="0026043D">
        <w:rPr>
          <w:rFonts w:ascii="Times New Roman" w:hAnsi="Times New Roman" w:cs="Times New Roman"/>
          <w:sz w:val="24"/>
          <w:szCs w:val="24"/>
        </w:rPr>
        <w:t xml:space="preserve"> lay </w:t>
      </w:r>
      <w:r w:rsidR="001571EB" w:rsidRPr="0026043D">
        <w:rPr>
          <w:rFonts w:ascii="Times New Roman" w:hAnsi="Times New Roman" w:cs="Times New Roman"/>
          <w:sz w:val="24"/>
          <w:szCs w:val="24"/>
        </w:rPr>
        <w:t xml:space="preserve">intuitions about </w:t>
      </w:r>
      <w:commentRangeStart w:id="123"/>
      <w:r w:rsidR="001571EB" w:rsidRPr="0026043D">
        <w:rPr>
          <w:rFonts w:ascii="Times New Roman" w:hAnsi="Times New Roman" w:cs="Times New Roman"/>
          <w:sz w:val="24"/>
          <w:szCs w:val="24"/>
        </w:rPr>
        <w:t>free will.</w:t>
      </w:r>
      <w:commentRangeEnd w:id="123"/>
      <w:r w:rsidR="00B0086B">
        <w:rPr>
          <w:rStyle w:val="CommentReference"/>
        </w:rPr>
        <w:commentReference w:id="123"/>
      </w:r>
    </w:p>
    <w:p w14:paraId="2B4CDCF3" w14:textId="77777777" w:rsidR="00641486" w:rsidRPr="00CA4BBF" w:rsidRDefault="00641486" w:rsidP="00EC5856">
      <w:pPr>
        <w:spacing w:after="0" w:line="480" w:lineRule="auto"/>
        <w:jc w:val="center"/>
        <w:rPr>
          <w:rFonts w:ascii="Times New Roman" w:hAnsi="Times New Roman" w:cs="Times New Roman"/>
          <w:b/>
          <w:sz w:val="24"/>
          <w:szCs w:val="24"/>
        </w:rPr>
      </w:pPr>
      <w:r w:rsidRPr="00CA4BBF">
        <w:rPr>
          <w:rFonts w:ascii="Times New Roman" w:hAnsi="Times New Roman" w:cs="Times New Roman"/>
          <w:b/>
          <w:sz w:val="24"/>
          <w:szCs w:val="24"/>
        </w:rPr>
        <w:t>Study 1</w:t>
      </w:r>
    </w:p>
    <w:p w14:paraId="3EC519CA" w14:textId="564810EC" w:rsidR="00641486" w:rsidRPr="0026043D" w:rsidRDefault="00641486"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Study 1, we used national survey data to test </w:t>
      </w:r>
      <w:r w:rsidR="00922986" w:rsidRPr="0026043D">
        <w:rPr>
          <w:rFonts w:ascii="Times New Roman" w:hAnsi="Times New Roman" w:cs="Times New Roman"/>
          <w:sz w:val="24"/>
          <w:szCs w:val="24"/>
        </w:rPr>
        <w:t>for a country</w:t>
      </w:r>
      <w:r w:rsidR="002C3188">
        <w:rPr>
          <w:rFonts w:ascii="Times New Roman" w:hAnsi="Times New Roman" w:cs="Times New Roman"/>
          <w:sz w:val="24"/>
          <w:szCs w:val="24"/>
        </w:rPr>
        <w:t>-</w:t>
      </w:r>
      <w:r w:rsidR="00922986" w:rsidRPr="0026043D">
        <w:rPr>
          <w:rFonts w:ascii="Times New Roman" w:hAnsi="Times New Roman" w:cs="Times New Roman"/>
          <w:sz w:val="24"/>
          <w:szCs w:val="24"/>
        </w:rPr>
        <w:t xml:space="preserve">level association between belief in free will and </w:t>
      </w:r>
      <w:del w:id="124" w:author="Dylan Wiwad" w:date="2018-08-08T12:50:00Z">
        <w:r w:rsidR="00922986" w:rsidRPr="0026043D" w:rsidDel="00D7636F">
          <w:rPr>
            <w:rFonts w:ascii="Times New Roman" w:hAnsi="Times New Roman" w:cs="Times New Roman"/>
            <w:sz w:val="24"/>
            <w:szCs w:val="24"/>
          </w:rPr>
          <w:delText xml:space="preserve">tolerance </w:delText>
        </w:r>
      </w:del>
      <w:ins w:id="125" w:author="Dylan Wiwad" w:date="2018-08-08T12:50:00Z">
        <w:r w:rsidR="00D7636F">
          <w:rPr>
            <w:rFonts w:ascii="Times New Roman" w:hAnsi="Times New Roman" w:cs="Times New Roman"/>
            <w:sz w:val="24"/>
            <w:szCs w:val="24"/>
          </w:rPr>
          <w:t>support</w:t>
        </w:r>
        <w:r w:rsidR="00D7636F" w:rsidRPr="0026043D">
          <w:rPr>
            <w:rFonts w:ascii="Times New Roman" w:hAnsi="Times New Roman" w:cs="Times New Roman"/>
            <w:sz w:val="24"/>
            <w:szCs w:val="24"/>
          </w:rPr>
          <w:t xml:space="preserve"> </w:t>
        </w:r>
      </w:ins>
      <w:r w:rsidR="00922986" w:rsidRPr="0026043D">
        <w:rPr>
          <w:rFonts w:ascii="Times New Roman" w:hAnsi="Times New Roman" w:cs="Times New Roman"/>
          <w:sz w:val="24"/>
          <w:szCs w:val="24"/>
        </w:rPr>
        <w:t xml:space="preserve">for </w:t>
      </w:r>
      <w:ins w:id="126" w:author="Dylan Wiwad" w:date="2018-08-08T12:50:00Z">
        <w:r w:rsidR="00D7636F">
          <w:rPr>
            <w:rFonts w:ascii="Times New Roman" w:hAnsi="Times New Roman" w:cs="Times New Roman"/>
            <w:sz w:val="24"/>
            <w:szCs w:val="24"/>
          </w:rPr>
          <w:t xml:space="preserve">economic </w:t>
        </w:r>
      </w:ins>
      <w:r w:rsidR="00922986" w:rsidRPr="0026043D">
        <w:rPr>
          <w:rFonts w:ascii="Times New Roman" w:hAnsi="Times New Roman" w:cs="Times New Roman"/>
          <w:sz w:val="24"/>
          <w:szCs w:val="24"/>
        </w:rPr>
        <w:t xml:space="preserve">inequality. We predicted that greater belief in free will would be associated with greater support for </w:t>
      </w:r>
      <w:ins w:id="127" w:author="Dylan Wiwad" w:date="2018-08-08T12:50:00Z">
        <w:r w:rsidR="005A36B0">
          <w:rPr>
            <w:rFonts w:ascii="Times New Roman" w:hAnsi="Times New Roman" w:cs="Times New Roman"/>
            <w:sz w:val="24"/>
            <w:szCs w:val="24"/>
          </w:rPr>
          <w:t xml:space="preserve">economic </w:t>
        </w:r>
      </w:ins>
      <w:r w:rsidR="00922986" w:rsidRPr="0026043D">
        <w:rPr>
          <w:rFonts w:ascii="Times New Roman" w:hAnsi="Times New Roman" w:cs="Times New Roman"/>
          <w:sz w:val="24"/>
          <w:szCs w:val="24"/>
        </w:rPr>
        <w:t>inequality</w:t>
      </w:r>
      <w:r w:rsidR="002C3188">
        <w:rPr>
          <w:rFonts w:ascii="Times New Roman" w:hAnsi="Times New Roman" w:cs="Times New Roman"/>
          <w:sz w:val="24"/>
          <w:szCs w:val="24"/>
        </w:rPr>
        <w:t xml:space="preserve">, even after </w:t>
      </w:r>
      <w:r w:rsidR="002C3188" w:rsidRPr="002C3188">
        <w:rPr>
          <w:rFonts w:ascii="Times New Roman" w:hAnsi="Times New Roman" w:cs="Times New Roman"/>
          <w:sz w:val="24"/>
          <w:szCs w:val="24"/>
        </w:rPr>
        <w:t xml:space="preserve">controlling for the </w:t>
      </w:r>
      <w:del w:id="128" w:author="Angela Robinson" w:date="2018-08-10T10:22:00Z">
        <w:r w:rsidR="002C3188" w:rsidRPr="002C3188" w:rsidDel="00E11419">
          <w:rPr>
            <w:rFonts w:ascii="Times New Roman" w:hAnsi="Times New Roman" w:cs="Times New Roman"/>
            <w:sz w:val="24"/>
            <w:szCs w:val="24"/>
          </w:rPr>
          <w:delText xml:space="preserve">actual </w:delText>
        </w:r>
      </w:del>
      <w:r w:rsidR="002C3188" w:rsidRPr="002C3188">
        <w:rPr>
          <w:rFonts w:ascii="Times New Roman" w:hAnsi="Times New Roman" w:cs="Times New Roman"/>
          <w:sz w:val="24"/>
          <w:szCs w:val="24"/>
        </w:rPr>
        <w:t xml:space="preserve">levels of </w:t>
      </w:r>
      <w:ins w:id="129" w:author="Angela Robinson" w:date="2018-08-10T10:22:00Z">
        <w:r w:rsidR="00E11419" w:rsidRPr="002C3188">
          <w:rPr>
            <w:rFonts w:ascii="Times New Roman" w:hAnsi="Times New Roman" w:cs="Times New Roman"/>
            <w:sz w:val="24"/>
            <w:szCs w:val="24"/>
          </w:rPr>
          <w:t xml:space="preserve">actual </w:t>
        </w:r>
      </w:ins>
      <w:r w:rsidR="002C3188" w:rsidRPr="002C3188">
        <w:rPr>
          <w:rFonts w:ascii="Times New Roman" w:hAnsi="Times New Roman" w:cs="Times New Roman"/>
          <w:sz w:val="24"/>
          <w:szCs w:val="24"/>
        </w:rPr>
        <w:t xml:space="preserve">inequality, </w:t>
      </w:r>
      <w:r w:rsidR="002C3188">
        <w:rPr>
          <w:rFonts w:ascii="Times New Roman" w:hAnsi="Times New Roman" w:cs="Times New Roman"/>
          <w:sz w:val="24"/>
          <w:szCs w:val="24"/>
        </w:rPr>
        <w:t>economic</w:t>
      </w:r>
      <w:r w:rsidR="002C3188" w:rsidRPr="002C3188">
        <w:rPr>
          <w:rFonts w:ascii="Times New Roman" w:hAnsi="Times New Roman" w:cs="Times New Roman"/>
          <w:sz w:val="24"/>
          <w:szCs w:val="24"/>
        </w:rPr>
        <w:t xml:space="preserve"> mobility, and economic development</w:t>
      </w:r>
      <w:r w:rsidR="00922986" w:rsidRPr="0026043D">
        <w:rPr>
          <w:rFonts w:ascii="Times New Roman" w:hAnsi="Times New Roman" w:cs="Times New Roman"/>
          <w:sz w:val="24"/>
          <w:szCs w:val="24"/>
        </w:rPr>
        <w:t xml:space="preserve">.  </w:t>
      </w:r>
    </w:p>
    <w:p w14:paraId="2A7B271C" w14:textId="7B59D24F" w:rsidR="00641486" w:rsidRPr="00DD4B3C" w:rsidRDefault="00641486" w:rsidP="00EC5856">
      <w:pPr>
        <w:spacing w:after="0" w:line="480" w:lineRule="auto"/>
        <w:jc w:val="center"/>
        <w:rPr>
          <w:rFonts w:ascii="Times New Roman" w:hAnsi="Times New Roman" w:cs="Times New Roman"/>
          <w:b/>
          <w:sz w:val="24"/>
          <w:szCs w:val="24"/>
        </w:rPr>
      </w:pPr>
      <w:r w:rsidRPr="00DD4B3C">
        <w:rPr>
          <w:rFonts w:ascii="Times New Roman" w:hAnsi="Times New Roman" w:cs="Times New Roman"/>
          <w:b/>
          <w:sz w:val="24"/>
          <w:szCs w:val="24"/>
        </w:rPr>
        <w:t>Method</w:t>
      </w:r>
    </w:p>
    <w:p w14:paraId="7C15BDD0" w14:textId="77777777" w:rsidR="00C66A63" w:rsidRPr="00DD4B3C" w:rsidRDefault="00C66A63" w:rsidP="0002065D">
      <w:pPr>
        <w:spacing w:after="0" w:line="480" w:lineRule="auto"/>
        <w:rPr>
          <w:rFonts w:ascii="Times New Roman" w:hAnsi="Times New Roman" w:cs="Times New Roman"/>
          <w:b/>
          <w:sz w:val="24"/>
          <w:szCs w:val="24"/>
        </w:rPr>
      </w:pPr>
      <w:r w:rsidRPr="00DD4B3C">
        <w:rPr>
          <w:rFonts w:ascii="Times New Roman" w:hAnsi="Times New Roman" w:cs="Times New Roman"/>
          <w:b/>
          <w:sz w:val="24"/>
          <w:szCs w:val="24"/>
        </w:rPr>
        <w:t>Measures</w:t>
      </w:r>
    </w:p>
    <w:p w14:paraId="51983703" w14:textId="447D5C5C" w:rsidR="00641486" w:rsidRPr="0026043D" w:rsidRDefault="00641486" w:rsidP="00E32BF8">
      <w:pPr>
        <w:spacing w:after="0" w:line="480" w:lineRule="auto"/>
        <w:ind w:firstLine="720"/>
        <w:rPr>
          <w:rFonts w:ascii="Times New Roman" w:hAnsi="Times New Roman" w:cs="Times New Roman"/>
          <w:sz w:val="24"/>
          <w:szCs w:val="24"/>
        </w:rPr>
        <w:pPrChange w:id="130" w:author="Angela Robinson" w:date="2018-08-10T10:39:00Z">
          <w:pPr>
            <w:spacing w:after="0" w:line="480" w:lineRule="auto"/>
          </w:pPr>
        </w:pPrChange>
      </w:pPr>
      <w:r w:rsidRPr="0026043D">
        <w:rPr>
          <w:rFonts w:ascii="Times New Roman" w:hAnsi="Times New Roman" w:cs="Times New Roman"/>
          <w:i/>
          <w:sz w:val="24"/>
          <w:szCs w:val="24"/>
        </w:rPr>
        <w:t>Support for Income Inequality.</w:t>
      </w:r>
      <w:r w:rsidRPr="0026043D">
        <w:rPr>
          <w:rFonts w:ascii="Times New Roman" w:hAnsi="Times New Roman" w:cs="Times New Roman"/>
          <w:sz w:val="24"/>
          <w:szCs w:val="24"/>
        </w:rPr>
        <w:t xml:space="preserve"> Support for income inequality was measured using a question from the International Social Survey </w:t>
      </w:r>
      <w:proofErr w:type="spellStart"/>
      <w:r w:rsidRPr="0026043D">
        <w:rPr>
          <w:rFonts w:ascii="Times New Roman" w:hAnsi="Times New Roman" w:cs="Times New Roman"/>
          <w:sz w:val="24"/>
          <w:szCs w:val="24"/>
        </w:rPr>
        <w:t>Programme</w:t>
      </w:r>
      <w:proofErr w:type="spellEnd"/>
      <w:r w:rsidRPr="0026043D">
        <w:rPr>
          <w:rFonts w:ascii="Times New Roman" w:hAnsi="Times New Roman" w:cs="Times New Roman"/>
          <w:sz w:val="24"/>
          <w:szCs w:val="24"/>
        </w:rPr>
        <w:t xml:space="preserve">, Social Inequality module IV collected in 2009 (ISSP research group, 2017). Participants were asked to respond to the statement: </w:t>
      </w:r>
      <w:r w:rsidRPr="0026043D">
        <w:rPr>
          <w:rFonts w:ascii="Times New Roman" w:hAnsi="Times New Roman" w:cs="Times New Roman"/>
          <w:sz w:val="24"/>
          <w:szCs w:val="24"/>
        </w:rPr>
        <w:lastRenderedPageBreak/>
        <w:t>“Income differentials in my country are too large” on a Likert scale</w:t>
      </w:r>
      <w:r w:rsidR="00F52164" w:rsidRPr="0026043D">
        <w:rPr>
          <w:rFonts w:ascii="Times New Roman" w:hAnsi="Times New Roman" w:cs="Times New Roman"/>
          <w:sz w:val="24"/>
          <w:szCs w:val="24"/>
        </w:rPr>
        <w:t xml:space="preserve"> ranging from </w:t>
      </w:r>
      <w:r w:rsidRPr="0026043D">
        <w:rPr>
          <w:rFonts w:ascii="Times New Roman" w:hAnsi="Times New Roman" w:cs="Times New Roman"/>
          <w:sz w:val="24"/>
          <w:szCs w:val="24"/>
        </w:rPr>
        <w:t xml:space="preserve">1 = Strongly </w:t>
      </w:r>
      <w:r w:rsidR="00E54685">
        <w:rPr>
          <w:rFonts w:ascii="Times New Roman" w:hAnsi="Times New Roman" w:cs="Times New Roman"/>
          <w:sz w:val="24"/>
          <w:szCs w:val="24"/>
        </w:rPr>
        <w:t xml:space="preserve">Agree </w:t>
      </w:r>
      <w:r w:rsidR="00936705" w:rsidRPr="0026043D">
        <w:rPr>
          <w:rFonts w:ascii="Times New Roman" w:hAnsi="Times New Roman" w:cs="Times New Roman"/>
          <w:sz w:val="24"/>
          <w:szCs w:val="24"/>
        </w:rPr>
        <w:t xml:space="preserve">to </w:t>
      </w:r>
      <w:r w:rsidRPr="0026043D">
        <w:rPr>
          <w:rFonts w:ascii="Times New Roman" w:hAnsi="Times New Roman" w:cs="Times New Roman"/>
          <w:sz w:val="24"/>
          <w:szCs w:val="24"/>
        </w:rPr>
        <w:t xml:space="preserve">5 = Strongly </w:t>
      </w:r>
      <w:r w:rsidR="00E54685">
        <w:rPr>
          <w:rFonts w:ascii="Times New Roman" w:hAnsi="Times New Roman" w:cs="Times New Roman"/>
          <w:sz w:val="24"/>
          <w:szCs w:val="24"/>
        </w:rPr>
        <w:t>Disagree</w:t>
      </w:r>
      <w:r w:rsidRPr="0026043D">
        <w:rPr>
          <w:rFonts w:ascii="Times New Roman" w:hAnsi="Times New Roman" w:cs="Times New Roman"/>
          <w:sz w:val="24"/>
          <w:szCs w:val="24"/>
        </w:rPr>
        <w:t>.</w:t>
      </w:r>
      <w:r w:rsidR="00922986" w:rsidRPr="0026043D">
        <w:rPr>
          <w:rFonts w:ascii="Times New Roman" w:hAnsi="Times New Roman" w:cs="Times New Roman"/>
          <w:sz w:val="24"/>
          <w:szCs w:val="24"/>
        </w:rPr>
        <w:t xml:space="preserve"> </w:t>
      </w:r>
    </w:p>
    <w:p w14:paraId="57833FC3" w14:textId="0C3DAED3" w:rsidR="00641486" w:rsidRPr="0026043D" w:rsidRDefault="00641486" w:rsidP="00E32BF8">
      <w:pPr>
        <w:spacing w:after="0" w:line="480" w:lineRule="auto"/>
        <w:ind w:firstLine="720"/>
        <w:rPr>
          <w:rFonts w:ascii="Times New Roman" w:hAnsi="Times New Roman" w:cs="Times New Roman"/>
          <w:sz w:val="24"/>
          <w:szCs w:val="24"/>
        </w:rPr>
        <w:pPrChange w:id="131" w:author="Angela Robinson" w:date="2018-08-10T10:39:00Z">
          <w:pPr>
            <w:spacing w:after="0" w:line="480" w:lineRule="auto"/>
          </w:pPr>
        </w:pPrChange>
      </w:pPr>
      <w:r w:rsidRPr="0026043D">
        <w:rPr>
          <w:rFonts w:ascii="Times New Roman" w:hAnsi="Times New Roman" w:cs="Times New Roman"/>
          <w:i/>
          <w:sz w:val="24"/>
          <w:szCs w:val="24"/>
        </w:rPr>
        <w:t xml:space="preserve">Belief in </w:t>
      </w:r>
      <w:del w:id="132" w:author="Angela Robinson" w:date="2018-08-10T10:24:00Z">
        <w:r w:rsidRPr="0026043D" w:rsidDel="00BA11B9">
          <w:rPr>
            <w:rFonts w:ascii="Times New Roman" w:hAnsi="Times New Roman" w:cs="Times New Roman"/>
            <w:i/>
            <w:sz w:val="24"/>
            <w:szCs w:val="24"/>
          </w:rPr>
          <w:delText xml:space="preserve">free </w:delText>
        </w:r>
      </w:del>
      <w:ins w:id="133" w:author="Angela Robinson" w:date="2018-08-10T10:24:00Z">
        <w:r w:rsidR="00BA11B9">
          <w:rPr>
            <w:rFonts w:ascii="Times New Roman" w:hAnsi="Times New Roman" w:cs="Times New Roman"/>
            <w:i/>
            <w:sz w:val="24"/>
            <w:szCs w:val="24"/>
          </w:rPr>
          <w:t>F</w:t>
        </w:r>
        <w:r w:rsidR="00BA11B9" w:rsidRPr="0026043D">
          <w:rPr>
            <w:rFonts w:ascii="Times New Roman" w:hAnsi="Times New Roman" w:cs="Times New Roman"/>
            <w:i/>
            <w:sz w:val="24"/>
            <w:szCs w:val="24"/>
          </w:rPr>
          <w:t xml:space="preserve">ree </w:t>
        </w:r>
      </w:ins>
      <w:del w:id="134" w:author="Angela Robinson" w:date="2018-08-10T10:24:00Z">
        <w:r w:rsidRPr="0026043D" w:rsidDel="00BA11B9">
          <w:rPr>
            <w:rFonts w:ascii="Times New Roman" w:hAnsi="Times New Roman" w:cs="Times New Roman"/>
            <w:i/>
            <w:sz w:val="24"/>
            <w:szCs w:val="24"/>
          </w:rPr>
          <w:delText>will</w:delText>
        </w:r>
      </w:del>
      <w:ins w:id="135" w:author="Angela Robinson" w:date="2018-08-10T10:24:00Z">
        <w:r w:rsidR="00BA11B9">
          <w:rPr>
            <w:rFonts w:ascii="Times New Roman" w:hAnsi="Times New Roman" w:cs="Times New Roman"/>
            <w:i/>
            <w:sz w:val="24"/>
            <w:szCs w:val="24"/>
          </w:rPr>
          <w:t>W</w:t>
        </w:r>
        <w:r w:rsidR="00BA11B9" w:rsidRPr="0026043D">
          <w:rPr>
            <w:rFonts w:ascii="Times New Roman" w:hAnsi="Times New Roman" w:cs="Times New Roman"/>
            <w:i/>
            <w:sz w:val="24"/>
            <w:szCs w:val="24"/>
          </w:rPr>
          <w:t>ill</w:t>
        </w:r>
      </w:ins>
      <w:r w:rsidRPr="0026043D">
        <w:rPr>
          <w:rFonts w:ascii="Times New Roman" w:hAnsi="Times New Roman" w:cs="Times New Roman"/>
          <w:sz w:val="24"/>
          <w:szCs w:val="24"/>
        </w:rPr>
        <w:t xml:space="preserve">. Belief in </w:t>
      </w:r>
      <w:ins w:id="136" w:author="Angela Robinson" w:date="2018-08-10T10:23:00Z">
        <w:r w:rsidR="00E11419">
          <w:rPr>
            <w:rFonts w:ascii="Times New Roman" w:hAnsi="Times New Roman" w:cs="Times New Roman"/>
            <w:sz w:val="24"/>
            <w:szCs w:val="24"/>
          </w:rPr>
          <w:t>f</w:t>
        </w:r>
      </w:ins>
      <w:del w:id="137" w:author="Angela Robinson" w:date="2018-08-10T10:23:00Z">
        <w:r w:rsidRPr="0026043D" w:rsidDel="00E11419">
          <w:rPr>
            <w:rFonts w:ascii="Times New Roman" w:hAnsi="Times New Roman" w:cs="Times New Roman"/>
            <w:sz w:val="24"/>
            <w:szCs w:val="24"/>
          </w:rPr>
          <w:delText>F</w:delText>
        </w:r>
      </w:del>
      <w:r w:rsidRPr="0026043D">
        <w:rPr>
          <w:rFonts w:ascii="Times New Roman" w:hAnsi="Times New Roman" w:cs="Times New Roman"/>
          <w:sz w:val="24"/>
          <w:szCs w:val="24"/>
        </w:rPr>
        <w:t xml:space="preserve">ree will was measured using the following question </w:t>
      </w:r>
      <w:ins w:id="138" w:author="Angela Robinson" w:date="2018-08-10T10:23:00Z">
        <w:r w:rsidR="00E11419">
          <w:rPr>
            <w:rFonts w:ascii="Times New Roman" w:hAnsi="Times New Roman" w:cs="Times New Roman"/>
            <w:sz w:val="24"/>
            <w:szCs w:val="24"/>
          </w:rPr>
          <w:t xml:space="preserve">from </w:t>
        </w:r>
      </w:ins>
      <w:r w:rsidRPr="0026043D">
        <w:rPr>
          <w:rFonts w:ascii="Times New Roman" w:hAnsi="Times New Roman" w:cs="Times New Roman"/>
          <w:sz w:val="24"/>
          <w:szCs w:val="24"/>
        </w:rPr>
        <w:t>the World Values Survey (World Values Survey Association,</w:t>
      </w:r>
      <w:r w:rsidR="00E3224E" w:rsidRPr="0026043D">
        <w:rPr>
          <w:rFonts w:ascii="Times New Roman" w:hAnsi="Times New Roman" w:cs="Times New Roman"/>
          <w:sz w:val="24"/>
          <w:szCs w:val="24"/>
        </w:rPr>
        <w:t xml:space="preserve"> 20</w:t>
      </w:r>
      <w:r w:rsidR="00D45992">
        <w:rPr>
          <w:rFonts w:ascii="Times New Roman" w:hAnsi="Times New Roman" w:cs="Times New Roman"/>
          <w:sz w:val="24"/>
          <w:szCs w:val="24"/>
        </w:rPr>
        <w:t>09</w:t>
      </w:r>
      <w:r w:rsidR="00E3224E" w:rsidRPr="0026043D">
        <w:rPr>
          <w:rFonts w:ascii="Times New Roman" w:hAnsi="Times New Roman" w:cs="Times New Roman"/>
          <w:sz w:val="24"/>
          <w:szCs w:val="24"/>
        </w:rPr>
        <w:t>)</w:t>
      </w:r>
      <w:r w:rsidR="00A866A3">
        <w:rPr>
          <w:rFonts w:ascii="Times New Roman" w:hAnsi="Times New Roman" w:cs="Times New Roman"/>
          <w:sz w:val="24"/>
          <w:szCs w:val="24"/>
        </w:rPr>
        <w:t>:</w:t>
      </w:r>
    </w:p>
    <w:p w14:paraId="6131F53A" w14:textId="77777777" w:rsidR="00641486" w:rsidRPr="0026043D" w:rsidRDefault="00641486" w:rsidP="0002065D">
      <w:pPr>
        <w:spacing w:after="0" w:line="240" w:lineRule="auto"/>
        <w:ind w:left="720"/>
        <w:rPr>
          <w:rFonts w:ascii="Times New Roman" w:hAnsi="Times New Roman" w:cs="Times New Roman"/>
          <w:sz w:val="24"/>
          <w:szCs w:val="24"/>
        </w:rPr>
      </w:pPr>
      <w:r w:rsidRPr="0026043D">
        <w:rPr>
          <w:rFonts w:ascii="Times New Roman" w:hAnsi="Times New Roman" w:cs="Times New Roman"/>
          <w:sz w:val="24"/>
          <w:szCs w:val="24"/>
        </w:rPr>
        <w:t>Some people feel they have completely free choice and control over their lives, while other people feel that what they do has no real effect on what happens to them. Please use this scale where 1 means "no choice at all" and 10 means "a great deal of choice" to indicate how much freedom of choice and control you feel you have over the way your life turns out.</w:t>
      </w:r>
    </w:p>
    <w:p w14:paraId="7BF480B1" w14:textId="77777777" w:rsidR="00E335C0" w:rsidRPr="0026043D" w:rsidRDefault="00E335C0" w:rsidP="0002065D">
      <w:pPr>
        <w:spacing w:after="0" w:line="480" w:lineRule="auto"/>
        <w:rPr>
          <w:rFonts w:ascii="Times New Roman" w:hAnsi="Times New Roman" w:cs="Times New Roman"/>
          <w:color w:val="000000"/>
          <w:sz w:val="24"/>
          <w:szCs w:val="24"/>
          <w:shd w:val="clear" w:color="auto" w:fill="FBFBFB"/>
        </w:rPr>
      </w:pPr>
    </w:p>
    <w:p w14:paraId="47610D99" w14:textId="7617531B" w:rsidR="00E3224E" w:rsidRPr="0026043D" w:rsidRDefault="00D45992" w:rsidP="0002065D">
      <w:pPr>
        <w:spacing w:after="0" w:line="480" w:lineRule="auto"/>
        <w:rPr>
          <w:rFonts w:ascii="Times New Roman" w:hAnsi="Times New Roman" w:cs="Times New Roman"/>
          <w:sz w:val="24"/>
          <w:szCs w:val="24"/>
        </w:rPr>
      </w:pPr>
      <w:commentRangeStart w:id="139"/>
      <w:r>
        <w:rPr>
          <w:rFonts w:ascii="Times New Roman" w:hAnsi="Times New Roman" w:cs="Times New Roman"/>
          <w:color w:val="000000"/>
          <w:sz w:val="24"/>
          <w:szCs w:val="24"/>
          <w:shd w:val="clear" w:color="auto" w:fill="FBFBFB"/>
        </w:rPr>
        <w:t>To</w:t>
      </w:r>
      <w:commentRangeEnd w:id="139"/>
      <w:r w:rsidR="0077332B">
        <w:rPr>
          <w:rStyle w:val="CommentReference"/>
        </w:rPr>
        <w:commentReference w:id="139"/>
      </w:r>
      <w:r>
        <w:rPr>
          <w:rFonts w:ascii="Times New Roman" w:hAnsi="Times New Roman" w:cs="Times New Roman"/>
          <w:color w:val="000000"/>
          <w:sz w:val="24"/>
          <w:szCs w:val="24"/>
          <w:shd w:val="clear" w:color="auto" w:fill="FBFBFB"/>
        </w:rPr>
        <w:t xml:space="preserve"> match </w:t>
      </w:r>
      <w:ins w:id="140" w:author="Angela Robinson" w:date="2018-08-10T10:24:00Z">
        <w:r w:rsidR="00E11419">
          <w:rPr>
            <w:rFonts w:ascii="Times New Roman" w:hAnsi="Times New Roman" w:cs="Times New Roman"/>
            <w:color w:val="000000"/>
            <w:sz w:val="24"/>
            <w:szCs w:val="24"/>
            <w:shd w:val="clear" w:color="auto" w:fill="FBFBFB"/>
          </w:rPr>
          <w:t xml:space="preserve">timing with </w:t>
        </w:r>
      </w:ins>
      <w:r>
        <w:rPr>
          <w:rFonts w:ascii="Times New Roman" w:hAnsi="Times New Roman" w:cs="Times New Roman"/>
          <w:color w:val="000000"/>
          <w:sz w:val="24"/>
          <w:szCs w:val="24"/>
          <w:shd w:val="clear" w:color="auto" w:fill="FBFBFB"/>
        </w:rPr>
        <w:t xml:space="preserve">the support for inequality measure, responses were taken from </w:t>
      </w:r>
      <w:r w:rsidRPr="0026043D">
        <w:rPr>
          <w:rFonts w:ascii="Times New Roman" w:hAnsi="Times New Roman" w:cs="Times New Roman"/>
          <w:color w:val="000000"/>
          <w:sz w:val="24"/>
          <w:szCs w:val="24"/>
          <w:shd w:val="clear" w:color="auto" w:fill="FBFBFB"/>
        </w:rPr>
        <w:t>wave 5 (conducted between 2005-2009</w:t>
      </w:r>
      <w:r>
        <w:rPr>
          <w:rFonts w:ascii="Times New Roman" w:hAnsi="Times New Roman" w:cs="Times New Roman"/>
          <w:color w:val="000000"/>
          <w:sz w:val="24"/>
          <w:szCs w:val="24"/>
          <w:shd w:val="clear" w:color="auto" w:fill="FBFBFB"/>
        </w:rPr>
        <w:t>; World Values Association, 2009</w:t>
      </w:r>
      <w:r w:rsidRPr="0026043D">
        <w:rPr>
          <w:rFonts w:ascii="Times New Roman" w:hAnsi="Times New Roman" w:cs="Times New Roman"/>
          <w:color w:val="000000"/>
          <w:sz w:val="24"/>
          <w:szCs w:val="24"/>
          <w:shd w:val="clear" w:color="auto" w:fill="FBFBFB"/>
        </w:rPr>
        <w:t xml:space="preserve">). </w:t>
      </w:r>
      <w:r>
        <w:rPr>
          <w:rFonts w:ascii="Times New Roman" w:hAnsi="Times New Roman" w:cs="Times New Roman"/>
          <w:color w:val="000000"/>
          <w:sz w:val="24"/>
          <w:szCs w:val="24"/>
          <w:shd w:val="clear" w:color="auto" w:fill="FBFBFB"/>
        </w:rPr>
        <w:t>If a country was not included in wave 5, responses were taken from the most recent wave</w:t>
      </w:r>
      <w:r w:rsidR="001C31CE">
        <w:rPr>
          <w:rFonts w:ascii="Times New Roman" w:hAnsi="Times New Roman" w:cs="Times New Roman"/>
          <w:color w:val="000000"/>
          <w:sz w:val="24"/>
          <w:szCs w:val="24"/>
          <w:shd w:val="clear" w:color="auto" w:fill="FBFBFB"/>
        </w:rPr>
        <w:t xml:space="preserve"> w</w:t>
      </w:r>
      <w:r w:rsidR="00632652">
        <w:rPr>
          <w:rFonts w:ascii="Times New Roman" w:hAnsi="Times New Roman" w:cs="Times New Roman"/>
          <w:color w:val="000000"/>
          <w:sz w:val="24"/>
          <w:szCs w:val="24"/>
          <w:shd w:val="clear" w:color="auto" w:fill="FBFBFB"/>
        </w:rPr>
        <w:t xml:space="preserve">here data for that country was </w:t>
      </w:r>
      <w:r>
        <w:rPr>
          <w:rFonts w:ascii="Times New Roman" w:hAnsi="Times New Roman" w:cs="Times New Roman"/>
          <w:color w:val="000000"/>
          <w:sz w:val="24"/>
          <w:szCs w:val="24"/>
          <w:shd w:val="clear" w:color="auto" w:fill="FBFBFB"/>
        </w:rPr>
        <w:t>available.</w:t>
      </w:r>
      <w:r w:rsidR="007F090D" w:rsidRPr="0026043D">
        <w:rPr>
          <w:rFonts w:ascii="Times New Roman" w:hAnsi="Times New Roman" w:cs="Times New Roman"/>
          <w:color w:val="000000"/>
          <w:sz w:val="24"/>
          <w:szCs w:val="24"/>
          <w:shd w:val="clear" w:color="auto" w:fill="FBFBFB"/>
        </w:rPr>
        <w:t xml:space="preserve"> </w:t>
      </w:r>
    </w:p>
    <w:p w14:paraId="56B716C8" w14:textId="7101F497" w:rsidR="00641486" w:rsidRPr="0026043D" w:rsidRDefault="00641486" w:rsidP="00E32BF8">
      <w:pPr>
        <w:spacing w:after="0" w:line="480" w:lineRule="auto"/>
        <w:ind w:firstLine="720"/>
        <w:rPr>
          <w:rFonts w:ascii="Times New Roman" w:hAnsi="Times New Roman" w:cs="Times New Roman"/>
          <w:sz w:val="24"/>
          <w:szCs w:val="24"/>
        </w:rPr>
        <w:pPrChange w:id="141" w:author="Angela Robinson" w:date="2018-08-10T10:39:00Z">
          <w:pPr>
            <w:spacing w:after="0" w:line="480" w:lineRule="auto"/>
          </w:pPr>
        </w:pPrChange>
      </w:pPr>
      <w:r w:rsidRPr="0026043D">
        <w:rPr>
          <w:rFonts w:ascii="Times New Roman" w:hAnsi="Times New Roman" w:cs="Times New Roman"/>
          <w:i/>
          <w:sz w:val="24"/>
          <w:szCs w:val="24"/>
        </w:rPr>
        <w:t>Economic Development.</w:t>
      </w:r>
      <w:r w:rsidRPr="0026043D">
        <w:rPr>
          <w:rFonts w:ascii="Times New Roman" w:hAnsi="Times New Roman" w:cs="Times New Roman"/>
          <w:sz w:val="24"/>
          <w:szCs w:val="24"/>
        </w:rPr>
        <w:t xml:space="preserve"> </w:t>
      </w:r>
      <w:r w:rsidR="00C66A63" w:rsidRPr="0026043D">
        <w:rPr>
          <w:rFonts w:ascii="Times New Roman" w:hAnsi="Times New Roman" w:cs="Times New Roman"/>
          <w:sz w:val="24"/>
          <w:szCs w:val="24"/>
        </w:rPr>
        <w:t>E</w:t>
      </w:r>
      <w:r w:rsidRPr="0026043D">
        <w:rPr>
          <w:rFonts w:ascii="Times New Roman" w:hAnsi="Times New Roman" w:cs="Times New Roman"/>
          <w:sz w:val="24"/>
          <w:szCs w:val="24"/>
        </w:rPr>
        <w:t xml:space="preserve">conomic development </w:t>
      </w:r>
      <w:r w:rsidR="00C66A63" w:rsidRPr="0026043D">
        <w:rPr>
          <w:rFonts w:ascii="Times New Roman" w:hAnsi="Times New Roman" w:cs="Times New Roman"/>
          <w:sz w:val="24"/>
          <w:szCs w:val="24"/>
        </w:rPr>
        <w:t xml:space="preserve">was measured using </w:t>
      </w:r>
      <w:r w:rsidRPr="0026043D">
        <w:rPr>
          <w:rFonts w:ascii="Times New Roman" w:hAnsi="Times New Roman" w:cs="Times New Roman"/>
          <w:sz w:val="24"/>
          <w:szCs w:val="24"/>
        </w:rPr>
        <w:t>Gross Domestic Product</w:t>
      </w:r>
      <w:r w:rsidR="00C66A63" w:rsidRPr="0026043D">
        <w:rPr>
          <w:rFonts w:ascii="Times New Roman" w:hAnsi="Times New Roman" w:cs="Times New Roman"/>
          <w:sz w:val="24"/>
          <w:szCs w:val="24"/>
        </w:rPr>
        <w:t xml:space="preserve"> per capita</w:t>
      </w:r>
      <w:r w:rsidRPr="0026043D">
        <w:rPr>
          <w:rFonts w:ascii="Times New Roman" w:hAnsi="Times New Roman" w:cs="Times New Roman"/>
          <w:sz w:val="24"/>
          <w:szCs w:val="24"/>
        </w:rPr>
        <w:t xml:space="preserve">, with data </w:t>
      </w:r>
      <w:r w:rsidR="00EE3039">
        <w:rPr>
          <w:rFonts w:ascii="Times New Roman" w:hAnsi="Times New Roman" w:cs="Times New Roman"/>
          <w:sz w:val="24"/>
          <w:szCs w:val="24"/>
        </w:rPr>
        <w:t>obtained</w:t>
      </w:r>
      <w:r w:rsidR="00BE7385">
        <w:rPr>
          <w:rFonts w:ascii="Times New Roman" w:hAnsi="Times New Roman" w:cs="Times New Roman"/>
          <w:sz w:val="24"/>
          <w:szCs w:val="24"/>
        </w:rPr>
        <w:t xml:space="preserve"> </w:t>
      </w:r>
      <w:r w:rsidRPr="0026043D">
        <w:rPr>
          <w:rFonts w:ascii="Times New Roman" w:hAnsi="Times New Roman" w:cs="Times New Roman"/>
          <w:sz w:val="24"/>
          <w:szCs w:val="24"/>
        </w:rPr>
        <w:t xml:space="preserve">from the </w:t>
      </w:r>
      <w:r w:rsidR="00E3224E" w:rsidRPr="0026043D">
        <w:rPr>
          <w:rFonts w:ascii="Times New Roman" w:hAnsi="Times New Roman" w:cs="Times New Roman"/>
          <w:sz w:val="24"/>
          <w:szCs w:val="24"/>
        </w:rPr>
        <w:t xml:space="preserve">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w:t>
      </w:r>
      <w:r w:rsidR="00BE7385">
        <w:rPr>
          <w:rFonts w:ascii="Times New Roman" w:hAnsi="Times New Roman" w:cs="Times New Roman"/>
          <w:sz w:val="24"/>
          <w:szCs w:val="24"/>
        </w:rPr>
        <w:t xml:space="preserve"> (World Bank, 2018)</w:t>
      </w:r>
      <w:r w:rsidR="00E3224E" w:rsidRPr="0026043D">
        <w:rPr>
          <w:rFonts w:ascii="Times New Roman" w:hAnsi="Times New Roman" w:cs="Times New Roman"/>
          <w:sz w:val="24"/>
          <w:szCs w:val="24"/>
        </w:rPr>
        <w:t xml:space="preserve">. We used </w:t>
      </w:r>
      <w:r w:rsidR="003855A0" w:rsidRPr="0026043D">
        <w:rPr>
          <w:rFonts w:ascii="Times New Roman" w:hAnsi="Times New Roman" w:cs="Times New Roman"/>
          <w:sz w:val="24"/>
          <w:szCs w:val="24"/>
        </w:rPr>
        <w:t xml:space="preserve">the </w:t>
      </w:r>
      <w:r w:rsidR="00E3224E" w:rsidRPr="0026043D">
        <w:rPr>
          <w:rFonts w:ascii="Times New Roman" w:hAnsi="Times New Roman" w:cs="Times New Roman"/>
          <w:sz w:val="24"/>
          <w:szCs w:val="24"/>
        </w:rPr>
        <w:t>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3855A0" w:rsidRPr="0026043D">
        <w:rPr>
          <w:rFonts w:ascii="Times New Roman" w:hAnsi="Times New Roman" w:cs="Times New Roman"/>
          <w:sz w:val="24"/>
          <w:szCs w:val="24"/>
        </w:rPr>
        <w:t>s</w:t>
      </w:r>
      <w:r w:rsidR="00E3224E" w:rsidRPr="0026043D">
        <w:rPr>
          <w:rFonts w:ascii="Times New Roman" w:hAnsi="Times New Roman" w:cs="Times New Roman"/>
          <w:sz w:val="24"/>
          <w:szCs w:val="24"/>
        </w:rPr>
        <w:t xml:space="preserve"> to match</w:t>
      </w:r>
      <w:r w:rsidR="001C31CE">
        <w:rPr>
          <w:rFonts w:ascii="Times New Roman" w:hAnsi="Times New Roman" w:cs="Times New Roman"/>
          <w:sz w:val="24"/>
          <w:szCs w:val="24"/>
        </w:rPr>
        <w:t xml:space="preserve"> the support for inequality measure</w:t>
      </w:r>
      <w:r w:rsidR="00DB1591">
        <w:rPr>
          <w:rFonts w:ascii="Times New Roman" w:hAnsi="Times New Roman" w:cs="Times New Roman"/>
          <w:sz w:val="24"/>
          <w:szCs w:val="24"/>
        </w:rPr>
        <w:t>.</w:t>
      </w:r>
      <w:r w:rsidR="00E3224E" w:rsidRPr="0026043D">
        <w:rPr>
          <w:rFonts w:ascii="Times New Roman" w:hAnsi="Times New Roman" w:cs="Times New Roman"/>
          <w:sz w:val="24"/>
          <w:szCs w:val="24"/>
        </w:rPr>
        <w:t xml:space="preserve">  </w:t>
      </w:r>
    </w:p>
    <w:p w14:paraId="00E69DA8" w14:textId="59651688" w:rsidR="00641486" w:rsidRPr="00BE7385" w:rsidRDefault="00641486" w:rsidP="00E32BF8">
      <w:pPr>
        <w:spacing w:after="0" w:line="480" w:lineRule="auto"/>
        <w:ind w:firstLine="720"/>
        <w:rPr>
          <w:rFonts w:ascii="Times New Roman" w:hAnsi="Times New Roman" w:cs="Times New Roman"/>
          <w:sz w:val="24"/>
          <w:szCs w:val="24"/>
        </w:rPr>
        <w:pPrChange w:id="142" w:author="Angela Robinson" w:date="2018-08-10T10:39:00Z">
          <w:pPr>
            <w:spacing w:after="0" w:line="480" w:lineRule="auto"/>
          </w:pPr>
        </w:pPrChange>
      </w:pPr>
      <w:r w:rsidRPr="0026043D">
        <w:rPr>
          <w:rFonts w:ascii="Times New Roman" w:hAnsi="Times New Roman" w:cs="Times New Roman"/>
          <w:i/>
          <w:sz w:val="24"/>
          <w:szCs w:val="24"/>
        </w:rPr>
        <w:t>Economic Inequality.</w:t>
      </w:r>
      <w:r w:rsidRPr="0026043D">
        <w:rPr>
          <w:rFonts w:ascii="Times New Roman" w:hAnsi="Times New Roman" w:cs="Times New Roman"/>
          <w:sz w:val="24"/>
          <w:szCs w:val="24"/>
        </w:rPr>
        <w:t xml:space="preserve"> We measured level of income inequality using the Gini index, a widely used measure of inequality </w:t>
      </w:r>
      <w:r w:rsidR="003855A0" w:rsidRPr="0026043D">
        <w:rPr>
          <w:rFonts w:ascii="Times New Roman" w:hAnsi="Times New Roman" w:cs="Times New Roman"/>
          <w:sz w:val="24"/>
          <w:szCs w:val="24"/>
        </w:rPr>
        <w:fldChar w:fldCharType="begin" w:fldLock="1"/>
      </w:r>
      <w:r w:rsidR="00F96193" w:rsidRPr="0026043D">
        <w:rPr>
          <w:rFonts w:ascii="Times New Roman" w:hAnsi="Times New Roman" w:cs="Times New Roman"/>
          <w:sz w:val="24"/>
          <w:szCs w:val="24"/>
        </w:rPr>
        <w:instrText>ADDIN CSL_CITATION { "citationItems" : [ { "id" : "ITEM-1", "itemData" : { "author" : [ { "dropping-particle" : "", "family" : "Gastwirth", "given" : "Joseph L", "non-dropping-particle" : "", "parse-names" : false, "suffix" : "" } ], "container-title" : "The Review of Economics and Statistics", "id" : "ITEM-1", "issue" : "3", "issued" : { "date-parts" : [ [ "1972" ] ] }, "page" : "306-316", "title" : "The Estimation of the Lorenz Curve and Gini Index", "type" : "article-journal", "volume" : "54" }, "uris" : [ "http://www.mendeley.com/documents/?uuid=2570addd-1617-4d37-b1bb-fdc31b162404" ] } ], "mendeley" : { "formattedCitation" : "(Gastwirth, 1972)", "plainTextFormattedCitation" : "(Gastwirth, 1972)", "previouslyFormattedCitation" : "(Gastwirth, 1972)" }, "properties" : { "noteIndex" : 0 }, "schema" : "https://github.com/citation-style-language/schema/raw/master/csl-citation.json" }</w:instrText>
      </w:r>
      <w:r w:rsidR="003855A0" w:rsidRPr="0026043D">
        <w:rPr>
          <w:rFonts w:ascii="Times New Roman" w:hAnsi="Times New Roman" w:cs="Times New Roman"/>
          <w:sz w:val="24"/>
          <w:szCs w:val="24"/>
        </w:rPr>
        <w:fldChar w:fldCharType="separate"/>
      </w:r>
      <w:r w:rsidR="003855A0" w:rsidRPr="0026043D">
        <w:rPr>
          <w:rFonts w:ascii="Times New Roman" w:hAnsi="Times New Roman" w:cs="Times New Roman"/>
          <w:noProof/>
          <w:sz w:val="24"/>
          <w:szCs w:val="24"/>
        </w:rPr>
        <w:t>(Gastwirth, 1972)</w:t>
      </w:r>
      <w:r w:rsidR="003855A0"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Gini data were </w:t>
      </w:r>
      <w:r w:rsidR="00EE3039">
        <w:rPr>
          <w:rFonts w:ascii="Times New Roman" w:hAnsi="Times New Roman" w:cs="Times New Roman"/>
          <w:sz w:val="24"/>
          <w:szCs w:val="24"/>
        </w:rPr>
        <w:t>obtained</w:t>
      </w:r>
      <w:r w:rsidRPr="0026043D">
        <w:rPr>
          <w:rFonts w:ascii="Times New Roman" w:hAnsi="Times New Roman" w:cs="Times New Roman"/>
          <w:sz w:val="24"/>
          <w:szCs w:val="24"/>
        </w:rPr>
        <w:t xml:space="preserve"> from</w:t>
      </w:r>
      <w:r w:rsidR="00E3224E" w:rsidRPr="0026043D">
        <w:rPr>
          <w:rFonts w:ascii="Times New Roman" w:hAnsi="Times New Roman" w:cs="Times New Roman"/>
          <w:sz w:val="24"/>
          <w:szCs w:val="24"/>
        </w:rPr>
        <w:t xml:space="preserve"> the 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 using the 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632652">
        <w:rPr>
          <w:rFonts w:ascii="Times New Roman" w:hAnsi="Times New Roman" w:cs="Times New Roman"/>
          <w:sz w:val="24"/>
          <w:szCs w:val="24"/>
        </w:rPr>
        <w:t>s to match the support for inequality measure</w:t>
      </w:r>
      <w:r w:rsidR="00BE7385">
        <w:rPr>
          <w:rFonts w:ascii="Times New Roman" w:hAnsi="Times New Roman" w:cs="Times New Roman"/>
          <w:sz w:val="24"/>
          <w:szCs w:val="24"/>
        </w:rPr>
        <w:t xml:space="preserve"> (World Bank, 2018)</w:t>
      </w:r>
      <w:r w:rsidR="00632652">
        <w:rPr>
          <w:rFonts w:ascii="Times New Roman" w:hAnsi="Times New Roman" w:cs="Times New Roman"/>
          <w:sz w:val="24"/>
          <w:szCs w:val="24"/>
        </w:rPr>
        <w:t xml:space="preserve">. If </w:t>
      </w:r>
      <w:r w:rsidR="00BE7385">
        <w:rPr>
          <w:rFonts w:ascii="Times New Roman" w:hAnsi="Times New Roman" w:cs="Times New Roman"/>
          <w:sz w:val="24"/>
          <w:szCs w:val="24"/>
        </w:rPr>
        <w:t xml:space="preserve">2009 data were not available for a </w:t>
      </w:r>
      <w:r w:rsidR="00632652">
        <w:rPr>
          <w:rFonts w:ascii="Times New Roman" w:hAnsi="Times New Roman" w:cs="Times New Roman"/>
          <w:sz w:val="24"/>
          <w:szCs w:val="24"/>
        </w:rPr>
        <w:t>country</w:t>
      </w:r>
      <w:r w:rsidR="00BE7385">
        <w:rPr>
          <w:rFonts w:ascii="Times New Roman" w:hAnsi="Times New Roman" w:cs="Times New Roman"/>
          <w:sz w:val="24"/>
          <w:szCs w:val="24"/>
        </w:rPr>
        <w:t>, we used data from the most recent year available prior to 2009.</w:t>
      </w:r>
      <w:r w:rsidR="00BE7385">
        <w:rPr>
          <w:rFonts w:ascii="Times New Roman" w:hAnsi="Times New Roman" w:cs="Times New Roman"/>
          <w:sz w:val="24"/>
          <w:szCs w:val="24"/>
          <w:vertAlign w:val="superscript"/>
        </w:rPr>
        <w:t>1</w:t>
      </w:r>
    </w:p>
    <w:p w14:paraId="2A3AE550" w14:textId="033DFF31" w:rsidR="00641486" w:rsidRPr="0026043D" w:rsidRDefault="00641486" w:rsidP="00E32BF8">
      <w:pPr>
        <w:spacing w:after="0" w:line="480" w:lineRule="auto"/>
        <w:ind w:firstLine="720"/>
        <w:rPr>
          <w:rFonts w:ascii="Times New Roman" w:hAnsi="Times New Roman" w:cs="Times New Roman"/>
          <w:i/>
          <w:sz w:val="24"/>
          <w:szCs w:val="24"/>
        </w:rPr>
        <w:pPrChange w:id="143" w:author="Angela Robinson" w:date="2018-08-10T10:39:00Z">
          <w:pPr>
            <w:spacing w:after="0" w:line="480" w:lineRule="auto"/>
          </w:pPr>
        </w:pPrChange>
      </w:pPr>
      <w:r w:rsidRPr="0026043D">
        <w:rPr>
          <w:rFonts w:ascii="Times New Roman" w:hAnsi="Times New Roman" w:cs="Times New Roman"/>
          <w:i/>
          <w:sz w:val="24"/>
          <w:szCs w:val="24"/>
        </w:rPr>
        <w:t xml:space="preserve">Intergenerational Mobility. </w:t>
      </w:r>
      <w:r w:rsidRPr="0026043D">
        <w:rPr>
          <w:rFonts w:ascii="Times New Roman" w:hAnsi="Times New Roman" w:cs="Times New Roman"/>
          <w:sz w:val="24"/>
          <w:szCs w:val="24"/>
        </w:rPr>
        <w:t>We used a measure of intergenerational elasticity</w:t>
      </w:r>
      <w:r w:rsidR="003B4474">
        <w:rPr>
          <w:rFonts w:ascii="Times New Roman" w:hAnsi="Times New Roman" w:cs="Times New Roman"/>
          <w:sz w:val="24"/>
          <w:szCs w:val="24"/>
        </w:rPr>
        <w:t xml:space="preserve"> calculated by</w:t>
      </w:r>
      <w:r w:rsidR="003855A0" w:rsidRPr="0026043D">
        <w:rPr>
          <w:rFonts w:ascii="Times New Roman" w:hAnsi="Times New Roman" w:cs="Times New Roman"/>
          <w:sz w:val="24"/>
          <w:szCs w:val="24"/>
        </w:rPr>
        <w:t xml:space="preserve"> </w:t>
      </w:r>
      <w:r w:rsidR="00154C0D">
        <w:rPr>
          <w:rFonts w:ascii="Times New Roman" w:hAnsi="Times New Roman" w:cs="Times New Roman"/>
          <w:sz w:val="24"/>
          <w:szCs w:val="24"/>
        </w:rPr>
        <w:fldChar w:fldCharType="begin" w:fldLock="1"/>
      </w:r>
      <w:r w:rsidR="00E32F58">
        <w:rPr>
          <w:rFonts w:ascii="Times New Roman" w:hAnsi="Times New Roman" w:cs="Times New Roman"/>
          <w:sz w:val="24"/>
          <w:szCs w:val="24"/>
        </w:rPr>
        <w:instrText>ADDIN CSL_CITATION { "citationItems" : [ { "id" : "ITEM-1", "itemData" : { "author" : [ { "dropping-particle" : "", "family" : "Corak", "given" : "Miles", "non-dropping-particle" : "", "parse-names" : false, "suffix" : "" } ], "id" : "ITEM-1", "issued" : { "date-parts" : [ [ "2016" ] ] }, "number" : "9929", "title" : "Inequality from Generation to Generation: The United States in Comparison", "type" : "report" }, "uris" : [ "http://www.mendeley.com/documents/?uuid=1fda3429-aa9c-4ed4-a0e3-33e3afcf9362" ] } ], "mendeley" : { "formattedCitation" : "(Corak, 2016)", "manualFormatting" : "Corak (2016)", "plainTextFormattedCitation" : "(Corak, 2016)", "previouslyFormattedCitation" : "(Corak, 2016)" }, "properties" : { "noteIndex" : 0 }, "schema" : "https://github.com/citation-style-language/schema/raw/master/csl-citation.json" }</w:instrText>
      </w:r>
      <w:r w:rsidR="00154C0D">
        <w:rPr>
          <w:rFonts w:ascii="Times New Roman" w:hAnsi="Times New Roman" w:cs="Times New Roman"/>
          <w:sz w:val="24"/>
          <w:szCs w:val="24"/>
        </w:rPr>
        <w:fldChar w:fldCharType="separate"/>
      </w:r>
      <w:r w:rsidR="00154C0D" w:rsidRPr="00154C0D">
        <w:rPr>
          <w:rFonts w:ascii="Times New Roman" w:hAnsi="Times New Roman" w:cs="Times New Roman"/>
          <w:noProof/>
          <w:sz w:val="24"/>
          <w:szCs w:val="24"/>
        </w:rPr>
        <w:t xml:space="preserve">Corak </w:t>
      </w:r>
      <w:r w:rsidR="00154C0D">
        <w:rPr>
          <w:rFonts w:ascii="Times New Roman" w:hAnsi="Times New Roman" w:cs="Times New Roman"/>
          <w:noProof/>
          <w:sz w:val="24"/>
          <w:szCs w:val="24"/>
        </w:rPr>
        <w:t>(</w:t>
      </w:r>
      <w:r w:rsidR="00154C0D" w:rsidRPr="00154C0D">
        <w:rPr>
          <w:rFonts w:ascii="Times New Roman" w:hAnsi="Times New Roman" w:cs="Times New Roman"/>
          <w:noProof/>
          <w:sz w:val="24"/>
          <w:szCs w:val="24"/>
        </w:rPr>
        <w:t>2016)</w:t>
      </w:r>
      <w:r w:rsidR="00154C0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5F5347" w:rsidRPr="0026043D">
        <w:rPr>
          <w:rFonts w:ascii="Times New Roman" w:hAnsi="Times New Roman" w:cs="Times New Roman"/>
          <w:sz w:val="24"/>
          <w:szCs w:val="24"/>
        </w:rPr>
        <w:t>T</w:t>
      </w:r>
      <w:r w:rsidRPr="0026043D">
        <w:rPr>
          <w:rFonts w:ascii="Times New Roman" w:hAnsi="Times New Roman" w:cs="Times New Roman"/>
          <w:sz w:val="24"/>
          <w:szCs w:val="24"/>
        </w:rPr>
        <w:t xml:space="preserve">his </w:t>
      </w:r>
      <w:r w:rsidR="003855A0" w:rsidRPr="0026043D">
        <w:rPr>
          <w:rFonts w:ascii="Times New Roman" w:hAnsi="Times New Roman" w:cs="Times New Roman"/>
          <w:sz w:val="24"/>
          <w:szCs w:val="24"/>
        </w:rPr>
        <w:t xml:space="preserve">measure </w:t>
      </w:r>
      <w:r w:rsidR="00B22625" w:rsidRPr="0026043D">
        <w:rPr>
          <w:rFonts w:ascii="Times New Roman" w:hAnsi="Times New Roman" w:cs="Times New Roman"/>
          <w:sz w:val="24"/>
          <w:szCs w:val="24"/>
        </w:rPr>
        <w:t xml:space="preserve">is computed </w:t>
      </w:r>
      <w:r w:rsidR="003B4474">
        <w:rPr>
          <w:rFonts w:ascii="Times New Roman" w:hAnsi="Times New Roman" w:cs="Times New Roman"/>
          <w:sz w:val="24"/>
          <w:szCs w:val="24"/>
        </w:rPr>
        <w:t xml:space="preserve">by estimating the average </w:t>
      </w:r>
      <w:r w:rsidR="00B22625" w:rsidRPr="0026043D">
        <w:rPr>
          <w:rFonts w:ascii="Times New Roman" w:hAnsi="Times New Roman" w:cs="Times New Roman"/>
          <w:sz w:val="24"/>
          <w:szCs w:val="24"/>
        </w:rPr>
        <w:t>variance</w:t>
      </w:r>
      <w:r w:rsidR="003B4474">
        <w:rPr>
          <w:rFonts w:ascii="Times New Roman" w:hAnsi="Times New Roman" w:cs="Times New Roman"/>
          <w:sz w:val="24"/>
          <w:szCs w:val="24"/>
        </w:rPr>
        <w:t xml:space="preserve"> in a country </w:t>
      </w:r>
      <w:r w:rsidR="00B22625" w:rsidRPr="0026043D">
        <w:rPr>
          <w:rFonts w:ascii="Times New Roman" w:hAnsi="Times New Roman" w:cs="Times New Roman"/>
          <w:sz w:val="24"/>
          <w:szCs w:val="24"/>
        </w:rPr>
        <w:t>between the income of father</w:t>
      </w:r>
      <w:r w:rsidR="003B4474">
        <w:rPr>
          <w:rFonts w:ascii="Times New Roman" w:hAnsi="Times New Roman" w:cs="Times New Roman"/>
          <w:sz w:val="24"/>
          <w:szCs w:val="24"/>
        </w:rPr>
        <w:t>s</w:t>
      </w:r>
      <w:r w:rsidR="00B22625" w:rsidRPr="0026043D">
        <w:rPr>
          <w:rFonts w:ascii="Times New Roman" w:hAnsi="Times New Roman" w:cs="Times New Roman"/>
          <w:sz w:val="24"/>
          <w:szCs w:val="24"/>
        </w:rPr>
        <w:t xml:space="preserve"> and the income of </w:t>
      </w:r>
      <w:r w:rsidR="003B4474">
        <w:rPr>
          <w:rFonts w:ascii="Times New Roman" w:hAnsi="Times New Roman" w:cs="Times New Roman"/>
          <w:sz w:val="24"/>
          <w:szCs w:val="24"/>
        </w:rPr>
        <w:t xml:space="preserve">their sons. </w:t>
      </w:r>
      <w:r w:rsidR="00B22625" w:rsidRPr="0026043D">
        <w:rPr>
          <w:rFonts w:ascii="Times New Roman" w:hAnsi="Times New Roman" w:cs="Times New Roman"/>
          <w:sz w:val="24"/>
          <w:szCs w:val="24"/>
        </w:rPr>
        <w:t xml:space="preserve">Larger numbers </w:t>
      </w:r>
      <w:r w:rsidRPr="0026043D">
        <w:rPr>
          <w:rFonts w:ascii="Times New Roman" w:hAnsi="Times New Roman" w:cs="Times New Roman"/>
          <w:sz w:val="24"/>
          <w:szCs w:val="24"/>
        </w:rPr>
        <w:t>indicat</w:t>
      </w:r>
      <w:r w:rsidR="00B22625" w:rsidRPr="0026043D">
        <w:rPr>
          <w:rFonts w:ascii="Times New Roman" w:hAnsi="Times New Roman" w:cs="Times New Roman"/>
          <w:sz w:val="24"/>
          <w:szCs w:val="24"/>
        </w:rPr>
        <w:t xml:space="preserve">e more </w:t>
      </w:r>
      <w:r w:rsidRPr="0026043D">
        <w:rPr>
          <w:rFonts w:ascii="Times New Roman" w:hAnsi="Times New Roman" w:cs="Times New Roman"/>
          <w:sz w:val="24"/>
          <w:szCs w:val="24"/>
        </w:rPr>
        <w:t>variation</w:t>
      </w:r>
      <w:r w:rsidR="00CC60BC" w:rsidRPr="0026043D">
        <w:rPr>
          <w:rFonts w:ascii="Times New Roman" w:hAnsi="Times New Roman" w:cs="Times New Roman"/>
          <w:sz w:val="24"/>
          <w:szCs w:val="24"/>
        </w:rPr>
        <w:t xml:space="preserve"> and </w:t>
      </w:r>
      <w:r w:rsidR="00B22625" w:rsidRPr="0026043D">
        <w:rPr>
          <w:rFonts w:ascii="Times New Roman" w:hAnsi="Times New Roman" w:cs="Times New Roman"/>
          <w:sz w:val="24"/>
          <w:szCs w:val="24"/>
        </w:rPr>
        <w:t xml:space="preserve">thus </w:t>
      </w:r>
      <w:r w:rsidR="00CC60BC" w:rsidRPr="0026043D">
        <w:rPr>
          <w:rFonts w:ascii="Times New Roman" w:hAnsi="Times New Roman" w:cs="Times New Roman"/>
          <w:sz w:val="24"/>
          <w:szCs w:val="24"/>
        </w:rPr>
        <w:t xml:space="preserve">greater economic mobility between generations. </w:t>
      </w:r>
    </w:p>
    <w:p w14:paraId="307BF925" w14:textId="77777777" w:rsidR="00641486" w:rsidRPr="00820A2C" w:rsidRDefault="00641486" w:rsidP="00EC5856">
      <w:pPr>
        <w:spacing w:after="0" w:line="480" w:lineRule="auto"/>
        <w:jc w:val="center"/>
        <w:rPr>
          <w:rFonts w:ascii="Times New Roman" w:hAnsi="Times New Roman" w:cs="Times New Roman"/>
          <w:b/>
          <w:sz w:val="24"/>
          <w:szCs w:val="24"/>
        </w:rPr>
      </w:pPr>
      <w:r w:rsidRPr="00820A2C">
        <w:rPr>
          <w:rFonts w:ascii="Times New Roman" w:hAnsi="Times New Roman" w:cs="Times New Roman"/>
          <w:b/>
          <w:sz w:val="24"/>
          <w:szCs w:val="24"/>
        </w:rPr>
        <w:lastRenderedPageBreak/>
        <w:t>Results</w:t>
      </w:r>
    </w:p>
    <w:p w14:paraId="568030FC" w14:textId="79AAFC9D" w:rsidR="000A090C" w:rsidRPr="0026043D" w:rsidRDefault="000F6DF0" w:rsidP="009D410C">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All </w:t>
      </w:r>
      <w:del w:id="144" w:author="Angela Robinson" w:date="2018-08-10T10:31:00Z">
        <w:r w:rsidRPr="0026043D" w:rsidDel="004F1EDF">
          <w:rPr>
            <w:rFonts w:ascii="Times New Roman" w:hAnsi="Times New Roman" w:cs="Times New Roman"/>
            <w:sz w:val="24"/>
            <w:szCs w:val="24"/>
          </w:rPr>
          <w:delText xml:space="preserve">analysis </w:delText>
        </w:r>
      </w:del>
      <w:ins w:id="145" w:author="Angela Robinson" w:date="2018-08-10T10:31:00Z">
        <w:r w:rsidR="004F1EDF" w:rsidRPr="0026043D">
          <w:rPr>
            <w:rFonts w:ascii="Times New Roman" w:hAnsi="Times New Roman" w:cs="Times New Roman"/>
            <w:sz w:val="24"/>
            <w:szCs w:val="24"/>
          </w:rPr>
          <w:t>analys</w:t>
        </w:r>
        <w:r w:rsidR="004F1EDF">
          <w:rPr>
            <w:rFonts w:ascii="Times New Roman" w:hAnsi="Times New Roman" w:cs="Times New Roman"/>
            <w:sz w:val="24"/>
            <w:szCs w:val="24"/>
          </w:rPr>
          <w:t>e</w:t>
        </w:r>
        <w:r w:rsidR="004F1EDF" w:rsidRPr="0026043D">
          <w:rPr>
            <w:rFonts w:ascii="Times New Roman" w:hAnsi="Times New Roman" w:cs="Times New Roman"/>
            <w:sz w:val="24"/>
            <w:szCs w:val="24"/>
          </w:rPr>
          <w:t xml:space="preserve">s </w:t>
        </w:r>
      </w:ins>
      <w:r w:rsidRPr="0026043D">
        <w:rPr>
          <w:rFonts w:ascii="Times New Roman" w:hAnsi="Times New Roman" w:cs="Times New Roman"/>
          <w:sz w:val="24"/>
          <w:szCs w:val="24"/>
        </w:rPr>
        <w:t xml:space="preserve">were preformed using the statistical language R </w:t>
      </w:r>
      <w:r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EE1963" w:rsidRPr="0026043D">
        <w:rPr>
          <w:rFonts w:ascii="Times New Roman" w:hAnsi="Times New Roman" w:cs="Times New Roman"/>
          <w:sz w:val="24"/>
          <w:szCs w:val="24"/>
        </w:rPr>
        <w:t xml:space="preserve">Support for inequality and belief in free will were </w:t>
      </w:r>
      <w:del w:id="146" w:author="Dylan Wiwad" w:date="2018-08-08T12:54:00Z">
        <w:r w:rsidR="00EE1963" w:rsidRPr="0026043D" w:rsidDel="00445ECB">
          <w:rPr>
            <w:rFonts w:ascii="Times New Roman" w:hAnsi="Times New Roman" w:cs="Times New Roman"/>
            <w:sz w:val="24"/>
            <w:szCs w:val="24"/>
          </w:rPr>
          <w:delText xml:space="preserve">averaged </w:delText>
        </w:r>
      </w:del>
      <w:ins w:id="147" w:author="Dylan Wiwad" w:date="2018-08-08T12:54:00Z">
        <w:r w:rsidR="00445ECB">
          <w:rPr>
            <w:rFonts w:ascii="Times New Roman" w:hAnsi="Times New Roman" w:cs="Times New Roman"/>
            <w:sz w:val="24"/>
            <w:szCs w:val="24"/>
          </w:rPr>
          <w:t>aggregated</w:t>
        </w:r>
        <w:r w:rsidR="00445ECB" w:rsidRPr="0026043D">
          <w:rPr>
            <w:rFonts w:ascii="Times New Roman" w:hAnsi="Times New Roman" w:cs="Times New Roman"/>
            <w:sz w:val="24"/>
            <w:szCs w:val="24"/>
          </w:rPr>
          <w:t xml:space="preserve"> </w:t>
        </w:r>
      </w:ins>
      <w:r w:rsidR="00EE1963" w:rsidRPr="0026043D">
        <w:rPr>
          <w:rFonts w:ascii="Times New Roman" w:hAnsi="Times New Roman" w:cs="Times New Roman"/>
          <w:sz w:val="24"/>
          <w:szCs w:val="24"/>
        </w:rPr>
        <w:t xml:space="preserve">by country to produce a single </w:t>
      </w:r>
      <w:ins w:id="148" w:author="Dylan Wiwad" w:date="2018-08-08T12:54:00Z">
        <w:r w:rsidR="00445ECB">
          <w:rPr>
            <w:rFonts w:ascii="Times New Roman" w:hAnsi="Times New Roman" w:cs="Times New Roman"/>
            <w:sz w:val="24"/>
            <w:szCs w:val="24"/>
          </w:rPr>
          <w:t xml:space="preserve">average </w:t>
        </w:r>
      </w:ins>
      <w:r w:rsidR="00EE1963" w:rsidRPr="0026043D">
        <w:rPr>
          <w:rFonts w:ascii="Times New Roman" w:hAnsi="Times New Roman" w:cs="Times New Roman"/>
          <w:sz w:val="24"/>
          <w:szCs w:val="24"/>
        </w:rPr>
        <w:t xml:space="preserve">score for each country. </w:t>
      </w:r>
      <w:r w:rsidR="00A866A3">
        <w:rPr>
          <w:rFonts w:ascii="Times New Roman" w:hAnsi="Times New Roman" w:cs="Times New Roman"/>
          <w:sz w:val="24"/>
          <w:szCs w:val="24"/>
        </w:rPr>
        <w:t>When creating the average for a country, m</w:t>
      </w:r>
      <w:r w:rsidR="00C301C9" w:rsidRPr="0026043D">
        <w:rPr>
          <w:rFonts w:ascii="Times New Roman" w:hAnsi="Times New Roman" w:cs="Times New Roman"/>
          <w:sz w:val="24"/>
          <w:szCs w:val="24"/>
        </w:rPr>
        <w:t>issing data were handled using mean imputation</w:t>
      </w:r>
      <w:r w:rsidR="00A866A3">
        <w:rPr>
          <w:rFonts w:ascii="Times New Roman" w:hAnsi="Times New Roman" w:cs="Times New Roman"/>
          <w:sz w:val="24"/>
          <w:szCs w:val="24"/>
        </w:rPr>
        <w:t>.</w:t>
      </w:r>
      <w:r w:rsidR="00B71592">
        <w:rPr>
          <w:rFonts w:ascii="Times New Roman" w:hAnsi="Times New Roman" w:cs="Times New Roman"/>
          <w:sz w:val="24"/>
          <w:szCs w:val="24"/>
        </w:rPr>
        <w:t xml:space="preserve"> </w:t>
      </w:r>
      <w:r w:rsidR="002A14F3">
        <w:rPr>
          <w:rFonts w:ascii="Times New Roman" w:hAnsi="Times New Roman" w:cs="Times New Roman"/>
          <w:sz w:val="24"/>
          <w:szCs w:val="24"/>
        </w:rPr>
        <w:t xml:space="preserve">We </w:t>
      </w:r>
      <w:r w:rsidR="00B71592">
        <w:rPr>
          <w:rFonts w:ascii="Times New Roman" w:hAnsi="Times New Roman" w:cs="Times New Roman"/>
          <w:sz w:val="24"/>
          <w:szCs w:val="24"/>
        </w:rPr>
        <w:t xml:space="preserve">included </w:t>
      </w:r>
      <w:r w:rsidR="002A14F3">
        <w:rPr>
          <w:rFonts w:ascii="Times New Roman" w:hAnsi="Times New Roman" w:cs="Times New Roman"/>
          <w:sz w:val="24"/>
          <w:szCs w:val="24"/>
        </w:rPr>
        <w:t xml:space="preserve">all countries for which we had complete data on </w:t>
      </w:r>
      <w:proofErr w:type="gramStart"/>
      <w:r w:rsidR="002A14F3">
        <w:rPr>
          <w:rFonts w:ascii="Times New Roman" w:hAnsi="Times New Roman" w:cs="Times New Roman"/>
          <w:sz w:val="24"/>
          <w:szCs w:val="24"/>
        </w:rPr>
        <w:t>all of</w:t>
      </w:r>
      <w:proofErr w:type="gramEnd"/>
      <w:r w:rsidR="002A14F3">
        <w:rPr>
          <w:rFonts w:ascii="Times New Roman" w:hAnsi="Times New Roman" w:cs="Times New Roman"/>
          <w:sz w:val="24"/>
          <w:szCs w:val="24"/>
        </w:rPr>
        <w:t xml:space="preserve"> our measures, </w:t>
      </w:r>
      <w:commentRangeStart w:id="149"/>
      <w:r w:rsidR="004B262F">
        <w:rPr>
          <w:rFonts w:ascii="Times New Roman" w:hAnsi="Times New Roman" w:cs="Times New Roman"/>
          <w:sz w:val="24"/>
          <w:szCs w:val="24"/>
        </w:rPr>
        <w:t xml:space="preserve">leaving us with a sample of </w:t>
      </w:r>
      <w:r w:rsidR="00A866A3">
        <w:rPr>
          <w:rFonts w:ascii="Times New Roman" w:hAnsi="Times New Roman" w:cs="Times New Roman"/>
          <w:sz w:val="24"/>
          <w:szCs w:val="24"/>
        </w:rPr>
        <w:t>18 countries</w:t>
      </w:r>
      <w:r w:rsidR="004B262F">
        <w:rPr>
          <w:rFonts w:ascii="Times New Roman" w:hAnsi="Times New Roman" w:cs="Times New Roman"/>
          <w:sz w:val="24"/>
          <w:szCs w:val="24"/>
        </w:rPr>
        <w:t>.</w:t>
      </w:r>
      <w:del w:id="150" w:author="Angela Robinson" w:date="2018-08-10T10:32:00Z">
        <w:r w:rsidR="004B262F" w:rsidDel="004F1EDF">
          <w:rPr>
            <w:rFonts w:ascii="Times New Roman" w:hAnsi="Times New Roman" w:cs="Times New Roman"/>
            <w:sz w:val="24"/>
            <w:szCs w:val="24"/>
          </w:rPr>
          <w:delText xml:space="preserve"> </w:delText>
        </w:r>
      </w:del>
      <w:r w:rsidR="009D410C">
        <w:rPr>
          <w:rFonts w:ascii="Times New Roman" w:hAnsi="Times New Roman" w:cs="Times New Roman"/>
          <w:sz w:val="24"/>
          <w:szCs w:val="24"/>
        </w:rPr>
        <w:t xml:space="preserve"> </w:t>
      </w:r>
      <w:commentRangeEnd w:id="149"/>
      <w:r w:rsidR="0077332B">
        <w:rPr>
          <w:rStyle w:val="CommentReference"/>
        </w:rPr>
        <w:commentReference w:id="149"/>
      </w:r>
      <w:r w:rsidR="007A7A9F">
        <w:rPr>
          <w:rFonts w:ascii="Times New Roman" w:hAnsi="Times New Roman" w:cs="Times New Roman"/>
          <w:sz w:val="24"/>
          <w:szCs w:val="24"/>
        </w:rPr>
        <w:t>W</w:t>
      </w:r>
      <w:r w:rsidR="00EE1963" w:rsidRPr="0026043D">
        <w:rPr>
          <w:rFonts w:ascii="Times New Roman" w:hAnsi="Times New Roman" w:cs="Times New Roman"/>
          <w:sz w:val="24"/>
          <w:szCs w:val="24"/>
        </w:rPr>
        <w:t>e</w:t>
      </w:r>
      <w:r w:rsidR="007A7A9F">
        <w:rPr>
          <w:rFonts w:ascii="Times New Roman" w:hAnsi="Times New Roman" w:cs="Times New Roman"/>
          <w:sz w:val="24"/>
          <w:szCs w:val="24"/>
        </w:rPr>
        <w:t xml:space="preserve"> fit this data </w:t>
      </w:r>
      <w:del w:id="151" w:author="Angela Robinson" w:date="2018-08-10T10:33:00Z">
        <w:r w:rsidR="007A7A9F" w:rsidDel="004F1EDF">
          <w:rPr>
            <w:rFonts w:ascii="Times New Roman" w:hAnsi="Times New Roman" w:cs="Times New Roman"/>
            <w:sz w:val="24"/>
            <w:szCs w:val="24"/>
          </w:rPr>
          <w:delText xml:space="preserve">with </w:delText>
        </w:r>
      </w:del>
      <w:ins w:id="152" w:author="Angela Robinson" w:date="2018-08-10T10:33:00Z">
        <w:r w:rsidR="004F1EDF">
          <w:rPr>
            <w:rFonts w:ascii="Times New Roman" w:hAnsi="Times New Roman" w:cs="Times New Roman"/>
            <w:sz w:val="24"/>
            <w:szCs w:val="24"/>
          </w:rPr>
          <w:t>using</w:t>
        </w:r>
        <w:r w:rsidR="004F1EDF">
          <w:rPr>
            <w:rFonts w:ascii="Times New Roman" w:hAnsi="Times New Roman" w:cs="Times New Roman"/>
            <w:sz w:val="24"/>
            <w:szCs w:val="24"/>
          </w:rPr>
          <w:t xml:space="preserve"> </w:t>
        </w:r>
      </w:ins>
      <w:r w:rsidR="007A7A9F">
        <w:rPr>
          <w:rFonts w:ascii="Times New Roman" w:hAnsi="Times New Roman" w:cs="Times New Roman"/>
          <w:sz w:val="24"/>
          <w:szCs w:val="24"/>
        </w:rPr>
        <w:t>a l</w:t>
      </w:r>
      <w:r w:rsidR="00EE1963" w:rsidRPr="0026043D">
        <w:rPr>
          <w:rFonts w:ascii="Times New Roman" w:hAnsi="Times New Roman" w:cs="Times New Roman"/>
          <w:sz w:val="24"/>
          <w:szCs w:val="24"/>
        </w:rPr>
        <w:t xml:space="preserve">inear regression with support for income inequality as the </w:t>
      </w:r>
      <w:r w:rsidR="007A7A9F">
        <w:rPr>
          <w:rFonts w:ascii="Times New Roman" w:hAnsi="Times New Roman" w:cs="Times New Roman"/>
          <w:sz w:val="24"/>
          <w:szCs w:val="24"/>
        </w:rPr>
        <w:t xml:space="preserve">dependent </w:t>
      </w:r>
      <w:r w:rsidR="00EE1963" w:rsidRPr="0026043D">
        <w:rPr>
          <w:rFonts w:ascii="Times New Roman" w:hAnsi="Times New Roman" w:cs="Times New Roman"/>
          <w:sz w:val="24"/>
          <w:szCs w:val="24"/>
        </w:rPr>
        <w:t xml:space="preserve">variable and </w:t>
      </w:r>
      <w:r w:rsidR="00090C9E" w:rsidRPr="0026043D">
        <w:rPr>
          <w:rFonts w:ascii="Times New Roman" w:hAnsi="Times New Roman" w:cs="Times New Roman"/>
          <w:sz w:val="24"/>
          <w:szCs w:val="24"/>
        </w:rPr>
        <w:t>belief in free will</w:t>
      </w:r>
      <w:r w:rsidR="009D410C">
        <w:rPr>
          <w:rFonts w:ascii="Times New Roman" w:hAnsi="Times New Roman" w:cs="Times New Roman"/>
          <w:sz w:val="24"/>
          <w:szCs w:val="24"/>
        </w:rPr>
        <w:t xml:space="preserve"> as the independent variable. </w:t>
      </w:r>
      <w:r w:rsidR="009D410C" w:rsidRPr="0026043D">
        <w:rPr>
          <w:rFonts w:ascii="Times New Roman" w:hAnsi="Times New Roman" w:cs="Times New Roman"/>
          <w:sz w:val="24"/>
          <w:szCs w:val="24"/>
        </w:rPr>
        <w:t>As predicted, belief in free will was associated with higher support for income inequality,</w:t>
      </w:r>
      <w:r w:rsidR="009D410C">
        <w:rPr>
          <w:rFonts w:ascii="Times New Roman" w:hAnsi="Times New Roman" w:cs="Times New Roman"/>
          <w:sz w:val="24"/>
          <w:szCs w:val="24"/>
        </w:rPr>
        <w:t xml:space="preserve"> </w:t>
      </w:r>
      <w:commentRangeStart w:id="153"/>
      <w:r w:rsidR="009D410C">
        <w:rPr>
          <w:rFonts w:ascii="Times New Roman" w:hAnsi="Times New Roman" w:cs="Times New Roman"/>
          <w:i/>
          <w:sz w:val="24"/>
          <w:szCs w:val="24"/>
        </w:rPr>
        <w:t>B</w:t>
      </w:r>
      <w:commentRangeEnd w:id="153"/>
      <w:r w:rsidR="004A4901">
        <w:rPr>
          <w:rStyle w:val="CommentReference"/>
        </w:rPr>
        <w:commentReference w:id="153"/>
      </w:r>
      <w:r w:rsidR="009D410C">
        <w:rPr>
          <w:rFonts w:ascii="Times New Roman" w:hAnsi="Times New Roman" w:cs="Times New Roman"/>
          <w:i/>
          <w:sz w:val="24"/>
          <w:szCs w:val="24"/>
        </w:rPr>
        <w:t xml:space="preserve"> </w:t>
      </w:r>
      <w:r w:rsidR="009D410C">
        <w:rPr>
          <w:rFonts w:ascii="Times New Roman" w:hAnsi="Times New Roman" w:cs="Times New Roman"/>
          <w:sz w:val="24"/>
          <w:szCs w:val="24"/>
        </w:rPr>
        <w:t xml:space="preserve">= 0.35, </w:t>
      </w:r>
      <w:r w:rsidR="009D410C">
        <w:rPr>
          <w:rFonts w:ascii="Times New Roman" w:hAnsi="Times New Roman" w:cs="Times New Roman"/>
          <w:i/>
          <w:sz w:val="24"/>
          <w:szCs w:val="24"/>
        </w:rPr>
        <w:t xml:space="preserve">p </w:t>
      </w:r>
      <w:r w:rsidR="009D410C">
        <w:rPr>
          <w:rFonts w:ascii="Times New Roman" w:hAnsi="Times New Roman" w:cs="Times New Roman"/>
          <w:sz w:val="24"/>
          <w:szCs w:val="24"/>
        </w:rPr>
        <w:t xml:space="preserve">= .003. See Figure 1. This effect remained statistically significant when </w:t>
      </w:r>
      <w:r w:rsidR="009D410C" w:rsidRPr="0026043D">
        <w:rPr>
          <w:rFonts w:ascii="Times New Roman" w:hAnsi="Times New Roman" w:cs="Times New Roman"/>
          <w:sz w:val="24"/>
          <w:szCs w:val="24"/>
        </w:rPr>
        <w:t xml:space="preserve">economic development, economic inequality, and intergenerational mobility </w:t>
      </w:r>
      <w:r w:rsidR="009D410C">
        <w:rPr>
          <w:rFonts w:ascii="Times New Roman" w:hAnsi="Times New Roman" w:cs="Times New Roman"/>
          <w:sz w:val="24"/>
          <w:szCs w:val="24"/>
        </w:rPr>
        <w:t xml:space="preserve">were included as </w:t>
      </w:r>
      <w:commentRangeStart w:id="154"/>
      <w:commentRangeStart w:id="155"/>
      <w:r w:rsidR="009D410C">
        <w:rPr>
          <w:rFonts w:ascii="Times New Roman" w:hAnsi="Times New Roman" w:cs="Times New Roman"/>
          <w:sz w:val="24"/>
          <w:szCs w:val="24"/>
        </w:rPr>
        <w:t xml:space="preserve">dependent </w:t>
      </w:r>
      <w:commentRangeEnd w:id="154"/>
      <w:r w:rsidR="003937D0">
        <w:rPr>
          <w:rStyle w:val="CommentReference"/>
        </w:rPr>
        <w:commentReference w:id="154"/>
      </w:r>
      <w:commentRangeEnd w:id="155"/>
      <w:r w:rsidR="004F1EDF">
        <w:rPr>
          <w:rStyle w:val="CommentReference"/>
        </w:rPr>
        <w:commentReference w:id="155"/>
      </w:r>
      <w:r w:rsidR="009D410C">
        <w:rPr>
          <w:rFonts w:ascii="Times New Roman" w:hAnsi="Times New Roman" w:cs="Times New Roman"/>
          <w:sz w:val="24"/>
          <w:szCs w:val="24"/>
        </w:rPr>
        <w:t xml:space="preserve">variables in the regression, </w:t>
      </w:r>
      <w:r w:rsidR="000A090C" w:rsidRPr="0026043D">
        <w:rPr>
          <w:rFonts w:ascii="Times New Roman" w:hAnsi="Times New Roman" w:cs="Times New Roman"/>
          <w:i/>
          <w:sz w:val="24"/>
          <w:szCs w:val="24"/>
        </w:rPr>
        <w:t xml:space="preserve">B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7</w:t>
      </w:r>
      <w:r w:rsidR="000A090C" w:rsidRPr="0026043D">
        <w:rPr>
          <w:rFonts w:ascii="Times New Roman" w:hAnsi="Times New Roman" w:cs="Times New Roman"/>
          <w:sz w:val="24"/>
          <w:szCs w:val="24"/>
        </w:rPr>
        <w:t xml:space="preserve">, </w:t>
      </w:r>
      <w:r w:rsidR="000A090C" w:rsidRPr="0026043D">
        <w:rPr>
          <w:rFonts w:ascii="Times New Roman" w:hAnsi="Times New Roman" w:cs="Times New Roman"/>
          <w:i/>
          <w:sz w:val="24"/>
          <w:szCs w:val="24"/>
        </w:rPr>
        <w:t xml:space="preserve">p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0</w:t>
      </w:r>
      <w:ins w:id="156" w:author="Dylan Wiwad" w:date="2018-08-08T13:00:00Z">
        <w:r w:rsidR="004A4901">
          <w:rPr>
            <w:rFonts w:ascii="Times New Roman" w:hAnsi="Times New Roman" w:cs="Times New Roman"/>
            <w:sz w:val="24"/>
            <w:szCs w:val="24"/>
          </w:rPr>
          <w:t xml:space="preserve"> (</w:t>
        </w:r>
      </w:ins>
      <w:del w:id="157" w:author="Dylan Wiwad" w:date="2018-08-08T13:00:00Z">
        <w:r w:rsidR="000A090C" w:rsidRPr="0026043D" w:rsidDel="004A4901">
          <w:rPr>
            <w:rFonts w:ascii="Times New Roman" w:hAnsi="Times New Roman" w:cs="Times New Roman"/>
            <w:sz w:val="24"/>
            <w:szCs w:val="24"/>
          </w:rPr>
          <w:delText xml:space="preserve">. </w:delText>
        </w:r>
      </w:del>
      <w:r w:rsidR="000A090C" w:rsidRPr="0026043D">
        <w:rPr>
          <w:rFonts w:ascii="Times New Roman" w:hAnsi="Times New Roman" w:cs="Times New Roman"/>
          <w:sz w:val="24"/>
          <w:szCs w:val="24"/>
        </w:rPr>
        <w:t>See Table 1</w:t>
      </w:r>
      <w:ins w:id="158" w:author="Dylan Wiwad" w:date="2018-08-08T13:00:00Z">
        <w:r w:rsidR="004A4901">
          <w:rPr>
            <w:rFonts w:ascii="Times New Roman" w:hAnsi="Times New Roman" w:cs="Times New Roman"/>
            <w:sz w:val="24"/>
            <w:szCs w:val="24"/>
          </w:rPr>
          <w:t>)</w:t>
        </w:r>
      </w:ins>
      <w:r w:rsidR="000A090C" w:rsidRPr="0026043D">
        <w:rPr>
          <w:rFonts w:ascii="Times New Roman" w:hAnsi="Times New Roman" w:cs="Times New Roman"/>
          <w:sz w:val="24"/>
          <w:szCs w:val="24"/>
        </w:rPr>
        <w:t>.</w:t>
      </w:r>
    </w:p>
    <w:p w14:paraId="1337E7DC" w14:textId="38C71031" w:rsidR="00F97DD1" w:rsidRDefault="00090C9E" w:rsidP="00F97DD1">
      <w:pPr>
        <w:spacing w:after="0" w:line="240" w:lineRule="auto"/>
        <w:rPr>
          <w:rFonts w:ascii="Times New Roman" w:hAnsi="Times New Roman" w:cs="Times New Roman"/>
          <w:sz w:val="24"/>
          <w:szCs w:val="24"/>
        </w:rPr>
      </w:pPr>
      <w:commentRangeStart w:id="159"/>
      <w:commentRangeStart w:id="160"/>
      <w:commentRangeStart w:id="161"/>
      <w:r w:rsidRPr="0026043D">
        <w:rPr>
          <w:rFonts w:ascii="Times New Roman" w:hAnsi="Times New Roman" w:cs="Times New Roman"/>
          <w:sz w:val="24"/>
          <w:szCs w:val="24"/>
        </w:rPr>
        <w:t xml:space="preserve"> </w:t>
      </w:r>
      <w:r w:rsidR="00641486" w:rsidRPr="0026043D">
        <w:rPr>
          <w:rFonts w:ascii="Times New Roman" w:hAnsi="Times New Roman" w:cs="Times New Roman"/>
          <w:sz w:val="24"/>
          <w:szCs w:val="24"/>
        </w:rPr>
        <w:t>Table 1</w:t>
      </w:r>
    </w:p>
    <w:p w14:paraId="06EF0BF0" w14:textId="781B9E60" w:rsidR="00641486" w:rsidRPr="0026043D" w:rsidRDefault="00641486" w:rsidP="00F97DD1">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00F97DD1" w:rsidRPr="00F97DD1">
        <w:rPr>
          <w:rFonts w:ascii="Times New Roman" w:hAnsi="Times New Roman" w:cs="Times New Roman"/>
          <w:i/>
          <w:sz w:val="24"/>
          <w:szCs w:val="24"/>
        </w:rPr>
        <w:t>Results of Multiple Regression on Country Level Support for Inequality</w:t>
      </w:r>
      <w:r w:rsidR="00F97DD1">
        <w:rPr>
          <w:rFonts w:ascii="Times New Roman" w:hAnsi="Times New Roman" w:cs="Times New Roman"/>
          <w:sz w:val="24"/>
          <w:szCs w:val="24"/>
        </w:rPr>
        <w:t xml:space="preserve">  </w:t>
      </w:r>
    </w:p>
    <w:tbl>
      <w:tblPr>
        <w:tblStyle w:val="TableGrid"/>
        <w:tblW w:w="9584" w:type="dxa"/>
        <w:tblLayout w:type="fixed"/>
        <w:tblLook w:val="04A0" w:firstRow="1" w:lastRow="0" w:firstColumn="1" w:lastColumn="0" w:noHBand="0" w:noVBand="1"/>
      </w:tblPr>
      <w:tblGrid>
        <w:gridCol w:w="5130"/>
        <w:gridCol w:w="720"/>
        <w:gridCol w:w="1172"/>
        <w:gridCol w:w="986"/>
        <w:gridCol w:w="905"/>
        <w:gridCol w:w="671"/>
      </w:tblGrid>
      <w:tr w:rsidR="00487F61" w:rsidRPr="0026043D" w14:paraId="77C1F0E1" w14:textId="77777777" w:rsidTr="00487F61">
        <w:trPr>
          <w:trHeight w:val="359"/>
        </w:trPr>
        <w:tc>
          <w:tcPr>
            <w:tcW w:w="5130" w:type="dxa"/>
            <w:tcBorders>
              <w:top w:val="single" w:sz="4" w:space="0" w:color="auto"/>
              <w:left w:val="nil"/>
              <w:bottom w:val="single" w:sz="4" w:space="0" w:color="auto"/>
              <w:right w:val="nil"/>
            </w:tcBorders>
          </w:tcPr>
          <w:p w14:paraId="1BA9A163"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720" w:type="dxa"/>
            <w:tcBorders>
              <w:top w:val="single" w:sz="4" w:space="0" w:color="auto"/>
              <w:left w:val="nil"/>
              <w:bottom w:val="single" w:sz="4" w:space="0" w:color="auto"/>
              <w:right w:val="nil"/>
            </w:tcBorders>
          </w:tcPr>
          <w:p w14:paraId="55A10EB8"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1EBE906F" w14:textId="2151E355" w:rsidR="00641486" w:rsidRPr="0026043D" w:rsidRDefault="00487F61" w:rsidP="00F97DD1">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00641486" w:rsidRPr="0026043D">
              <w:rPr>
                <w:rFonts w:ascii="Times New Roman" w:hAnsi="Times New Roman" w:cs="Times New Roman"/>
                <w:i/>
                <w:sz w:val="24"/>
                <w:szCs w:val="24"/>
              </w:rPr>
              <w:t>R</w:t>
            </w:r>
            <w:r w:rsidR="00641486"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0FB7BD8E"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16EFB227"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671" w:type="dxa"/>
            <w:tcBorders>
              <w:top w:val="single" w:sz="4" w:space="0" w:color="auto"/>
              <w:left w:val="nil"/>
              <w:bottom w:val="single" w:sz="4" w:space="0" w:color="auto"/>
              <w:right w:val="nil"/>
            </w:tcBorders>
          </w:tcPr>
          <w:p w14:paraId="0492332D"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p</w:t>
            </w:r>
          </w:p>
        </w:tc>
      </w:tr>
      <w:tr w:rsidR="00487F61" w:rsidRPr="0026043D" w14:paraId="28A519DE" w14:textId="77777777" w:rsidTr="00487F61">
        <w:trPr>
          <w:trHeight w:val="467"/>
        </w:trPr>
        <w:tc>
          <w:tcPr>
            <w:tcW w:w="5130" w:type="dxa"/>
            <w:tcBorders>
              <w:top w:val="single" w:sz="4" w:space="0" w:color="auto"/>
              <w:left w:val="nil"/>
              <w:bottom w:val="nil"/>
              <w:right w:val="nil"/>
            </w:tcBorders>
          </w:tcPr>
          <w:p w14:paraId="6642D608" w14:textId="1EF5F8D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sidR="00487F61">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720" w:type="dxa"/>
            <w:tcBorders>
              <w:top w:val="single" w:sz="4" w:space="0" w:color="auto"/>
              <w:left w:val="nil"/>
              <w:bottom w:val="nil"/>
              <w:right w:val="nil"/>
            </w:tcBorders>
          </w:tcPr>
          <w:p w14:paraId="2D19D922" w14:textId="1BAEBC0F"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8.59</w:t>
            </w:r>
          </w:p>
        </w:tc>
        <w:tc>
          <w:tcPr>
            <w:tcW w:w="1172" w:type="dxa"/>
            <w:tcBorders>
              <w:top w:val="single" w:sz="4" w:space="0" w:color="auto"/>
              <w:left w:val="nil"/>
              <w:bottom w:val="nil"/>
              <w:right w:val="nil"/>
            </w:tcBorders>
          </w:tcPr>
          <w:p w14:paraId="53ABBA3A" w14:textId="1C3BFB46"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64</w:t>
            </w:r>
          </w:p>
        </w:tc>
        <w:tc>
          <w:tcPr>
            <w:tcW w:w="986" w:type="dxa"/>
            <w:tcBorders>
              <w:top w:val="single" w:sz="4" w:space="0" w:color="auto"/>
              <w:left w:val="nil"/>
              <w:bottom w:val="nil"/>
              <w:right w:val="nil"/>
            </w:tcBorders>
          </w:tcPr>
          <w:p w14:paraId="7E142AD8" w14:textId="77777777" w:rsidR="00641486" w:rsidRPr="0026043D" w:rsidRDefault="00641486" w:rsidP="00F97DD1">
            <w:pPr>
              <w:rPr>
                <w:rFonts w:ascii="Times New Roman" w:hAnsi="Times New Roman" w:cs="Times New Roman"/>
                <w:sz w:val="24"/>
                <w:szCs w:val="24"/>
              </w:rPr>
            </w:pPr>
          </w:p>
        </w:tc>
        <w:tc>
          <w:tcPr>
            <w:tcW w:w="905" w:type="dxa"/>
            <w:tcBorders>
              <w:top w:val="single" w:sz="4" w:space="0" w:color="auto"/>
              <w:left w:val="nil"/>
              <w:bottom w:val="nil"/>
              <w:right w:val="nil"/>
            </w:tcBorders>
          </w:tcPr>
          <w:p w14:paraId="66BC9042" w14:textId="77777777" w:rsidR="00641486" w:rsidRPr="0026043D" w:rsidRDefault="00641486" w:rsidP="00F97DD1">
            <w:pPr>
              <w:rPr>
                <w:rFonts w:ascii="Times New Roman" w:hAnsi="Times New Roman" w:cs="Times New Roman"/>
                <w:sz w:val="24"/>
                <w:szCs w:val="24"/>
              </w:rPr>
            </w:pPr>
          </w:p>
        </w:tc>
        <w:tc>
          <w:tcPr>
            <w:tcW w:w="671" w:type="dxa"/>
            <w:tcBorders>
              <w:top w:val="single" w:sz="4" w:space="0" w:color="auto"/>
              <w:left w:val="nil"/>
              <w:bottom w:val="nil"/>
              <w:right w:val="nil"/>
            </w:tcBorders>
          </w:tcPr>
          <w:p w14:paraId="6AF7347A" w14:textId="77777777" w:rsidR="00641486" w:rsidRPr="0026043D" w:rsidRDefault="00641486" w:rsidP="00F97DD1">
            <w:pPr>
              <w:rPr>
                <w:rFonts w:ascii="Times New Roman" w:hAnsi="Times New Roman" w:cs="Times New Roman"/>
                <w:sz w:val="24"/>
                <w:szCs w:val="24"/>
              </w:rPr>
            </w:pPr>
          </w:p>
        </w:tc>
      </w:tr>
      <w:tr w:rsidR="00487F61" w:rsidRPr="0026043D" w14:paraId="55247CDA" w14:textId="77777777" w:rsidTr="00487F61">
        <w:trPr>
          <w:trHeight w:val="431"/>
        </w:trPr>
        <w:tc>
          <w:tcPr>
            <w:tcW w:w="5130" w:type="dxa"/>
            <w:tcBorders>
              <w:top w:val="nil"/>
              <w:left w:val="nil"/>
              <w:bottom w:val="nil"/>
              <w:right w:val="nil"/>
            </w:tcBorders>
          </w:tcPr>
          <w:p w14:paraId="60DE22B4" w14:textId="2FC3653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Belief in f</w:t>
            </w:r>
            <w:r w:rsidR="00BB3ABD" w:rsidRPr="0026043D">
              <w:rPr>
                <w:rFonts w:ascii="Times New Roman" w:hAnsi="Times New Roman" w:cs="Times New Roman"/>
                <w:sz w:val="24"/>
                <w:szCs w:val="24"/>
              </w:rPr>
              <w:t xml:space="preserve">ree </w:t>
            </w:r>
            <w:r>
              <w:rPr>
                <w:rFonts w:ascii="Times New Roman" w:hAnsi="Times New Roman" w:cs="Times New Roman"/>
                <w:sz w:val="24"/>
                <w:szCs w:val="24"/>
              </w:rPr>
              <w:t>w</w:t>
            </w:r>
            <w:r w:rsidR="00BB3ABD" w:rsidRPr="0026043D">
              <w:rPr>
                <w:rFonts w:ascii="Times New Roman" w:hAnsi="Times New Roman" w:cs="Times New Roman"/>
                <w:sz w:val="24"/>
                <w:szCs w:val="24"/>
              </w:rPr>
              <w:t>ill</w:t>
            </w:r>
          </w:p>
        </w:tc>
        <w:tc>
          <w:tcPr>
            <w:tcW w:w="720" w:type="dxa"/>
            <w:tcBorders>
              <w:top w:val="nil"/>
              <w:left w:val="nil"/>
              <w:bottom w:val="nil"/>
              <w:right w:val="nil"/>
            </w:tcBorders>
          </w:tcPr>
          <w:p w14:paraId="44E6310D"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DF49B82"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3BFEB79F" w14:textId="6F20EF55"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27</w:t>
            </w:r>
          </w:p>
        </w:tc>
        <w:tc>
          <w:tcPr>
            <w:tcW w:w="905" w:type="dxa"/>
            <w:tcBorders>
              <w:top w:val="nil"/>
              <w:left w:val="nil"/>
              <w:bottom w:val="nil"/>
              <w:right w:val="nil"/>
            </w:tcBorders>
          </w:tcPr>
          <w:p w14:paraId="35D73018" w14:textId="7C8FE7C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2.</w:t>
            </w:r>
            <w:r w:rsidR="00487F61">
              <w:rPr>
                <w:rFonts w:ascii="Times New Roman" w:hAnsi="Times New Roman" w:cs="Times New Roman"/>
                <w:sz w:val="24"/>
                <w:szCs w:val="24"/>
              </w:rPr>
              <w:t>67</w:t>
            </w:r>
          </w:p>
        </w:tc>
        <w:tc>
          <w:tcPr>
            <w:tcW w:w="671" w:type="dxa"/>
            <w:tcBorders>
              <w:top w:val="nil"/>
              <w:left w:val="nil"/>
              <w:bottom w:val="nil"/>
              <w:right w:val="nil"/>
            </w:tcBorders>
          </w:tcPr>
          <w:p w14:paraId="1B5CE0B0" w14:textId="4DAE699D"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487F61">
              <w:rPr>
                <w:rFonts w:ascii="Times New Roman" w:hAnsi="Times New Roman" w:cs="Times New Roman"/>
                <w:sz w:val="24"/>
                <w:szCs w:val="24"/>
              </w:rPr>
              <w:t>20</w:t>
            </w:r>
          </w:p>
        </w:tc>
      </w:tr>
      <w:tr w:rsidR="00487F61" w:rsidRPr="0026043D" w14:paraId="3CE34EC8" w14:textId="77777777" w:rsidTr="00487F61">
        <w:trPr>
          <w:trHeight w:val="350"/>
        </w:trPr>
        <w:tc>
          <w:tcPr>
            <w:tcW w:w="5130" w:type="dxa"/>
            <w:tcBorders>
              <w:top w:val="nil"/>
              <w:left w:val="nil"/>
              <w:bottom w:val="nil"/>
              <w:right w:val="nil"/>
            </w:tcBorders>
          </w:tcPr>
          <w:p w14:paraId="73D6AAE2" w14:textId="565E41B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Intergenerational </w:t>
            </w:r>
            <w:r w:rsidR="00487F61">
              <w:rPr>
                <w:rFonts w:ascii="Times New Roman" w:hAnsi="Times New Roman" w:cs="Times New Roman"/>
                <w:sz w:val="24"/>
                <w:szCs w:val="24"/>
              </w:rPr>
              <w:t>m</w:t>
            </w:r>
            <w:r w:rsidRPr="0026043D">
              <w:rPr>
                <w:rFonts w:ascii="Times New Roman" w:hAnsi="Times New Roman" w:cs="Times New Roman"/>
                <w:sz w:val="24"/>
                <w:szCs w:val="24"/>
              </w:rPr>
              <w:t>obility</w:t>
            </w:r>
          </w:p>
        </w:tc>
        <w:tc>
          <w:tcPr>
            <w:tcW w:w="720" w:type="dxa"/>
            <w:tcBorders>
              <w:top w:val="nil"/>
              <w:left w:val="nil"/>
              <w:bottom w:val="nil"/>
              <w:right w:val="nil"/>
            </w:tcBorders>
          </w:tcPr>
          <w:p w14:paraId="0D668B54"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31FBC64C"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22F30E9A" w14:textId="10C61BEF"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21</w:t>
            </w:r>
          </w:p>
        </w:tc>
        <w:tc>
          <w:tcPr>
            <w:tcW w:w="905" w:type="dxa"/>
            <w:tcBorders>
              <w:top w:val="nil"/>
              <w:left w:val="nil"/>
              <w:bottom w:val="nil"/>
              <w:right w:val="nil"/>
            </w:tcBorders>
          </w:tcPr>
          <w:p w14:paraId="6183FE3D" w14:textId="0B82F51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89</w:t>
            </w:r>
          </w:p>
        </w:tc>
        <w:tc>
          <w:tcPr>
            <w:tcW w:w="671" w:type="dxa"/>
            <w:tcBorders>
              <w:top w:val="nil"/>
              <w:left w:val="nil"/>
              <w:bottom w:val="nil"/>
              <w:right w:val="nil"/>
            </w:tcBorders>
          </w:tcPr>
          <w:p w14:paraId="1FBD5144" w14:textId="225808E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081</w:t>
            </w:r>
          </w:p>
        </w:tc>
      </w:tr>
      <w:tr w:rsidR="00487F61" w:rsidRPr="0026043D" w14:paraId="184E4203" w14:textId="77777777" w:rsidTr="00487F61">
        <w:trPr>
          <w:trHeight w:val="350"/>
        </w:trPr>
        <w:tc>
          <w:tcPr>
            <w:tcW w:w="5130" w:type="dxa"/>
            <w:tcBorders>
              <w:top w:val="nil"/>
              <w:left w:val="nil"/>
              <w:bottom w:val="nil"/>
              <w:right w:val="nil"/>
            </w:tcBorders>
          </w:tcPr>
          <w:p w14:paraId="77522785" w14:textId="577D3ED4"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Gini coefficient</w:t>
            </w:r>
            <w:r w:rsidR="00641486" w:rsidRPr="0026043D">
              <w:rPr>
                <w:rFonts w:ascii="Times New Roman" w:hAnsi="Times New Roman" w:cs="Times New Roman"/>
                <w:sz w:val="24"/>
                <w:szCs w:val="24"/>
              </w:rPr>
              <w:t xml:space="preserve"> </w:t>
            </w:r>
          </w:p>
        </w:tc>
        <w:tc>
          <w:tcPr>
            <w:tcW w:w="720" w:type="dxa"/>
            <w:tcBorders>
              <w:top w:val="nil"/>
              <w:left w:val="nil"/>
              <w:bottom w:val="nil"/>
              <w:right w:val="nil"/>
            </w:tcBorders>
          </w:tcPr>
          <w:p w14:paraId="25C3037E" w14:textId="46117B71"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569BB16"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043B0B52" w14:textId="673F96B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0.01</w:t>
            </w:r>
          </w:p>
        </w:tc>
        <w:tc>
          <w:tcPr>
            <w:tcW w:w="905" w:type="dxa"/>
            <w:tcBorders>
              <w:top w:val="nil"/>
              <w:left w:val="nil"/>
              <w:bottom w:val="nil"/>
              <w:right w:val="nil"/>
            </w:tcBorders>
          </w:tcPr>
          <w:p w14:paraId="682DF179" w14:textId="566935AA"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85</w:t>
            </w:r>
          </w:p>
        </w:tc>
        <w:tc>
          <w:tcPr>
            <w:tcW w:w="671" w:type="dxa"/>
            <w:tcBorders>
              <w:top w:val="nil"/>
              <w:left w:val="nil"/>
              <w:bottom w:val="nil"/>
              <w:right w:val="nil"/>
            </w:tcBorders>
          </w:tcPr>
          <w:p w14:paraId="4595A0FF" w14:textId="410DF4DC"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410</w:t>
            </w:r>
          </w:p>
        </w:tc>
      </w:tr>
      <w:tr w:rsidR="00487F61" w:rsidRPr="0026043D" w14:paraId="633C7DD3" w14:textId="77777777" w:rsidTr="00487F61">
        <w:trPr>
          <w:trHeight w:val="350"/>
        </w:trPr>
        <w:tc>
          <w:tcPr>
            <w:tcW w:w="5130" w:type="dxa"/>
            <w:tcBorders>
              <w:top w:val="nil"/>
              <w:left w:val="nil"/>
              <w:bottom w:val="single" w:sz="4" w:space="0" w:color="auto"/>
              <w:right w:val="nil"/>
            </w:tcBorders>
          </w:tcPr>
          <w:p w14:paraId="0D472BBC" w14:textId="601FF7D5"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GDP per capita</w:t>
            </w:r>
          </w:p>
        </w:tc>
        <w:tc>
          <w:tcPr>
            <w:tcW w:w="720" w:type="dxa"/>
            <w:tcBorders>
              <w:top w:val="nil"/>
              <w:left w:val="nil"/>
              <w:bottom w:val="single" w:sz="4" w:space="0" w:color="auto"/>
              <w:right w:val="nil"/>
            </w:tcBorders>
          </w:tcPr>
          <w:p w14:paraId="7E657913"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single" w:sz="4" w:space="0" w:color="auto"/>
              <w:right w:val="nil"/>
            </w:tcBorders>
          </w:tcPr>
          <w:p w14:paraId="15E2CD6F"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single" w:sz="4" w:space="0" w:color="auto"/>
              <w:right w:val="nil"/>
            </w:tcBorders>
          </w:tcPr>
          <w:p w14:paraId="38EFD4CC" w14:textId="44F6B091"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BB3ABD">
              <w:rPr>
                <w:rFonts w:ascii="Times New Roman" w:hAnsi="Times New Roman" w:cs="Times New Roman"/>
                <w:sz w:val="24"/>
                <w:szCs w:val="24"/>
              </w:rPr>
              <w:t>00</w:t>
            </w:r>
          </w:p>
        </w:tc>
        <w:tc>
          <w:tcPr>
            <w:tcW w:w="905" w:type="dxa"/>
            <w:tcBorders>
              <w:top w:val="nil"/>
              <w:left w:val="nil"/>
              <w:bottom w:val="single" w:sz="4" w:space="0" w:color="auto"/>
              <w:right w:val="nil"/>
            </w:tcBorders>
          </w:tcPr>
          <w:p w14:paraId="63C355CC" w14:textId="6DD8ECD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1.45</w:t>
            </w:r>
          </w:p>
        </w:tc>
        <w:tc>
          <w:tcPr>
            <w:tcW w:w="671" w:type="dxa"/>
            <w:tcBorders>
              <w:top w:val="nil"/>
              <w:left w:val="nil"/>
              <w:bottom w:val="single" w:sz="4" w:space="0" w:color="auto"/>
              <w:right w:val="nil"/>
            </w:tcBorders>
          </w:tcPr>
          <w:p w14:paraId="57BF5C15" w14:textId="6512D4D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170</w:t>
            </w:r>
          </w:p>
        </w:tc>
      </w:tr>
    </w:tbl>
    <w:p w14:paraId="22B3EC95" w14:textId="046BE084" w:rsidR="00641486" w:rsidRPr="00487F61" w:rsidRDefault="00487F61" w:rsidP="0002065D">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commentRangeEnd w:id="159"/>
    <w:p w14:paraId="60886E3C" w14:textId="18616C07" w:rsidR="00C66A63" w:rsidRDefault="00AA22DC" w:rsidP="0002065D">
      <w:pPr>
        <w:spacing w:after="0" w:line="480" w:lineRule="auto"/>
        <w:rPr>
          <w:rFonts w:ascii="Times New Roman" w:hAnsi="Times New Roman" w:cs="Times New Roman"/>
          <w:sz w:val="24"/>
          <w:szCs w:val="24"/>
        </w:rPr>
      </w:pPr>
      <w:r>
        <w:rPr>
          <w:rStyle w:val="CommentReference"/>
        </w:rPr>
        <w:commentReference w:id="159"/>
      </w:r>
      <w:commentRangeEnd w:id="160"/>
      <w:r w:rsidR="009B1BE3">
        <w:rPr>
          <w:rStyle w:val="CommentReference"/>
        </w:rPr>
        <w:commentReference w:id="160"/>
      </w:r>
      <w:commentRangeEnd w:id="161"/>
      <w:r w:rsidR="006D2AA3">
        <w:rPr>
          <w:rStyle w:val="CommentReference"/>
        </w:rPr>
        <w:commentReference w:id="161"/>
      </w:r>
    </w:p>
    <w:p w14:paraId="0FBA85ED" w14:textId="4F39FA32" w:rsidR="00461B09" w:rsidRPr="0026043D" w:rsidRDefault="009174E7" w:rsidP="0002065D">
      <w:pPr>
        <w:spacing w:after="0" w:line="480" w:lineRule="auto"/>
        <w:rPr>
          <w:rFonts w:ascii="Times New Roman" w:hAnsi="Times New Roman" w:cs="Times New Roman"/>
          <w:sz w:val="24"/>
          <w:szCs w:val="24"/>
        </w:rPr>
      </w:pPr>
      <w:commentRangeStart w:id="162"/>
      <w:commentRangeStart w:id="163"/>
      <w:commentRangeStart w:id="164"/>
      <w:r>
        <w:rPr>
          <w:noProof/>
        </w:rPr>
        <w:lastRenderedPageBreak/>
        <w:drawing>
          <wp:inline distT="0" distB="0" distL="0" distR="0" wp14:anchorId="75661EDB" wp14:editId="3B180347">
            <wp:extent cx="650403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0824" cy="3363926"/>
                    </a:xfrm>
                    <a:prstGeom prst="rect">
                      <a:avLst/>
                    </a:prstGeom>
                  </pic:spPr>
                </pic:pic>
              </a:graphicData>
            </a:graphic>
          </wp:inline>
        </w:drawing>
      </w:r>
      <w:commentRangeEnd w:id="162"/>
      <w:r>
        <w:rPr>
          <w:rStyle w:val="CommentReference"/>
        </w:rPr>
        <w:commentReference w:id="162"/>
      </w:r>
      <w:commentRangeEnd w:id="163"/>
      <w:r w:rsidR="004A4901">
        <w:rPr>
          <w:rStyle w:val="CommentReference"/>
        </w:rPr>
        <w:commentReference w:id="163"/>
      </w:r>
      <w:commentRangeEnd w:id="164"/>
      <w:r w:rsidR="006D2AA3">
        <w:rPr>
          <w:rStyle w:val="CommentReference"/>
        </w:rPr>
        <w:commentReference w:id="164"/>
      </w:r>
      <w:r w:rsidR="00461B09" w:rsidRPr="0026043D">
        <w:rPr>
          <w:rFonts w:ascii="Times New Roman" w:hAnsi="Times New Roman" w:cs="Times New Roman"/>
          <w:noProof/>
          <w:sz w:val="24"/>
          <w:szCs w:val="24"/>
        </w:rPr>
        <w:t xml:space="preserve">Figure 1. Support for Inequality and </w:t>
      </w:r>
      <w:r w:rsidR="005E6AA6">
        <w:rPr>
          <w:rFonts w:ascii="Times New Roman" w:hAnsi="Times New Roman" w:cs="Times New Roman"/>
          <w:noProof/>
          <w:sz w:val="24"/>
          <w:szCs w:val="24"/>
        </w:rPr>
        <w:t xml:space="preserve">Belief in </w:t>
      </w:r>
      <w:r w:rsidR="00461B09" w:rsidRPr="0026043D">
        <w:rPr>
          <w:rFonts w:ascii="Times New Roman" w:hAnsi="Times New Roman" w:cs="Times New Roman"/>
          <w:noProof/>
          <w:sz w:val="24"/>
          <w:szCs w:val="24"/>
        </w:rPr>
        <w:t>Free Will by Country</w:t>
      </w:r>
      <w:r w:rsidR="003A3D92">
        <w:rPr>
          <w:rFonts w:ascii="Times New Roman" w:hAnsi="Times New Roman" w:cs="Times New Roman"/>
          <w:noProof/>
          <w:sz w:val="24"/>
          <w:szCs w:val="24"/>
        </w:rPr>
        <w:t xml:space="preserve">. </w:t>
      </w:r>
    </w:p>
    <w:p w14:paraId="6B87DD4D" w14:textId="21D6528C"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67144056" w14:textId="3A1D193C" w:rsidR="00D71FA9" w:rsidRPr="0026043D" w:rsidRDefault="00B14187" w:rsidP="00D71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41486" w:rsidRPr="0026043D">
        <w:rPr>
          <w:rFonts w:ascii="Times New Roman" w:hAnsi="Times New Roman" w:cs="Times New Roman"/>
          <w:sz w:val="24"/>
          <w:szCs w:val="24"/>
        </w:rPr>
        <w:t xml:space="preserve">s </w:t>
      </w:r>
      <w:r>
        <w:rPr>
          <w:rFonts w:ascii="Times New Roman" w:hAnsi="Times New Roman" w:cs="Times New Roman"/>
          <w:sz w:val="24"/>
          <w:szCs w:val="24"/>
        </w:rPr>
        <w:t>predicted</w:t>
      </w:r>
      <w:r w:rsidR="00641486" w:rsidRPr="0026043D">
        <w:rPr>
          <w:rFonts w:ascii="Times New Roman" w:hAnsi="Times New Roman" w:cs="Times New Roman"/>
          <w:sz w:val="24"/>
          <w:szCs w:val="24"/>
        </w:rPr>
        <w:t xml:space="preserve">, </w:t>
      </w:r>
      <w:r w:rsidR="003809F1" w:rsidRPr="0026043D">
        <w:rPr>
          <w:rFonts w:ascii="Times New Roman" w:hAnsi="Times New Roman" w:cs="Times New Roman"/>
          <w:sz w:val="24"/>
          <w:szCs w:val="24"/>
        </w:rPr>
        <w:t xml:space="preserve">countries </w:t>
      </w:r>
      <w:del w:id="165" w:author="Lara Aknin" w:date="2018-08-09T10:53:00Z">
        <w:r w:rsidR="003809F1" w:rsidRPr="0026043D" w:rsidDel="003937D0">
          <w:rPr>
            <w:rFonts w:ascii="Times New Roman" w:hAnsi="Times New Roman" w:cs="Times New Roman"/>
            <w:sz w:val="24"/>
            <w:szCs w:val="24"/>
          </w:rPr>
          <w:delText xml:space="preserve">with </w:delText>
        </w:r>
      </w:del>
      <w:ins w:id="166" w:author="Lara Aknin" w:date="2018-08-09T10:53:00Z">
        <w:r w:rsidR="003937D0">
          <w:rPr>
            <w:rFonts w:ascii="Times New Roman" w:hAnsi="Times New Roman" w:cs="Times New Roman"/>
            <w:sz w:val="24"/>
            <w:szCs w:val="24"/>
          </w:rPr>
          <w:t>reporting</w:t>
        </w:r>
        <w:r w:rsidR="003937D0" w:rsidRPr="0026043D">
          <w:rPr>
            <w:rFonts w:ascii="Times New Roman" w:hAnsi="Times New Roman" w:cs="Times New Roman"/>
            <w:sz w:val="24"/>
            <w:szCs w:val="24"/>
          </w:rPr>
          <w:t xml:space="preserve"> </w:t>
        </w:r>
      </w:ins>
      <w:r w:rsidR="003809F1" w:rsidRPr="0026043D">
        <w:rPr>
          <w:rFonts w:ascii="Times New Roman" w:hAnsi="Times New Roman" w:cs="Times New Roman"/>
          <w:sz w:val="24"/>
          <w:szCs w:val="24"/>
        </w:rPr>
        <w:t xml:space="preserve">higher belief in free will also </w:t>
      </w:r>
      <w:del w:id="167" w:author="Lara Aknin" w:date="2018-08-09T10:53:00Z">
        <w:r w:rsidR="003809F1" w:rsidRPr="0026043D" w:rsidDel="003937D0">
          <w:rPr>
            <w:rFonts w:ascii="Times New Roman" w:hAnsi="Times New Roman" w:cs="Times New Roman"/>
            <w:sz w:val="24"/>
            <w:szCs w:val="24"/>
          </w:rPr>
          <w:delText xml:space="preserve">have </w:delText>
        </w:r>
      </w:del>
      <w:ins w:id="168" w:author="Lara Aknin" w:date="2018-08-09T10:53:00Z">
        <w:r w:rsidR="003937D0">
          <w:rPr>
            <w:rFonts w:ascii="Times New Roman" w:hAnsi="Times New Roman" w:cs="Times New Roman"/>
            <w:sz w:val="24"/>
            <w:szCs w:val="24"/>
          </w:rPr>
          <w:t>express</w:t>
        </w:r>
        <w:r w:rsidR="003937D0" w:rsidRPr="0026043D">
          <w:rPr>
            <w:rFonts w:ascii="Times New Roman" w:hAnsi="Times New Roman" w:cs="Times New Roman"/>
            <w:sz w:val="24"/>
            <w:szCs w:val="24"/>
          </w:rPr>
          <w:t xml:space="preserve"> </w:t>
        </w:r>
      </w:ins>
      <w:r w:rsidR="003809F1" w:rsidRPr="0026043D">
        <w:rPr>
          <w:rFonts w:ascii="Times New Roman" w:hAnsi="Times New Roman" w:cs="Times New Roman"/>
          <w:sz w:val="24"/>
          <w:szCs w:val="24"/>
        </w:rPr>
        <w:t xml:space="preserve">higher support for inequality, </w:t>
      </w:r>
      <w:ins w:id="169" w:author="Lara Aknin" w:date="2018-08-09T10:54:00Z">
        <w:r w:rsidR="003937D0">
          <w:rPr>
            <w:rFonts w:ascii="Times New Roman" w:hAnsi="Times New Roman" w:cs="Times New Roman"/>
            <w:sz w:val="24"/>
            <w:szCs w:val="24"/>
          </w:rPr>
          <w:t xml:space="preserve">even when </w:t>
        </w:r>
      </w:ins>
      <w:r w:rsidR="003809F1" w:rsidRPr="0026043D">
        <w:rPr>
          <w:rFonts w:ascii="Times New Roman" w:hAnsi="Times New Roman" w:cs="Times New Roman"/>
          <w:sz w:val="24"/>
          <w:szCs w:val="24"/>
        </w:rPr>
        <w:t xml:space="preserve">statistically </w:t>
      </w:r>
      <w:r w:rsidR="00641486" w:rsidRPr="0026043D">
        <w:rPr>
          <w:rFonts w:ascii="Times New Roman" w:hAnsi="Times New Roman" w:cs="Times New Roman"/>
          <w:sz w:val="24"/>
          <w:szCs w:val="24"/>
        </w:rPr>
        <w:t xml:space="preserve">controlling for related factors. </w:t>
      </w:r>
      <w:commentRangeStart w:id="170"/>
      <w:r w:rsidR="00D71FA9" w:rsidRPr="0026043D">
        <w:rPr>
          <w:rFonts w:ascii="Times New Roman" w:hAnsi="Times New Roman" w:cs="Times New Roman"/>
          <w:sz w:val="24"/>
          <w:szCs w:val="24"/>
        </w:rPr>
        <w:t xml:space="preserve">However, </w:t>
      </w:r>
      <w:r w:rsidR="00440AB8" w:rsidRPr="0026043D">
        <w:rPr>
          <w:rFonts w:ascii="Times New Roman" w:hAnsi="Times New Roman" w:cs="Times New Roman"/>
          <w:sz w:val="24"/>
          <w:szCs w:val="24"/>
        </w:rPr>
        <w:t xml:space="preserve">one limitation of these data is that </w:t>
      </w:r>
      <w:r w:rsidR="00D71FA9" w:rsidRPr="0026043D">
        <w:rPr>
          <w:rFonts w:ascii="Times New Roman" w:hAnsi="Times New Roman" w:cs="Times New Roman"/>
          <w:sz w:val="24"/>
          <w:szCs w:val="24"/>
        </w:rPr>
        <w:t xml:space="preserve">a country level association between variables does not necessarily indicate that these variables are associated among individuals </w:t>
      </w:r>
      <w:r w:rsidR="00D71FA9"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"author" : [ { "dropping-particle" : "", "family" : "Selvin", "given" : "Hanan C", "non-dropping-particle" : "", "parse-names" : false, "suffix" : "" } ], "container-title" : "American Journal of Sociology", "id" : "ITEM-1", "issue" : "6", "issued" : { "date-parts" : [ [ "1958" ] ] }, "page" : "607-619", "title" : "Durkheim' s Suicide and Problems of Empirical Research", "type" : "article-journal", "volume" : "63" }, "uris" : [ "http://www.mendeley.com/documents/?uuid=e95bdb52-9b8e-4b82-a4bb-05ce01553670" ] } ], "mendeley" : { "formattedCitation" : "(Selvin, 1958)", "plainTextFormattedCitation" : "(Selvin, 1958)", "previouslyFormattedCitation" : "(Selvin, 1958)" }, "properties" : { "noteIndex" : 0 }, "schema" : "https://github.com/citation-style-language/schema/raw/master/csl-citation.json" }</w:instrText>
      </w:r>
      <w:r w:rsidR="00D71FA9" w:rsidRPr="0026043D">
        <w:rPr>
          <w:rFonts w:ascii="Times New Roman" w:hAnsi="Times New Roman" w:cs="Times New Roman"/>
          <w:sz w:val="24"/>
          <w:szCs w:val="24"/>
        </w:rPr>
        <w:fldChar w:fldCharType="separate"/>
      </w:r>
      <w:r w:rsidR="00D71FA9" w:rsidRPr="0026043D">
        <w:rPr>
          <w:rFonts w:ascii="Times New Roman" w:hAnsi="Times New Roman" w:cs="Times New Roman"/>
          <w:noProof/>
          <w:sz w:val="24"/>
          <w:szCs w:val="24"/>
        </w:rPr>
        <w:t>(Selvin, 1958)</w:t>
      </w:r>
      <w:r w:rsidR="00D71FA9" w:rsidRPr="0026043D">
        <w:rPr>
          <w:rFonts w:ascii="Times New Roman" w:hAnsi="Times New Roman" w:cs="Times New Roman"/>
          <w:sz w:val="24"/>
          <w:szCs w:val="24"/>
        </w:rPr>
        <w:fldChar w:fldCharType="end"/>
      </w:r>
      <w:r w:rsidR="00D71FA9" w:rsidRPr="0026043D">
        <w:rPr>
          <w:rFonts w:ascii="Times New Roman" w:hAnsi="Times New Roman" w:cs="Times New Roman"/>
          <w:sz w:val="24"/>
          <w:szCs w:val="24"/>
        </w:rPr>
        <w:t xml:space="preserve">. </w:t>
      </w:r>
      <w:commentRangeEnd w:id="170"/>
      <w:r w:rsidR="006D2AA3">
        <w:rPr>
          <w:rStyle w:val="CommentReference"/>
        </w:rPr>
        <w:commentReference w:id="170"/>
      </w:r>
      <w:r w:rsidR="00D71FA9" w:rsidRPr="0026043D">
        <w:rPr>
          <w:rFonts w:ascii="Times New Roman" w:hAnsi="Times New Roman" w:cs="Times New Roman"/>
          <w:sz w:val="24"/>
          <w:szCs w:val="24"/>
        </w:rPr>
        <w:t xml:space="preserve">To test whether individuals with high belief in free will are also more likely to support inequality, we conducted Study 2. </w:t>
      </w:r>
    </w:p>
    <w:p w14:paraId="68A87B0B"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2</w:t>
      </w:r>
    </w:p>
    <w:p w14:paraId="3BDFCE31" w14:textId="44159504" w:rsidR="00EA1944" w:rsidRPr="0026043D" w:rsidRDefault="004A4901" w:rsidP="009174E7">
      <w:pPr>
        <w:spacing w:after="0" w:line="480" w:lineRule="auto"/>
        <w:ind w:firstLine="720"/>
        <w:rPr>
          <w:rFonts w:ascii="Times New Roman" w:hAnsi="Times New Roman" w:cs="Times New Roman"/>
          <w:sz w:val="24"/>
          <w:szCs w:val="24"/>
        </w:rPr>
      </w:pPr>
      <w:ins w:id="171" w:author="Dylan Wiwad" w:date="2018-08-08T13:02:00Z">
        <w:r>
          <w:rPr>
            <w:rFonts w:ascii="Times New Roman" w:hAnsi="Times New Roman" w:cs="Times New Roman"/>
            <w:sz w:val="24"/>
            <w:szCs w:val="24"/>
          </w:rPr>
          <w:t xml:space="preserve">Expanding on the country-level analysis of Study 1, </w:t>
        </w:r>
      </w:ins>
      <w:ins w:id="172" w:author="Dylan Wiwad" w:date="2018-08-08T13:03:00Z">
        <w:r>
          <w:rPr>
            <w:rFonts w:ascii="Times New Roman" w:hAnsi="Times New Roman" w:cs="Times New Roman"/>
            <w:sz w:val="24"/>
            <w:szCs w:val="24"/>
          </w:rPr>
          <w:t>t</w:t>
        </w:r>
      </w:ins>
      <w:del w:id="173" w:author="Dylan Wiwad" w:date="2018-08-08T13:03:00Z">
        <w:r w:rsidR="00EA1944" w:rsidRPr="0026043D" w:rsidDel="004A4901">
          <w:rPr>
            <w:rFonts w:ascii="Times New Roman" w:hAnsi="Times New Roman" w:cs="Times New Roman"/>
            <w:sz w:val="24"/>
            <w:szCs w:val="24"/>
          </w:rPr>
          <w:delText>T</w:delText>
        </w:r>
      </w:del>
      <w:r w:rsidR="00EA1944" w:rsidRPr="0026043D">
        <w:rPr>
          <w:rFonts w:ascii="Times New Roman" w:hAnsi="Times New Roman" w:cs="Times New Roman"/>
          <w:sz w:val="24"/>
          <w:szCs w:val="24"/>
        </w:rPr>
        <w:t>he purpose of Study 2 was to test whether belief in free will and support for inequality are associated at an individual level</w:t>
      </w:r>
      <w:r w:rsidR="009F072B" w:rsidRPr="0026043D">
        <w:rPr>
          <w:rFonts w:ascii="Times New Roman" w:hAnsi="Times New Roman" w:cs="Times New Roman"/>
          <w:sz w:val="24"/>
          <w:szCs w:val="24"/>
        </w:rPr>
        <w:t>.</w:t>
      </w:r>
      <w:r w:rsidR="001B2F3C" w:rsidRPr="0026043D">
        <w:rPr>
          <w:rFonts w:ascii="Times New Roman" w:hAnsi="Times New Roman" w:cs="Times New Roman"/>
          <w:sz w:val="24"/>
          <w:szCs w:val="24"/>
        </w:rPr>
        <w:t xml:space="preserve"> We predicted that, controlling for </w:t>
      </w:r>
      <w:r w:rsidR="00380542" w:rsidRPr="0026043D">
        <w:rPr>
          <w:rFonts w:ascii="Times New Roman" w:hAnsi="Times New Roman" w:cs="Times New Roman"/>
          <w:sz w:val="24"/>
          <w:szCs w:val="24"/>
        </w:rPr>
        <w:t>demographic characteristics (</w:t>
      </w:r>
      <w:r w:rsidR="003F704E" w:rsidRPr="0026043D">
        <w:rPr>
          <w:rFonts w:ascii="Times New Roman" w:hAnsi="Times New Roman" w:cs="Times New Roman"/>
          <w:sz w:val="24"/>
          <w:szCs w:val="24"/>
        </w:rPr>
        <w:t>age, gender, income, and political ideology</w:t>
      </w:r>
      <w:r w:rsidR="00380542" w:rsidRPr="0026043D">
        <w:rPr>
          <w:rFonts w:ascii="Times New Roman" w:hAnsi="Times New Roman" w:cs="Times New Roman"/>
          <w:sz w:val="24"/>
          <w:szCs w:val="24"/>
        </w:rPr>
        <w:t>), belief in free will would be associated with greater support for economic inequality.</w:t>
      </w:r>
    </w:p>
    <w:p w14:paraId="228556B3"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Method</w:t>
      </w:r>
    </w:p>
    <w:p w14:paraId="705BD49C"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lastRenderedPageBreak/>
        <w:t>Participants and Procedure</w:t>
      </w:r>
    </w:p>
    <w:p w14:paraId="0DF85EBC" w14:textId="333ACFA3"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Study 2 involved 619 </w:t>
      </w:r>
      <w:commentRangeStart w:id="174"/>
      <w:commentRangeStart w:id="175"/>
      <w:r w:rsidRPr="0026043D">
        <w:rPr>
          <w:rFonts w:ascii="Times New Roman" w:hAnsi="Times New Roman" w:cs="Times New Roman"/>
          <w:sz w:val="24"/>
          <w:szCs w:val="24"/>
        </w:rPr>
        <w:t xml:space="preserve">participants </w:t>
      </w:r>
      <w:commentRangeEnd w:id="174"/>
      <w:r w:rsidR="00725A77">
        <w:rPr>
          <w:rStyle w:val="CommentReference"/>
        </w:rPr>
        <w:commentReference w:id="174"/>
      </w:r>
      <w:commentRangeEnd w:id="175"/>
      <w:r w:rsidR="000A4F47">
        <w:rPr>
          <w:rStyle w:val="CommentReference"/>
        </w:rPr>
        <w:commentReference w:id="175"/>
      </w:r>
      <w:r w:rsidRPr="0026043D">
        <w:rPr>
          <w:rFonts w:ascii="Times New Roman" w:hAnsi="Times New Roman" w:cs="Times New Roman"/>
          <w:sz w:val="24"/>
          <w:szCs w:val="24"/>
        </w:rPr>
        <w:t>recruited through Amazon</w:t>
      </w:r>
      <w:r w:rsidR="00D71FA9" w:rsidRPr="0026043D">
        <w:rPr>
          <w:rFonts w:ascii="Times New Roman" w:hAnsi="Times New Roman" w:cs="Times New Roman"/>
          <w:sz w:val="24"/>
          <w:szCs w:val="24"/>
        </w:rPr>
        <w:t>’</w:t>
      </w:r>
      <w:r w:rsidRPr="0026043D">
        <w:rPr>
          <w:rFonts w:ascii="Times New Roman" w:hAnsi="Times New Roman" w:cs="Times New Roman"/>
          <w:sz w:val="24"/>
          <w:szCs w:val="24"/>
        </w:rPr>
        <w:t>s Mechanical Turk</w:t>
      </w:r>
      <w:r w:rsidR="005F534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as part of </w:t>
      </w:r>
      <w:r w:rsidR="005F5347" w:rsidRPr="0026043D">
        <w:rPr>
          <w:rFonts w:ascii="Times New Roman" w:hAnsi="Times New Roman" w:cs="Times New Roman"/>
          <w:sz w:val="24"/>
          <w:szCs w:val="24"/>
        </w:rPr>
        <w:t>an unrelated study</w:t>
      </w:r>
      <w:r w:rsidRPr="0026043D">
        <w:rPr>
          <w:rFonts w:ascii="Times New Roman" w:hAnsi="Times New Roman" w:cs="Times New Roman"/>
          <w:sz w:val="24"/>
          <w:szCs w:val="24"/>
        </w:rPr>
        <w:t xml:space="preserve">. Participants completed </w:t>
      </w:r>
      <w:del w:id="176" w:author="Lara Aknin" w:date="2018-08-09T10:55:00Z">
        <w:r w:rsidRPr="0026043D" w:rsidDel="003937D0">
          <w:rPr>
            <w:rFonts w:ascii="Times New Roman" w:hAnsi="Times New Roman" w:cs="Times New Roman"/>
            <w:sz w:val="24"/>
            <w:szCs w:val="24"/>
          </w:rPr>
          <w:delText xml:space="preserve">the </w:delText>
        </w:r>
      </w:del>
      <w:ins w:id="177" w:author="Lara Aknin" w:date="2018-08-09T10:55:00Z">
        <w:r w:rsidR="003937D0">
          <w:rPr>
            <w:rFonts w:ascii="Times New Roman" w:hAnsi="Times New Roman" w:cs="Times New Roman"/>
            <w:sz w:val="24"/>
            <w:szCs w:val="24"/>
          </w:rPr>
          <w:t>a</w:t>
        </w:r>
        <w:r w:rsidR="003937D0" w:rsidRPr="0026043D">
          <w:rPr>
            <w:rFonts w:ascii="Times New Roman" w:hAnsi="Times New Roman" w:cs="Times New Roman"/>
            <w:sz w:val="24"/>
            <w:szCs w:val="24"/>
          </w:rPr>
          <w:t xml:space="preserve"> </w:t>
        </w:r>
      </w:ins>
      <w:r w:rsidR="001B26E7" w:rsidRPr="0026043D">
        <w:rPr>
          <w:rFonts w:ascii="Times New Roman" w:hAnsi="Times New Roman" w:cs="Times New Roman"/>
          <w:sz w:val="24"/>
          <w:szCs w:val="24"/>
        </w:rPr>
        <w:t>measure of s</w:t>
      </w:r>
      <w:r w:rsidRPr="0026043D">
        <w:rPr>
          <w:rFonts w:ascii="Times New Roman" w:hAnsi="Times New Roman" w:cs="Times New Roman"/>
          <w:sz w:val="24"/>
          <w:szCs w:val="24"/>
        </w:rPr>
        <w:t xml:space="preserve">upport for </w:t>
      </w:r>
      <w:r w:rsidR="001B26E7"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t>
      </w:r>
      <w:r w:rsidR="001B26E7" w:rsidRPr="0026043D">
        <w:rPr>
          <w:rFonts w:ascii="Times New Roman" w:hAnsi="Times New Roman" w:cs="Times New Roman"/>
          <w:sz w:val="24"/>
          <w:szCs w:val="24"/>
        </w:rPr>
        <w:t xml:space="preserve">first, then completed the measure of free will embedded </w:t>
      </w:r>
      <w:r w:rsidR="00BA6C97" w:rsidRPr="0026043D">
        <w:rPr>
          <w:rFonts w:ascii="Times New Roman" w:hAnsi="Times New Roman" w:cs="Times New Roman"/>
          <w:sz w:val="24"/>
          <w:szCs w:val="24"/>
        </w:rPr>
        <w:t xml:space="preserve">within </w:t>
      </w:r>
      <w:r w:rsidR="00BA241D" w:rsidRPr="0026043D">
        <w:rPr>
          <w:rFonts w:ascii="Times New Roman" w:hAnsi="Times New Roman" w:cs="Times New Roman"/>
          <w:sz w:val="24"/>
          <w:szCs w:val="24"/>
        </w:rPr>
        <w:t xml:space="preserve">a </w:t>
      </w:r>
      <w:r w:rsidR="00D3172D" w:rsidRPr="0026043D">
        <w:rPr>
          <w:rFonts w:ascii="Times New Roman" w:hAnsi="Times New Roman" w:cs="Times New Roman"/>
          <w:sz w:val="24"/>
          <w:szCs w:val="24"/>
        </w:rPr>
        <w:t xml:space="preserve">larger </w:t>
      </w:r>
      <w:r w:rsidR="00BA241D" w:rsidRPr="0026043D">
        <w:rPr>
          <w:rFonts w:ascii="Times New Roman" w:hAnsi="Times New Roman" w:cs="Times New Roman"/>
          <w:sz w:val="24"/>
          <w:szCs w:val="24"/>
        </w:rPr>
        <w:t xml:space="preserve">survey about political attitudes.  Finally, participants completed a demographics </w:t>
      </w:r>
      <w:commentRangeStart w:id="178"/>
      <w:r w:rsidR="00BA241D" w:rsidRPr="0026043D">
        <w:rPr>
          <w:rFonts w:ascii="Times New Roman" w:hAnsi="Times New Roman" w:cs="Times New Roman"/>
          <w:sz w:val="24"/>
          <w:szCs w:val="24"/>
        </w:rPr>
        <w:t>form</w:t>
      </w:r>
      <w:commentRangeEnd w:id="178"/>
      <w:r w:rsidR="00725A77">
        <w:rPr>
          <w:rStyle w:val="CommentReference"/>
        </w:rPr>
        <w:commentReference w:id="178"/>
      </w:r>
      <w:r w:rsidR="00BA241D" w:rsidRPr="0026043D">
        <w:rPr>
          <w:rFonts w:ascii="Times New Roman" w:hAnsi="Times New Roman" w:cs="Times New Roman"/>
          <w:sz w:val="24"/>
          <w:szCs w:val="24"/>
        </w:rPr>
        <w:t>.</w:t>
      </w:r>
    </w:p>
    <w:p w14:paraId="0C5701BB"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t>Measures</w:t>
      </w:r>
    </w:p>
    <w:p w14:paraId="00EA1597" w14:textId="13E9CF85"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Participants completed the Support for Economic Inequality scale </w:t>
      </w:r>
      <w:commentRangeStart w:id="179"/>
      <w:commentRangeStart w:id="180"/>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"DOI" : "10.17605/OSF.IO/58E76", "author" : [ { "dropping-particle" : "", "family" : "Wiwad", "given" : "Dylan", "non-dropping-particle" : "", "parse-names" : false, "suffix" : "" }, { "dropping-particle" : "", "family" : "Mercier", "given" : "Brett Gregory", "non-dropping-particle" : "", "parse-names" : false, "suffix" : "" }, { "dropping-particle" : "", "family" : "Shariff", "given" : "Azim", "non-dropping-particle" : "", "parse-names" : false, "suffix" : "" }, { "dropping-particle" : "", "family" : "Aknin", "given" : "Lara", "non-dropping-particle" : "", "parse-names" : false, "suffix" : "" }, { "dropping-particle" : "", "family" : "Robinson", "given" : "Angela Ronald", "non-dropping-particle" : "", "parse-names" : false, "suffix" : "" } ], "id" : "ITEM-1", "issued" : { "date-parts" : [ [ "2018" ] ] }, "title" : "Support for Economic Inequality Scale: Development and Adjudication", "type" : "article" }, "uris" : [ "http://www.mendeley.com/documents/?uuid=80405786-18d1-4080-953a-2ebc1c6fa4ba" ] } ], "mendeley" : { "formattedCitation" : "(Wiwad, Mercier, Shariff, Aknin, &amp; Robinson, 2018)", "plainTextFormattedCitation" : "(Wiwad, Mercier, Shariff, Aknin, &amp; Robinson, 2018)", "previouslyFormattedCitation" : "(Wiwad, Mercier, Shariff, Aknin, &amp; Robinson, 2018)"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 xml:space="preserve">(Wiwad, Mercier, </w:t>
      </w:r>
      <w:ins w:id="181" w:author="Dylan Wiwad" w:date="2018-08-08T13:06:00Z">
        <w:r w:rsidR="00725A77">
          <w:rPr>
            <w:rFonts w:ascii="Times New Roman" w:hAnsi="Times New Roman" w:cs="Times New Roman"/>
            <w:noProof/>
            <w:sz w:val="24"/>
            <w:szCs w:val="24"/>
          </w:rPr>
          <w:t xml:space="preserve">Maraun, </w:t>
        </w:r>
      </w:ins>
      <w:del w:id="182" w:author="Dylan Wiwad" w:date="2018-08-08T13:06:00Z">
        <w:r w:rsidRPr="0026043D" w:rsidDel="00725A77">
          <w:rPr>
            <w:rFonts w:ascii="Times New Roman" w:hAnsi="Times New Roman" w:cs="Times New Roman"/>
            <w:noProof/>
            <w:sz w:val="24"/>
            <w:szCs w:val="24"/>
          </w:rPr>
          <w:delText>Shariff, Aknin, &amp; Robinson</w:delText>
        </w:r>
      </w:del>
      <w:ins w:id="183" w:author="Dylan Wiwad" w:date="2018-08-08T13:06:00Z">
        <w:r w:rsidR="00725A77">
          <w:rPr>
            <w:rFonts w:ascii="Times New Roman" w:hAnsi="Times New Roman" w:cs="Times New Roman"/>
            <w:noProof/>
            <w:sz w:val="24"/>
            <w:szCs w:val="24"/>
          </w:rPr>
          <w:t>Robinson, Piff, Aknin</w:t>
        </w:r>
      </w:ins>
      <w:ins w:id="184" w:author="Dylan Wiwad" w:date="2018-08-08T13:07:00Z">
        <w:r w:rsidR="00725A77">
          <w:rPr>
            <w:rFonts w:ascii="Times New Roman" w:hAnsi="Times New Roman" w:cs="Times New Roman"/>
            <w:noProof/>
            <w:sz w:val="24"/>
            <w:szCs w:val="24"/>
          </w:rPr>
          <w:t>,</w:t>
        </w:r>
      </w:ins>
      <w:ins w:id="185" w:author="Dylan Wiwad" w:date="2018-08-08T13:06:00Z">
        <w:r w:rsidR="00725A77">
          <w:rPr>
            <w:rFonts w:ascii="Times New Roman" w:hAnsi="Times New Roman" w:cs="Times New Roman"/>
            <w:noProof/>
            <w:sz w:val="24"/>
            <w:szCs w:val="24"/>
          </w:rPr>
          <w:t xml:space="preserve"> &amp;</w:t>
        </w:r>
      </w:ins>
      <w:ins w:id="186" w:author="Dylan Wiwad" w:date="2018-08-08T13:07:00Z">
        <w:r w:rsidR="00725A77">
          <w:rPr>
            <w:rFonts w:ascii="Times New Roman" w:hAnsi="Times New Roman" w:cs="Times New Roman"/>
            <w:noProof/>
            <w:sz w:val="24"/>
            <w:szCs w:val="24"/>
          </w:rPr>
          <w:t xml:space="preserve"> Shariff</w:t>
        </w:r>
      </w:ins>
      <w:r w:rsidRPr="0026043D">
        <w:rPr>
          <w:rFonts w:ascii="Times New Roman" w:hAnsi="Times New Roman" w:cs="Times New Roman"/>
          <w:noProof/>
          <w:sz w:val="24"/>
          <w:szCs w:val="24"/>
        </w:rPr>
        <w:t xml:space="preserve">, </w:t>
      </w:r>
      <w:ins w:id="187" w:author="Dylan Wiwad" w:date="2018-08-08T13:07:00Z">
        <w:r w:rsidR="00725A77">
          <w:rPr>
            <w:rFonts w:ascii="Times New Roman" w:hAnsi="Times New Roman" w:cs="Times New Roman"/>
            <w:noProof/>
            <w:sz w:val="24"/>
            <w:szCs w:val="24"/>
          </w:rPr>
          <w:t>Under Review</w:t>
        </w:r>
      </w:ins>
      <w:del w:id="188" w:author="Dylan Wiwad" w:date="2018-08-08T13:07:00Z">
        <w:r w:rsidRPr="0026043D" w:rsidDel="00725A77">
          <w:rPr>
            <w:rFonts w:ascii="Times New Roman" w:hAnsi="Times New Roman" w:cs="Times New Roman"/>
            <w:noProof/>
            <w:sz w:val="24"/>
            <w:szCs w:val="24"/>
          </w:rPr>
          <w:delText>2018</w:delText>
        </w:r>
      </w:del>
      <w:r w:rsidRPr="0026043D">
        <w:rPr>
          <w:rFonts w:ascii="Times New Roman" w:hAnsi="Times New Roman" w:cs="Times New Roman"/>
          <w:noProof/>
          <w:sz w:val="24"/>
          <w:szCs w:val="24"/>
        </w:rPr>
        <w:t>)</w:t>
      </w:r>
      <w:r w:rsidRPr="0026043D">
        <w:rPr>
          <w:rFonts w:ascii="Times New Roman" w:hAnsi="Times New Roman" w:cs="Times New Roman"/>
          <w:sz w:val="24"/>
          <w:szCs w:val="24"/>
        </w:rPr>
        <w:fldChar w:fldCharType="end"/>
      </w:r>
      <w:commentRangeEnd w:id="179"/>
      <w:r w:rsidR="00725A77">
        <w:rPr>
          <w:rStyle w:val="CommentReference"/>
        </w:rPr>
        <w:commentReference w:id="179"/>
      </w:r>
      <w:r w:rsidRPr="0026043D">
        <w:rPr>
          <w:rFonts w:ascii="Times New Roman" w:hAnsi="Times New Roman" w:cs="Times New Roman"/>
          <w:sz w:val="24"/>
          <w:szCs w:val="24"/>
        </w:rPr>
        <w:t xml:space="preserve">, </w:t>
      </w:r>
      <w:commentRangeEnd w:id="180"/>
      <w:r w:rsidR="00934E5A">
        <w:rPr>
          <w:rStyle w:val="CommentReference"/>
        </w:rPr>
        <w:commentReference w:id="180"/>
      </w:r>
      <w:r w:rsidRPr="0026043D">
        <w:rPr>
          <w:rFonts w:ascii="Times New Roman" w:hAnsi="Times New Roman" w:cs="Times New Roman"/>
          <w:sz w:val="24"/>
          <w:szCs w:val="24"/>
        </w:rPr>
        <w:t xml:space="preserve">a </w:t>
      </w:r>
      <w:ins w:id="189" w:author="Dylan Wiwad" w:date="2018-08-08T13:07:00Z">
        <w:r w:rsidR="00725A77">
          <w:rPr>
            <w:rFonts w:ascii="Times New Roman" w:hAnsi="Times New Roman" w:cs="Times New Roman"/>
            <w:sz w:val="24"/>
            <w:szCs w:val="24"/>
          </w:rPr>
          <w:t>five</w:t>
        </w:r>
      </w:ins>
      <w:del w:id="190" w:author="Dylan Wiwad" w:date="2018-08-08T13:07:00Z">
        <w:r w:rsidRPr="0026043D" w:rsidDel="00725A77">
          <w:rPr>
            <w:rFonts w:ascii="Times New Roman" w:hAnsi="Times New Roman" w:cs="Times New Roman"/>
            <w:sz w:val="24"/>
            <w:szCs w:val="24"/>
          </w:rPr>
          <w:delText>5</w:delText>
        </w:r>
      </w:del>
      <w:del w:id="191" w:author="Azim Shariff" w:date="2018-08-08T13:54:00Z">
        <w:r w:rsidRPr="0026043D" w:rsidDel="00934E5A">
          <w:rPr>
            <w:rFonts w:ascii="Times New Roman" w:hAnsi="Times New Roman" w:cs="Times New Roman"/>
            <w:sz w:val="24"/>
            <w:szCs w:val="24"/>
          </w:rPr>
          <w:delText xml:space="preserve"> </w:delText>
        </w:r>
      </w:del>
      <w:ins w:id="192" w:author="Azim Shariff" w:date="2018-08-08T13:54:00Z">
        <w:r w:rsidR="00934E5A">
          <w:rPr>
            <w:rFonts w:ascii="Times New Roman" w:hAnsi="Times New Roman" w:cs="Times New Roman"/>
            <w:sz w:val="24"/>
            <w:szCs w:val="24"/>
          </w:rPr>
          <w:t>-</w:t>
        </w:r>
      </w:ins>
      <w:r w:rsidRPr="0026043D">
        <w:rPr>
          <w:rFonts w:ascii="Times New Roman" w:hAnsi="Times New Roman" w:cs="Times New Roman"/>
          <w:sz w:val="24"/>
          <w:szCs w:val="24"/>
        </w:rPr>
        <w:t>item measure (e.g. “Economic inequality is not a problem”) with Likert response options ranging from 1 = “Strongly Disagree” to 7 = “Strongly Agree”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w:t>
      </w:r>
      <w:r w:rsidR="006B5399" w:rsidRPr="0026043D">
        <w:rPr>
          <w:rFonts w:ascii="Times New Roman" w:hAnsi="Times New Roman" w:cs="Times New Roman"/>
          <w:sz w:val="24"/>
          <w:szCs w:val="24"/>
        </w:rPr>
        <w:t>2</w:t>
      </w:r>
      <w:r w:rsidRPr="0026043D">
        <w:rPr>
          <w:rFonts w:ascii="Times New Roman" w:hAnsi="Times New Roman" w:cs="Times New Roman"/>
          <w:sz w:val="24"/>
          <w:szCs w:val="24"/>
        </w:rPr>
        <w:t xml:space="preserve">.72,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1.46, α = .92).</w:t>
      </w:r>
    </w:p>
    <w:p w14:paraId="2F4AED3E" w14:textId="16712FB4"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Free Will. </w:t>
      </w:r>
      <w:r w:rsidRPr="0026043D">
        <w:rPr>
          <w:rFonts w:ascii="Times New Roman" w:hAnsi="Times New Roman" w:cs="Times New Roman"/>
          <w:sz w:val="24"/>
          <w:szCs w:val="24"/>
        </w:rPr>
        <w:t xml:space="preserve">Participants completed the Free Will subscale of the Free Will Inventory </w:t>
      </w:r>
      <w:r w:rsidRPr="0026043D">
        <w:rPr>
          <w:rFonts w:ascii="Times New Roman" w:hAnsi="Times New Roman" w:cs="Times New Roman"/>
          <w:sz w:val="24"/>
          <w:szCs w:val="24"/>
        </w:rPr>
        <w:fldChar w:fldCharType="begin" w:fldLock="1"/>
      </w:r>
      <w:r w:rsidR="00DF65D6" w:rsidRPr="0026043D">
        <w:rPr>
          <w:rFonts w:ascii="Times New Roman" w:hAnsi="Times New Roman" w:cs="Times New Roman"/>
          <w:sz w:val="24"/>
          <w:szCs w:val="24"/>
        </w:rPr>
        <w:instrText>ADDIN CSL_CITATION { "citationItems" : [ { "id" : "ITEM-1", "itemData" : { "DOI" : "10.1016/j.concog.2014.01.006", "ISBN" : "1053-8100", "ISSN" : "10902376", "PMID" : "24561311", "abstract" : "In this paper, we present the results of the construction and validation of a new psychometric tool for measuring beliefs about free will and related concepts: The Free Will Inventory (FWI). In its final form, FWI is a 29-item instrument with two parts. Part 1 consists of three 5-item subscales designed to measure strength of belief in free will, determinism, and dualism. Part 2 consists of a series of fourteen statements designed to further explore the complex network of people's associated beliefs and attitudes about free will, determinism, choice, the soul, predictability, responsibility, and punishment. Having presented the construction and validation of FWI, we discuss several ways that it could be used in future research, highlight some as yet unanswered questions that are ripe for interdisciplinary investigation, and encourage researchers to join us in our efforts to answer these questions. \u00a9 2014 Elsevier Inc.", "author" : [ { "dropping-particle" : "", "family" : "Nadelhoffer", "given" : "Thomas", "non-dropping-particle" : "", "parse-names" : false, "suffix" : "" }, { "dropping-particle" : "", "family" : "Shepard", "given" : "Jason", "non-dropping-particle" : "", "parse-names" : false, "suffix" : "" }, { "dropping-particle" : "", "family" : "Nahmias", "given" : "Eddy", "non-dropping-particle" : "", "parse-names" : false, "suffix" : "" }, { "dropping-particle" : "", "family" : "Sripada", "given" : "Chandra", "non-dropping-particle" : "", "parse-names" : false, "suffix" : "" }, { "dropping-particle" : "", "family" : "Ross", "given" : "Lisa Thomson", "non-dropping-particle" : "", "parse-names" : false, "suffix" : "" } ], "container-title" : "Consciousness and Cognition", "id" : "ITEM-1", "issued" : { "date-parts" : [ [ "2014" ] ] }, "title" : "The free will inventory: Measuring beliefs about agency and responsibility", "type" : "article-journal" }, "uris" : [ "http://www.mendeley.com/documents/?uuid=5d0b59c3-54d5-3076-a4ac-256bb3cdce6d" ] } ], "mendeley" : { "formattedCitation" : "(Nadelhoffer, Shepard, Nahmias, Sripada, &amp; Ross, 2014)", "plainTextFormattedCitation" : "(Nadelhoffer, Shepard, Nahmias, Sripada, &amp; Ross, 2014)", "previouslyFormattedCitation" : "(Nadelhoffer, Shepard, Nahmias, Sripada, &amp; Ross, 2014)"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00A06A75" w:rsidRPr="0026043D">
        <w:rPr>
          <w:rFonts w:ascii="Times New Roman" w:hAnsi="Times New Roman" w:cs="Times New Roman"/>
          <w:noProof/>
          <w:sz w:val="24"/>
          <w:szCs w:val="24"/>
        </w:rPr>
        <w:t>(Nadelhoffer, Shepard, Nahmias, Sripada, &amp; Ross, 2014)</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a </w:t>
      </w:r>
      <w:ins w:id="193" w:author="Dylan Wiwad" w:date="2018-08-08T13:07:00Z">
        <w:r w:rsidR="00725A77">
          <w:rPr>
            <w:rFonts w:ascii="Times New Roman" w:hAnsi="Times New Roman" w:cs="Times New Roman"/>
            <w:sz w:val="24"/>
            <w:szCs w:val="24"/>
          </w:rPr>
          <w:t>five</w:t>
        </w:r>
      </w:ins>
      <w:del w:id="194" w:author="Dylan Wiwad" w:date="2018-08-08T13:07:00Z">
        <w:r w:rsidRPr="0026043D" w:rsidDel="00725A77">
          <w:rPr>
            <w:rFonts w:ascii="Times New Roman" w:hAnsi="Times New Roman" w:cs="Times New Roman"/>
            <w:sz w:val="24"/>
            <w:szCs w:val="24"/>
          </w:rPr>
          <w:delText>5</w:delText>
        </w:r>
      </w:del>
      <w:ins w:id="195" w:author="Azim Shariff" w:date="2018-08-08T13:55:00Z">
        <w:r w:rsidR="00934E5A">
          <w:rPr>
            <w:rFonts w:ascii="Times New Roman" w:hAnsi="Times New Roman" w:cs="Times New Roman"/>
            <w:sz w:val="24"/>
            <w:szCs w:val="24"/>
          </w:rPr>
          <w:t>-</w:t>
        </w:r>
      </w:ins>
      <w:del w:id="196" w:author="Azim Shariff" w:date="2018-08-08T13:55:00Z">
        <w:r w:rsidRPr="0026043D" w:rsidDel="00934E5A">
          <w:rPr>
            <w:rFonts w:ascii="Times New Roman" w:hAnsi="Times New Roman" w:cs="Times New Roman"/>
            <w:sz w:val="24"/>
            <w:szCs w:val="24"/>
          </w:rPr>
          <w:delText xml:space="preserve"> </w:delText>
        </w:r>
      </w:del>
      <w:r w:rsidRPr="0026043D">
        <w:rPr>
          <w:rFonts w:ascii="Times New Roman" w:hAnsi="Times New Roman" w:cs="Times New Roman"/>
          <w:sz w:val="24"/>
          <w:szCs w:val="24"/>
        </w:rPr>
        <w:t xml:space="preserve">item measure (e.g. “People always have free will”) with Likert response options ranging from 1 = “Strongly Agree” to 7= “Strongly </w:t>
      </w:r>
      <w:del w:id="197" w:author="Angela Robinson" w:date="2018-08-10T10:42:00Z">
        <w:r w:rsidRPr="0026043D" w:rsidDel="00E32BF8">
          <w:rPr>
            <w:rFonts w:ascii="Times New Roman" w:hAnsi="Times New Roman" w:cs="Times New Roman"/>
            <w:sz w:val="24"/>
            <w:szCs w:val="24"/>
          </w:rPr>
          <w:delText>disagree</w:delText>
        </w:r>
      </w:del>
      <w:ins w:id="198" w:author="Angela Robinson" w:date="2018-08-10T10:42:00Z">
        <w:r w:rsidR="00E32BF8">
          <w:rPr>
            <w:rFonts w:ascii="Times New Roman" w:hAnsi="Times New Roman" w:cs="Times New Roman"/>
            <w:sz w:val="24"/>
            <w:szCs w:val="24"/>
          </w:rPr>
          <w:t>D</w:t>
        </w:r>
        <w:r w:rsidR="00E32BF8" w:rsidRPr="0026043D">
          <w:rPr>
            <w:rFonts w:ascii="Times New Roman" w:hAnsi="Times New Roman" w:cs="Times New Roman"/>
            <w:sz w:val="24"/>
            <w:szCs w:val="24"/>
          </w:rPr>
          <w:t>isagree</w:t>
        </w:r>
      </w:ins>
      <w:r w:rsidRPr="0026043D">
        <w:rPr>
          <w:rFonts w:ascii="Times New Roman" w:hAnsi="Times New Roman" w:cs="Times New Roman"/>
          <w:sz w:val="24"/>
          <w:szCs w:val="24"/>
        </w:rPr>
        <w:t>”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w:t>
      </w:r>
      <w:commentRangeStart w:id="199"/>
      <w:r w:rsidRPr="0026043D">
        <w:rPr>
          <w:rFonts w:ascii="Times New Roman" w:hAnsi="Times New Roman" w:cs="Times New Roman"/>
          <w:sz w:val="24"/>
          <w:szCs w:val="24"/>
        </w:rPr>
        <w:t>4.88</w:t>
      </w:r>
      <w:commentRangeEnd w:id="199"/>
      <w:r w:rsidR="00E32BF8">
        <w:rPr>
          <w:rStyle w:val="CommentReference"/>
        </w:rPr>
        <w:commentReference w:id="199"/>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α = .87). </w:t>
      </w:r>
    </w:p>
    <w:p w14:paraId="468E1C8E" w14:textId="19850801" w:rsidR="0037003C" w:rsidRPr="0026043D" w:rsidRDefault="0037003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Ideology. </w:t>
      </w:r>
      <w:r w:rsidRPr="0026043D">
        <w:rPr>
          <w:rFonts w:ascii="Times New Roman" w:hAnsi="Times New Roman" w:cs="Times New Roman"/>
          <w:sz w:val="24"/>
          <w:szCs w:val="24"/>
        </w:rPr>
        <w:t>Participants indicated their political views on a scale from 1 = “Very Liberal” to 7 = “Very Conservative”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=3.41,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=1.80). The scale also included the response options “don’t know/not political” and “other”; the 10 participants who selected these options were excluded from </w:t>
      </w:r>
      <w:commentRangeStart w:id="200"/>
      <w:r w:rsidRPr="0026043D">
        <w:rPr>
          <w:rFonts w:ascii="Times New Roman" w:hAnsi="Times New Roman" w:cs="Times New Roman"/>
          <w:sz w:val="24"/>
          <w:szCs w:val="24"/>
        </w:rPr>
        <w:t>analyses</w:t>
      </w:r>
      <w:commentRangeEnd w:id="200"/>
      <w:r w:rsidR="00934E5A">
        <w:rPr>
          <w:rStyle w:val="CommentReference"/>
        </w:rPr>
        <w:commentReference w:id="200"/>
      </w:r>
      <w:r w:rsidRPr="0026043D">
        <w:rPr>
          <w:rFonts w:ascii="Times New Roman" w:hAnsi="Times New Roman" w:cs="Times New Roman"/>
          <w:sz w:val="24"/>
          <w:szCs w:val="24"/>
        </w:rPr>
        <w:t>.</w:t>
      </w:r>
    </w:p>
    <w:p w14:paraId="2E9EDB61" w14:textId="1BA18EF5" w:rsidR="006E44CC" w:rsidRPr="0026043D" w:rsidRDefault="006E44C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Income. </w:t>
      </w:r>
      <w:r w:rsidRPr="0026043D">
        <w:rPr>
          <w:rFonts w:ascii="Times New Roman" w:hAnsi="Times New Roman" w:cs="Times New Roman"/>
          <w:sz w:val="24"/>
          <w:szCs w:val="24"/>
        </w:rPr>
        <w:t xml:space="preserve">Participants </w:t>
      </w:r>
      <w:del w:id="201" w:author="Angela Robinson" w:date="2018-08-10T10:44:00Z">
        <w:r w:rsidRPr="0026043D" w:rsidDel="00E32BF8">
          <w:rPr>
            <w:rFonts w:ascii="Times New Roman" w:hAnsi="Times New Roman" w:cs="Times New Roman"/>
            <w:sz w:val="24"/>
            <w:szCs w:val="24"/>
          </w:rPr>
          <w:delText xml:space="preserve">indicated </w:delText>
        </w:r>
      </w:del>
      <w:ins w:id="202" w:author="Angela Robinson" w:date="2018-08-10T10:44:00Z">
        <w:r w:rsidR="00E32BF8">
          <w:rPr>
            <w:rFonts w:ascii="Times New Roman" w:hAnsi="Times New Roman" w:cs="Times New Roman"/>
            <w:sz w:val="24"/>
            <w:szCs w:val="24"/>
          </w:rPr>
          <w:t>selected</w:t>
        </w:r>
        <w:r w:rsidR="00E32BF8" w:rsidRPr="0026043D">
          <w:rPr>
            <w:rFonts w:ascii="Times New Roman" w:hAnsi="Times New Roman" w:cs="Times New Roman"/>
            <w:sz w:val="24"/>
            <w:szCs w:val="24"/>
          </w:rPr>
          <w:t xml:space="preserve"> </w:t>
        </w:r>
        <w:r w:rsidR="00E32BF8" w:rsidRPr="0026043D">
          <w:rPr>
            <w:rFonts w:ascii="Times New Roman" w:hAnsi="Times New Roman" w:cs="Times New Roman"/>
            <w:sz w:val="24"/>
            <w:szCs w:val="24"/>
          </w:rPr>
          <w:t xml:space="preserve">their household income </w:t>
        </w:r>
      </w:ins>
      <w:del w:id="203" w:author="Angela Robinson" w:date="2018-08-10T10:44:00Z">
        <w:r w:rsidRPr="0026043D" w:rsidDel="00E32BF8">
          <w:rPr>
            <w:rFonts w:ascii="Times New Roman" w:hAnsi="Times New Roman" w:cs="Times New Roman"/>
            <w:sz w:val="24"/>
            <w:szCs w:val="24"/>
          </w:rPr>
          <w:delText>which of</w:delText>
        </w:r>
      </w:del>
      <w:ins w:id="204" w:author="Angela Robinson" w:date="2018-08-10T10:44:00Z">
        <w:r w:rsidR="00E32BF8">
          <w:rPr>
            <w:rFonts w:ascii="Times New Roman" w:hAnsi="Times New Roman" w:cs="Times New Roman"/>
            <w:sz w:val="24"/>
            <w:szCs w:val="24"/>
          </w:rPr>
          <w:t>from</w:t>
        </w:r>
      </w:ins>
      <w:r w:rsidRPr="0026043D">
        <w:rPr>
          <w:rFonts w:ascii="Times New Roman" w:hAnsi="Times New Roman" w:cs="Times New Roman"/>
          <w:sz w:val="24"/>
          <w:szCs w:val="24"/>
        </w:rPr>
        <w:t xml:space="preserve"> </w:t>
      </w:r>
      <w:ins w:id="205" w:author="Dylan Wiwad" w:date="2018-08-08T13:07:00Z">
        <w:del w:id="206" w:author="Angela Robinson" w:date="2018-08-10T10:45:00Z">
          <w:r w:rsidR="00725A77" w:rsidDel="00285502">
            <w:rPr>
              <w:rFonts w:ascii="Times New Roman" w:hAnsi="Times New Roman" w:cs="Times New Roman"/>
              <w:sz w:val="24"/>
              <w:szCs w:val="24"/>
            </w:rPr>
            <w:delText>fifteen</w:delText>
          </w:r>
        </w:del>
      </w:ins>
      <w:del w:id="207" w:author="Angela Robinson" w:date="2018-08-10T10:45:00Z">
        <w:r w:rsidRPr="0026043D" w:rsidDel="00285502">
          <w:rPr>
            <w:rFonts w:ascii="Times New Roman" w:hAnsi="Times New Roman" w:cs="Times New Roman"/>
            <w:sz w:val="24"/>
            <w:szCs w:val="24"/>
          </w:rPr>
          <w:delText>15</w:delText>
        </w:r>
      </w:del>
      <w:ins w:id="208" w:author="Angela Robinson" w:date="2018-08-10T10:45:00Z">
        <w:r w:rsidR="00285502">
          <w:rPr>
            <w:rFonts w:ascii="Times New Roman" w:hAnsi="Times New Roman" w:cs="Times New Roman"/>
            <w:sz w:val="24"/>
            <w:szCs w:val="24"/>
          </w:rPr>
          <w:t>15</w:t>
        </w:r>
      </w:ins>
      <w:r w:rsidRPr="0026043D">
        <w:rPr>
          <w:rFonts w:ascii="Times New Roman" w:hAnsi="Times New Roman" w:cs="Times New Roman"/>
          <w:sz w:val="24"/>
          <w:szCs w:val="24"/>
        </w:rPr>
        <w:t xml:space="preserve"> income brackets</w:t>
      </w:r>
      <w:del w:id="209" w:author="Angela Robinson" w:date="2018-08-10T10:44:00Z">
        <w:r w:rsidRPr="0026043D" w:rsidDel="00E32BF8">
          <w:rPr>
            <w:rFonts w:ascii="Times New Roman" w:hAnsi="Times New Roman" w:cs="Times New Roman"/>
            <w:sz w:val="24"/>
            <w:szCs w:val="24"/>
          </w:rPr>
          <w:delText xml:space="preserve"> their household income fell into</w:delText>
        </w:r>
      </w:del>
      <w:r w:rsidRPr="0026043D">
        <w:rPr>
          <w:rFonts w:ascii="Times New Roman" w:hAnsi="Times New Roman" w:cs="Times New Roman"/>
          <w:sz w:val="24"/>
          <w:szCs w:val="24"/>
        </w:rPr>
        <w:t>. The brackets started at 1 = “under $20,000” and increased in $10,000 increments until reaching 15 = “150,000 +”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5.30, </w:t>
      </w:r>
      <w:r w:rsidRPr="0026043D">
        <w:rPr>
          <w:rFonts w:ascii="Times New Roman" w:hAnsi="Times New Roman" w:cs="Times New Roman"/>
          <w:i/>
          <w:sz w:val="24"/>
          <w:szCs w:val="24"/>
        </w:rPr>
        <w:t>SD</w:t>
      </w:r>
      <w:r w:rsidRPr="0026043D">
        <w:rPr>
          <w:rFonts w:ascii="Times New Roman" w:hAnsi="Times New Roman" w:cs="Times New Roman"/>
          <w:sz w:val="24"/>
          <w:szCs w:val="24"/>
        </w:rPr>
        <w:t xml:space="preserve"> = 3.56). </w:t>
      </w:r>
    </w:p>
    <w:p w14:paraId="51F5A970" w14:textId="4449DCE9" w:rsidR="009457C7" w:rsidRPr="0026043D" w:rsidRDefault="00380542"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Gender. </w:t>
      </w:r>
      <w:r w:rsidR="009457C7" w:rsidRPr="0026043D">
        <w:rPr>
          <w:rFonts w:ascii="Times New Roman" w:hAnsi="Times New Roman" w:cs="Times New Roman"/>
          <w:sz w:val="24"/>
          <w:szCs w:val="24"/>
        </w:rPr>
        <w:t xml:space="preserve">Participants were asked to </w:t>
      </w:r>
      <w:r w:rsidR="00B30EF2" w:rsidRPr="0026043D">
        <w:rPr>
          <w:rFonts w:ascii="Times New Roman" w:hAnsi="Times New Roman" w:cs="Times New Roman"/>
          <w:sz w:val="24"/>
          <w:szCs w:val="24"/>
        </w:rPr>
        <w:t>indicate</w:t>
      </w:r>
      <w:r w:rsidR="009457C7" w:rsidRPr="0026043D">
        <w:rPr>
          <w:rFonts w:ascii="Times New Roman" w:hAnsi="Times New Roman" w:cs="Times New Roman"/>
          <w:sz w:val="24"/>
          <w:szCs w:val="24"/>
        </w:rPr>
        <w:t xml:space="preserve"> their gender from the following response options: “Male” (</w:t>
      </w:r>
      <w:r w:rsidR="00B30EF2" w:rsidRPr="0026043D">
        <w:rPr>
          <w:rFonts w:ascii="Times New Roman" w:hAnsi="Times New Roman" w:cs="Times New Roman"/>
          <w:sz w:val="24"/>
          <w:szCs w:val="24"/>
        </w:rPr>
        <w:t>46.9%</w:t>
      </w:r>
      <w:r w:rsidR="009457C7" w:rsidRPr="0026043D">
        <w:rPr>
          <w:rFonts w:ascii="Times New Roman" w:hAnsi="Times New Roman" w:cs="Times New Roman"/>
          <w:sz w:val="24"/>
          <w:szCs w:val="24"/>
        </w:rPr>
        <w:t>) “Female”</w:t>
      </w:r>
      <w:r w:rsidR="00B30EF2" w:rsidRPr="0026043D">
        <w:rPr>
          <w:rFonts w:ascii="Times New Roman" w:hAnsi="Times New Roman" w:cs="Times New Roman"/>
          <w:sz w:val="24"/>
          <w:szCs w:val="24"/>
        </w:rPr>
        <w:t xml:space="preserve"> (52.8%), </w:t>
      </w:r>
      <w:r w:rsidR="009457C7" w:rsidRPr="0026043D">
        <w:rPr>
          <w:rFonts w:ascii="Times New Roman" w:hAnsi="Times New Roman" w:cs="Times New Roman"/>
          <w:sz w:val="24"/>
          <w:szCs w:val="24"/>
        </w:rPr>
        <w:t>“Other”</w:t>
      </w:r>
      <w:r w:rsidR="00B30EF2" w:rsidRPr="0026043D">
        <w:rPr>
          <w:rFonts w:ascii="Times New Roman" w:hAnsi="Times New Roman" w:cs="Times New Roman"/>
          <w:sz w:val="24"/>
          <w:szCs w:val="24"/>
        </w:rPr>
        <w:t xml:space="preserve"> (&lt;.01%)</w:t>
      </w:r>
      <w:r w:rsidR="009457C7" w:rsidRPr="0026043D">
        <w:rPr>
          <w:rFonts w:ascii="Times New Roman" w:hAnsi="Times New Roman" w:cs="Times New Roman"/>
          <w:sz w:val="24"/>
          <w:szCs w:val="24"/>
        </w:rPr>
        <w:t xml:space="preserve"> “Prefer not to say” (</w:t>
      </w:r>
      <w:r w:rsidR="00B30EF2" w:rsidRPr="0026043D">
        <w:rPr>
          <w:rFonts w:ascii="Times New Roman" w:hAnsi="Times New Roman" w:cs="Times New Roman"/>
          <w:sz w:val="24"/>
          <w:szCs w:val="24"/>
        </w:rPr>
        <w:t>&lt;.01%</w:t>
      </w:r>
      <w:r w:rsidR="009457C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The </w:t>
      </w:r>
      <w:r w:rsidR="00D3172D" w:rsidRPr="0026043D">
        <w:rPr>
          <w:rFonts w:ascii="Times New Roman" w:hAnsi="Times New Roman" w:cs="Times New Roman"/>
          <w:sz w:val="24"/>
          <w:szCs w:val="24"/>
        </w:rPr>
        <w:lastRenderedPageBreak/>
        <w:t xml:space="preserve">two participants who </w:t>
      </w:r>
      <w:r w:rsidR="00B30EF2" w:rsidRPr="0026043D">
        <w:rPr>
          <w:rFonts w:ascii="Times New Roman" w:hAnsi="Times New Roman" w:cs="Times New Roman"/>
          <w:sz w:val="24"/>
          <w:szCs w:val="24"/>
        </w:rPr>
        <w:t>select</w:t>
      </w:r>
      <w:r w:rsidR="00D3172D" w:rsidRPr="0026043D">
        <w:rPr>
          <w:rFonts w:ascii="Times New Roman" w:hAnsi="Times New Roman" w:cs="Times New Roman"/>
          <w:sz w:val="24"/>
          <w:szCs w:val="24"/>
        </w:rPr>
        <w:t>ed</w:t>
      </w:r>
      <w:r w:rsidR="00B30EF2" w:rsidRPr="0026043D">
        <w:rPr>
          <w:rFonts w:ascii="Times New Roman" w:hAnsi="Times New Roman" w:cs="Times New Roman"/>
          <w:sz w:val="24"/>
          <w:szCs w:val="24"/>
        </w:rPr>
        <w:t xml:space="preserve"> “Other” or “Prefer not to say” were excluded from</w:t>
      </w:r>
      <w:r w:rsidR="00D3172D" w:rsidRPr="0026043D">
        <w:rPr>
          <w:rFonts w:ascii="Times New Roman" w:hAnsi="Times New Roman" w:cs="Times New Roman"/>
          <w:sz w:val="24"/>
          <w:szCs w:val="24"/>
        </w:rPr>
        <w:t xml:space="preserve"> </w:t>
      </w:r>
      <w:r w:rsidR="00B30EF2" w:rsidRPr="0026043D">
        <w:rPr>
          <w:rFonts w:ascii="Times New Roman" w:hAnsi="Times New Roman" w:cs="Times New Roman"/>
          <w:sz w:val="24"/>
          <w:szCs w:val="24"/>
        </w:rPr>
        <w:t>analys</w:t>
      </w:r>
      <w:r w:rsidR="00B14187">
        <w:rPr>
          <w:rFonts w:ascii="Times New Roman" w:hAnsi="Times New Roman" w:cs="Times New Roman"/>
          <w:sz w:val="24"/>
          <w:szCs w:val="24"/>
        </w:rPr>
        <w:t xml:space="preserve">es </w:t>
      </w:r>
      <w:del w:id="210" w:author="Lara Aknin" w:date="2018-08-09T10:56:00Z">
        <w:r w:rsidR="00B14187" w:rsidDel="003937D0">
          <w:rPr>
            <w:rFonts w:ascii="Times New Roman" w:hAnsi="Times New Roman" w:cs="Times New Roman"/>
            <w:sz w:val="24"/>
            <w:szCs w:val="24"/>
          </w:rPr>
          <w:delText xml:space="preserve">which </w:delText>
        </w:r>
      </w:del>
      <w:ins w:id="211" w:author="Lara Aknin" w:date="2018-08-09T10:56:00Z">
        <w:r w:rsidR="003937D0">
          <w:rPr>
            <w:rFonts w:ascii="Times New Roman" w:hAnsi="Times New Roman" w:cs="Times New Roman"/>
            <w:sz w:val="24"/>
            <w:szCs w:val="24"/>
          </w:rPr>
          <w:t xml:space="preserve">that </w:t>
        </w:r>
      </w:ins>
      <w:r w:rsidR="00B14187">
        <w:rPr>
          <w:rFonts w:ascii="Times New Roman" w:hAnsi="Times New Roman" w:cs="Times New Roman"/>
          <w:sz w:val="24"/>
          <w:szCs w:val="24"/>
        </w:rPr>
        <w:t>used gender as a covariate</w:t>
      </w:r>
      <w:r w:rsidR="00B30EF2" w:rsidRPr="0026043D">
        <w:rPr>
          <w:rFonts w:ascii="Times New Roman" w:hAnsi="Times New Roman" w:cs="Times New Roman"/>
          <w:sz w:val="24"/>
          <w:szCs w:val="24"/>
        </w:rPr>
        <w:t xml:space="preserve">. </w:t>
      </w:r>
    </w:p>
    <w:p w14:paraId="403B48AC" w14:textId="4C594F2B" w:rsidR="00D72D1F" w:rsidRPr="0026043D" w:rsidRDefault="00D72D1F"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Age. </w:t>
      </w:r>
      <w:r w:rsidRPr="0026043D">
        <w:rPr>
          <w:rFonts w:ascii="Times New Roman" w:hAnsi="Times New Roman" w:cs="Times New Roman"/>
          <w:sz w:val="24"/>
          <w:szCs w:val="24"/>
        </w:rPr>
        <w:t>Participants were asked to report their age in years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36.01,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11.33). </w:t>
      </w:r>
    </w:p>
    <w:p w14:paraId="1F8E2EA6"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Results</w:t>
      </w:r>
    </w:p>
    <w:p w14:paraId="1BFC122D" w14:textId="01631F91" w:rsidR="00641486" w:rsidRDefault="00380542" w:rsidP="001E51F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fit a</w:t>
      </w:r>
      <w:ins w:id="212" w:author="Dylan Wiwad" w:date="2018-08-08T13:08:00Z">
        <w:r w:rsidR="00B96159">
          <w:rPr>
            <w:rFonts w:ascii="Times New Roman" w:hAnsi="Times New Roman" w:cs="Times New Roman"/>
            <w:sz w:val="24"/>
            <w:szCs w:val="24"/>
          </w:rPr>
          <w:t>n initial</w:t>
        </w:r>
      </w:ins>
      <w:r w:rsidRPr="0026043D">
        <w:rPr>
          <w:rFonts w:ascii="Times New Roman" w:hAnsi="Times New Roman" w:cs="Times New Roman"/>
          <w:sz w:val="24"/>
          <w:szCs w:val="24"/>
        </w:rPr>
        <w:t xml:space="preserve"> linear regression with support for inequality as the </w:t>
      </w:r>
      <w:r w:rsidR="00172D3C">
        <w:rPr>
          <w:rFonts w:ascii="Times New Roman" w:hAnsi="Times New Roman" w:cs="Times New Roman"/>
          <w:sz w:val="24"/>
          <w:szCs w:val="24"/>
        </w:rPr>
        <w:t xml:space="preserve">dependent </w:t>
      </w:r>
      <w:r w:rsidRPr="0026043D">
        <w:rPr>
          <w:rFonts w:ascii="Times New Roman" w:hAnsi="Times New Roman" w:cs="Times New Roman"/>
          <w:sz w:val="24"/>
          <w:szCs w:val="24"/>
        </w:rPr>
        <w:t>variable and belief in free will as</w:t>
      </w:r>
      <w:r w:rsidR="00CA2D91">
        <w:rPr>
          <w:rFonts w:ascii="Times New Roman" w:hAnsi="Times New Roman" w:cs="Times New Roman"/>
          <w:sz w:val="24"/>
          <w:szCs w:val="24"/>
        </w:rPr>
        <w:t xml:space="preserve"> the </w:t>
      </w:r>
      <w:r w:rsidR="00172D3C">
        <w:rPr>
          <w:rFonts w:ascii="Times New Roman" w:hAnsi="Times New Roman" w:cs="Times New Roman"/>
          <w:sz w:val="24"/>
          <w:szCs w:val="24"/>
        </w:rPr>
        <w:t>independent variable</w:t>
      </w:r>
      <w:r w:rsidRPr="0026043D">
        <w:rPr>
          <w:rFonts w:ascii="Times New Roman" w:hAnsi="Times New Roman" w:cs="Times New Roman"/>
          <w:sz w:val="24"/>
          <w:szCs w:val="24"/>
        </w:rPr>
        <w:t>. As predicted, stronger belief in f</w:t>
      </w:r>
      <w:r w:rsidR="00641486" w:rsidRPr="0026043D">
        <w:rPr>
          <w:rFonts w:ascii="Times New Roman" w:hAnsi="Times New Roman" w:cs="Times New Roman"/>
          <w:sz w:val="24"/>
          <w:szCs w:val="24"/>
        </w:rPr>
        <w:t xml:space="preserve">ree </w:t>
      </w:r>
      <w:r w:rsidRPr="0026043D">
        <w:rPr>
          <w:rFonts w:ascii="Times New Roman" w:hAnsi="Times New Roman" w:cs="Times New Roman"/>
          <w:sz w:val="24"/>
          <w:szCs w:val="24"/>
        </w:rPr>
        <w:t>w</w:t>
      </w:r>
      <w:r w:rsidR="00641486" w:rsidRPr="0026043D">
        <w:rPr>
          <w:rFonts w:ascii="Times New Roman" w:hAnsi="Times New Roman" w:cs="Times New Roman"/>
          <w:sz w:val="24"/>
          <w:szCs w:val="24"/>
        </w:rPr>
        <w:t xml:space="preserve">ill was significantly related to increased support for </w:t>
      </w:r>
      <w:r w:rsidRPr="0026043D">
        <w:rPr>
          <w:rFonts w:ascii="Times New Roman" w:hAnsi="Times New Roman" w:cs="Times New Roman"/>
          <w:sz w:val="24"/>
          <w:szCs w:val="24"/>
        </w:rPr>
        <w:t xml:space="preserve">economic </w:t>
      </w:r>
      <w:r w:rsidR="00641486" w:rsidRPr="0026043D">
        <w:rPr>
          <w:rFonts w:ascii="Times New Roman" w:hAnsi="Times New Roman" w:cs="Times New Roman"/>
          <w:sz w:val="24"/>
          <w:szCs w:val="24"/>
        </w:rPr>
        <w:t xml:space="preserve">inequality, </w:t>
      </w:r>
      <w:commentRangeStart w:id="213"/>
      <w:r w:rsidR="00641486" w:rsidRPr="0026043D">
        <w:rPr>
          <w:rFonts w:ascii="Times New Roman" w:hAnsi="Times New Roman" w:cs="Times New Roman"/>
          <w:i/>
          <w:sz w:val="24"/>
          <w:szCs w:val="24"/>
        </w:rPr>
        <w:t xml:space="preserve">B </w:t>
      </w:r>
      <w:r w:rsidR="00641486" w:rsidRPr="0026043D">
        <w:rPr>
          <w:rFonts w:ascii="Times New Roman" w:hAnsi="Times New Roman" w:cs="Times New Roman"/>
          <w:sz w:val="24"/>
          <w:szCs w:val="24"/>
        </w:rPr>
        <w:t>=</w:t>
      </w:r>
      <w:r w:rsidR="00070626" w:rsidRPr="0026043D">
        <w:rPr>
          <w:rFonts w:ascii="Times New Roman" w:hAnsi="Times New Roman" w:cs="Times New Roman"/>
          <w:sz w:val="24"/>
          <w:szCs w:val="24"/>
        </w:rPr>
        <w:t xml:space="preserve"> 0.</w:t>
      </w:r>
      <w:r w:rsidR="00CA2D91">
        <w:rPr>
          <w:rFonts w:ascii="Times New Roman" w:hAnsi="Times New Roman" w:cs="Times New Roman"/>
          <w:sz w:val="24"/>
          <w:szCs w:val="24"/>
        </w:rPr>
        <w:t>32</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p </w:t>
      </w:r>
      <w:r w:rsidR="00CA2D91">
        <w:rPr>
          <w:rFonts w:ascii="Times New Roman" w:hAnsi="Times New Roman" w:cs="Times New Roman"/>
          <w:sz w:val="24"/>
          <w:szCs w:val="24"/>
        </w:rPr>
        <w:t>&lt;</w:t>
      </w:r>
      <w:r w:rsidR="00070626" w:rsidRPr="0026043D">
        <w:rPr>
          <w:rFonts w:ascii="Times New Roman" w:hAnsi="Times New Roman" w:cs="Times New Roman"/>
          <w:sz w:val="24"/>
          <w:szCs w:val="24"/>
        </w:rPr>
        <w:t xml:space="preserve"> .001</w:t>
      </w:r>
      <w:r w:rsidR="00641486" w:rsidRPr="0026043D">
        <w:rPr>
          <w:rFonts w:ascii="Times New Roman" w:hAnsi="Times New Roman" w:cs="Times New Roman"/>
          <w:sz w:val="24"/>
          <w:szCs w:val="24"/>
        </w:rPr>
        <w:t>.</w:t>
      </w:r>
      <w:r w:rsidR="009D410C">
        <w:rPr>
          <w:rFonts w:ascii="Times New Roman" w:hAnsi="Times New Roman" w:cs="Times New Roman"/>
          <w:sz w:val="24"/>
          <w:szCs w:val="24"/>
        </w:rPr>
        <w:t xml:space="preserve"> This effect remained statistically significant when</w:t>
      </w:r>
      <w:r w:rsidR="009D410C" w:rsidRPr="0026043D">
        <w:rPr>
          <w:rFonts w:ascii="Times New Roman" w:hAnsi="Times New Roman" w:cs="Times New Roman"/>
          <w:sz w:val="24"/>
          <w:szCs w:val="24"/>
        </w:rPr>
        <w:t xml:space="preserve"> </w:t>
      </w:r>
      <w:del w:id="214" w:author="Angela Robinson" w:date="2018-08-10T10:48:00Z">
        <w:r w:rsidR="009D410C" w:rsidRPr="0026043D" w:rsidDel="00285502">
          <w:rPr>
            <w:rFonts w:ascii="Times New Roman" w:hAnsi="Times New Roman" w:cs="Times New Roman"/>
            <w:sz w:val="24"/>
            <w:szCs w:val="24"/>
          </w:rPr>
          <w:delText xml:space="preserve">age, gender, and </w:delText>
        </w:r>
      </w:del>
      <w:r w:rsidR="009D410C" w:rsidRPr="0026043D">
        <w:rPr>
          <w:rFonts w:ascii="Times New Roman" w:hAnsi="Times New Roman" w:cs="Times New Roman"/>
          <w:sz w:val="24"/>
          <w:szCs w:val="24"/>
        </w:rPr>
        <w:t>income</w:t>
      </w:r>
      <w:ins w:id="215" w:author="Angela Robinson" w:date="2018-08-10T10:48:00Z">
        <w:r w:rsidR="00285502">
          <w:rPr>
            <w:rFonts w:ascii="Times New Roman" w:hAnsi="Times New Roman" w:cs="Times New Roman"/>
            <w:sz w:val="24"/>
            <w:szCs w:val="24"/>
          </w:rPr>
          <w:t>,</w:t>
        </w:r>
      </w:ins>
      <w:r w:rsidR="009D410C">
        <w:rPr>
          <w:rFonts w:ascii="Times New Roman" w:hAnsi="Times New Roman" w:cs="Times New Roman"/>
          <w:sz w:val="24"/>
          <w:szCs w:val="24"/>
        </w:rPr>
        <w:t xml:space="preserve"> </w:t>
      </w:r>
      <w:ins w:id="216" w:author="Angela Robinson" w:date="2018-08-10T10:48:00Z">
        <w:r w:rsidR="00285502" w:rsidRPr="0026043D">
          <w:rPr>
            <w:rFonts w:ascii="Times New Roman" w:hAnsi="Times New Roman" w:cs="Times New Roman"/>
            <w:sz w:val="24"/>
            <w:szCs w:val="24"/>
          </w:rPr>
          <w:t xml:space="preserve">gender, age, and </w:t>
        </w:r>
        <w:r w:rsidR="00285502">
          <w:rPr>
            <w:rFonts w:ascii="Times New Roman" w:hAnsi="Times New Roman" w:cs="Times New Roman"/>
            <w:sz w:val="24"/>
            <w:szCs w:val="24"/>
          </w:rPr>
          <w:t xml:space="preserve">political ideology </w:t>
        </w:r>
      </w:ins>
      <w:r w:rsidR="009D410C">
        <w:rPr>
          <w:rFonts w:ascii="Times New Roman" w:hAnsi="Times New Roman" w:cs="Times New Roman"/>
          <w:sz w:val="24"/>
          <w:szCs w:val="24"/>
        </w:rPr>
        <w:t>were included as</w:t>
      </w:r>
      <w:r w:rsidR="00CA2D91">
        <w:rPr>
          <w:rFonts w:ascii="Times New Roman" w:hAnsi="Times New Roman" w:cs="Times New Roman"/>
          <w:sz w:val="24"/>
          <w:szCs w:val="24"/>
        </w:rPr>
        <w:t xml:space="preserve"> independent variables in the regression,</w:t>
      </w:r>
      <w:r w:rsidR="00CA2D91" w:rsidRPr="0026043D">
        <w:rPr>
          <w:rFonts w:ascii="Times New Roman" w:hAnsi="Times New Roman" w:cs="Times New Roman"/>
          <w:sz w:val="24"/>
          <w:szCs w:val="24"/>
        </w:rPr>
        <w:t xml:space="preserve"> </w:t>
      </w:r>
      <w:r w:rsidR="00CA2D91" w:rsidRPr="0026043D">
        <w:rPr>
          <w:rFonts w:ascii="Times New Roman" w:hAnsi="Times New Roman" w:cs="Times New Roman"/>
          <w:i/>
          <w:sz w:val="24"/>
          <w:szCs w:val="24"/>
        </w:rPr>
        <w:t xml:space="preserve">B </w:t>
      </w:r>
      <w:r w:rsidR="00CA2D91" w:rsidRPr="0026043D">
        <w:rPr>
          <w:rFonts w:ascii="Times New Roman" w:hAnsi="Times New Roman" w:cs="Times New Roman"/>
          <w:sz w:val="24"/>
          <w:szCs w:val="24"/>
        </w:rPr>
        <w:t xml:space="preserve">= 0.13, </w:t>
      </w:r>
      <w:r w:rsidR="00CA2D91" w:rsidRPr="0026043D">
        <w:rPr>
          <w:rFonts w:ascii="Times New Roman" w:hAnsi="Times New Roman" w:cs="Times New Roman"/>
          <w:i/>
          <w:sz w:val="24"/>
          <w:szCs w:val="24"/>
        </w:rPr>
        <w:t xml:space="preserve">p </w:t>
      </w:r>
      <w:r w:rsidR="00CA2D91" w:rsidRPr="0026043D">
        <w:rPr>
          <w:rFonts w:ascii="Times New Roman" w:hAnsi="Times New Roman" w:cs="Times New Roman"/>
          <w:sz w:val="24"/>
          <w:szCs w:val="24"/>
        </w:rPr>
        <w:t>= .001.</w:t>
      </w:r>
      <w:r w:rsidR="00CA2D91">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See </w:t>
      </w:r>
      <w:del w:id="217" w:author="Angela Robinson" w:date="2018-08-10T10:46:00Z">
        <w:r w:rsidR="00641486" w:rsidRPr="0026043D" w:rsidDel="00285502">
          <w:rPr>
            <w:rFonts w:ascii="Times New Roman" w:hAnsi="Times New Roman" w:cs="Times New Roman"/>
            <w:sz w:val="24"/>
            <w:szCs w:val="24"/>
          </w:rPr>
          <w:delText xml:space="preserve">table </w:delText>
        </w:r>
      </w:del>
      <w:ins w:id="218" w:author="Angela Robinson" w:date="2018-08-10T10:46:00Z">
        <w:r w:rsidR="00285502">
          <w:rPr>
            <w:rFonts w:ascii="Times New Roman" w:hAnsi="Times New Roman" w:cs="Times New Roman"/>
            <w:sz w:val="24"/>
            <w:szCs w:val="24"/>
          </w:rPr>
          <w:t>T</w:t>
        </w:r>
        <w:r w:rsidR="00285502" w:rsidRPr="0026043D">
          <w:rPr>
            <w:rFonts w:ascii="Times New Roman" w:hAnsi="Times New Roman" w:cs="Times New Roman"/>
            <w:sz w:val="24"/>
            <w:szCs w:val="24"/>
          </w:rPr>
          <w:t xml:space="preserve">able </w:t>
        </w:r>
      </w:ins>
      <w:r w:rsidR="00641486" w:rsidRPr="0026043D">
        <w:rPr>
          <w:rFonts w:ascii="Times New Roman" w:hAnsi="Times New Roman" w:cs="Times New Roman"/>
          <w:sz w:val="24"/>
          <w:szCs w:val="24"/>
        </w:rPr>
        <w:t xml:space="preserve">2. </w:t>
      </w:r>
      <w:commentRangeEnd w:id="213"/>
      <w:r w:rsidR="00B96159">
        <w:rPr>
          <w:rStyle w:val="CommentReference"/>
        </w:rPr>
        <w:commentReference w:id="213"/>
      </w:r>
    </w:p>
    <w:p w14:paraId="0A3E8A66" w14:textId="17406518" w:rsidR="00247143"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Table </w:t>
      </w:r>
      <w:r w:rsidR="002B13D9">
        <w:rPr>
          <w:rFonts w:ascii="Times New Roman" w:hAnsi="Times New Roman" w:cs="Times New Roman"/>
          <w:sz w:val="24"/>
          <w:szCs w:val="24"/>
        </w:rPr>
        <w:t>2</w:t>
      </w:r>
    </w:p>
    <w:p w14:paraId="1C501E88" w14:textId="64B80924" w:rsidR="00247143" w:rsidRPr="0026043D"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Pr="00F97DD1">
        <w:rPr>
          <w:rFonts w:ascii="Times New Roman" w:hAnsi="Times New Roman" w:cs="Times New Roman"/>
          <w:i/>
          <w:sz w:val="24"/>
          <w:szCs w:val="24"/>
        </w:rPr>
        <w:t>Results of Multiple Regression on Support for Inequality</w:t>
      </w:r>
      <w:r>
        <w:rPr>
          <w:rFonts w:ascii="Times New Roman" w:hAnsi="Times New Roman" w:cs="Times New Roman"/>
          <w:sz w:val="24"/>
          <w:szCs w:val="24"/>
        </w:rPr>
        <w:t xml:space="preserve">  </w:t>
      </w:r>
    </w:p>
    <w:tbl>
      <w:tblPr>
        <w:tblStyle w:val="TableGrid"/>
        <w:tblW w:w="9720" w:type="dxa"/>
        <w:tblLayout w:type="fixed"/>
        <w:tblLook w:val="04A0" w:firstRow="1" w:lastRow="0" w:firstColumn="1" w:lastColumn="0" w:noHBand="0" w:noVBand="1"/>
      </w:tblPr>
      <w:tblGrid>
        <w:gridCol w:w="5040"/>
        <w:gridCol w:w="810"/>
        <w:gridCol w:w="1172"/>
        <w:gridCol w:w="986"/>
        <w:gridCol w:w="905"/>
        <w:gridCol w:w="807"/>
      </w:tblGrid>
      <w:tr w:rsidR="00247143" w:rsidRPr="0026043D" w14:paraId="71EEA68F" w14:textId="77777777" w:rsidTr="002B13D9">
        <w:trPr>
          <w:trHeight w:val="359"/>
        </w:trPr>
        <w:tc>
          <w:tcPr>
            <w:tcW w:w="5040" w:type="dxa"/>
            <w:tcBorders>
              <w:top w:val="single" w:sz="4" w:space="0" w:color="auto"/>
              <w:left w:val="nil"/>
              <w:bottom w:val="single" w:sz="4" w:space="0" w:color="auto"/>
              <w:right w:val="nil"/>
            </w:tcBorders>
          </w:tcPr>
          <w:p w14:paraId="48B0191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810" w:type="dxa"/>
            <w:tcBorders>
              <w:top w:val="single" w:sz="4" w:space="0" w:color="auto"/>
              <w:left w:val="nil"/>
              <w:bottom w:val="single" w:sz="4" w:space="0" w:color="auto"/>
              <w:right w:val="nil"/>
            </w:tcBorders>
          </w:tcPr>
          <w:p w14:paraId="26BEEDA8"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05B01443" w14:textId="77777777" w:rsidR="00247143" w:rsidRPr="0026043D" w:rsidRDefault="00247143" w:rsidP="00247143">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Pr="0026043D">
              <w:rPr>
                <w:rFonts w:ascii="Times New Roman" w:hAnsi="Times New Roman" w:cs="Times New Roman"/>
                <w:i/>
                <w:sz w:val="24"/>
                <w:szCs w:val="24"/>
              </w:rPr>
              <w:t>R</w:t>
            </w:r>
            <w:r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4F05F3BA"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326418E9"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807" w:type="dxa"/>
            <w:tcBorders>
              <w:top w:val="single" w:sz="4" w:space="0" w:color="auto"/>
              <w:left w:val="nil"/>
              <w:bottom w:val="single" w:sz="4" w:space="0" w:color="auto"/>
              <w:right w:val="nil"/>
            </w:tcBorders>
          </w:tcPr>
          <w:p w14:paraId="451C8387"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p</w:t>
            </w:r>
          </w:p>
        </w:tc>
      </w:tr>
      <w:tr w:rsidR="00247143" w:rsidRPr="0026043D" w14:paraId="7A3D29AD" w14:textId="77777777" w:rsidTr="002B13D9">
        <w:trPr>
          <w:trHeight w:val="467"/>
        </w:trPr>
        <w:tc>
          <w:tcPr>
            <w:tcW w:w="5040" w:type="dxa"/>
            <w:tcBorders>
              <w:top w:val="single" w:sz="4" w:space="0" w:color="auto"/>
              <w:left w:val="nil"/>
              <w:bottom w:val="nil"/>
              <w:right w:val="nil"/>
            </w:tcBorders>
          </w:tcPr>
          <w:p w14:paraId="6B78B7F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810" w:type="dxa"/>
            <w:tcBorders>
              <w:top w:val="single" w:sz="4" w:space="0" w:color="auto"/>
              <w:left w:val="nil"/>
              <w:bottom w:val="nil"/>
              <w:right w:val="nil"/>
            </w:tcBorders>
          </w:tcPr>
          <w:p w14:paraId="1135FD29" w14:textId="20EDB32F"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70.75</w:t>
            </w:r>
          </w:p>
        </w:tc>
        <w:tc>
          <w:tcPr>
            <w:tcW w:w="1172" w:type="dxa"/>
            <w:tcBorders>
              <w:top w:val="single" w:sz="4" w:space="0" w:color="auto"/>
              <w:left w:val="nil"/>
              <w:bottom w:val="nil"/>
              <w:right w:val="nil"/>
            </w:tcBorders>
          </w:tcPr>
          <w:p w14:paraId="5F3DC890" w14:textId="37DC0218"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37</w:t>
            </w:r>
          </w:p>
        </w:tc>
        <w:tc>
          <w:tcPr>
            <w:tcW w:w="986" w:type="dxa"/>
            <w:tcBorders>
              <w:top w:val="single" w:sz="4" w:space="0" w:color="auto"/>
              <w:left w:val="nil"/>
              <w:bottom w:val="nil"/>
              <w:right w:val="nil"/>
            </w:tcBorders>
          </w:tcPr>
          <w:p w14:paraId="60441EC4" w14:textId="77777777" w:rsidR="00247143" w:rsidRPr="0026043D" w:rsidRDefault="00247143" w:rsidP="00247143">
            <w:pPr>
              <w:rPr>
                <w:rFonts w:ascii="Times New Roman" w:hAnsi="Times New Roman" w:cs="Times New Roman"/>
                <w:sz w:val="24"/>
                <w:szCs w:val="24"/>
              </w:rPr>
            </w:pPr>
          </w:p>
        </w:tc>
        <w:tc>
          <w:tcPr>
            <w:tcW w:w="905" w:type="dxa"/>
            <w:tcBorders>
              <w:top w:val="single" w:sz="4" w:space="0" w:color="auto"/>
              <w:left w:val="nil"/>
              <w:bottom w:val="nil"/>
              <w:right w:val="nil"/>
            </w:tcBorders>
          </w:tcPr>
          <w:p w14:paraId="305D38F8" w14:textId="77777777" w:rsidR="00247143" w:rsidRPr="0026043D" w:rsidRDefault="00247143" w:rsidP="00247143">
            <w:pPr>
              <w:rPr>
                <w:rFonts w:ascii="Times New Roman" w:hAnsi="Times New Roman" w:cs="Times New Roman"/>
                <w:sz w:val="24"/>
                <w:szCs w:val="24"/>
              </w:rPr>
            </w:pPr>
          </w:p>
        </w:tc>
        <w:tc>
          <w:tcPr>
            <w:tcW w:w="807" w:type="dxa"/>
            <w:tcBorders>
              <w:top w:val="single" w:sz="4" w:space="0" w:color="auto"/>
              <w:left w:val="nil"/>
              <w:bottom w:val="nil"/>
              <w:right w:val="nil"/>
            </w:tcBorders>
          </w:tcPr>
          <w:p w14:paraId="035F4DED" w14:textId="77777777" w:rsidR="00247143" w:rsidRPr="0026043D" w:rsidRDefault="00247143" w:rsidP="00247143">
            <w:pPr>
              <w:rPr>
                <w:rFonts w:ascii="Times New Roman" w:hAnsi="Times New Roman" w:cs="Times New Roman"/>
                <w:sz w:val="24"/>
                <w:szCs w:val="24"/>
              </w:rPr>
            </w:pPr>
          </w:p>
        </w:tc>
      </w:tr>
      <w:tr w:rsidR="00247143" w:rsidRPr="0026043D" w14:paraId="353587C2" w14:textId="77777777" w:rsidTr="002B13D9">
        <w:trPr>
          <w:trHeight w:val="431"/>
        </w:trPr>
        <w:tc>
          <w:tcPr>
            <w:tcW w:w="5040" w:type="dxa"/>
            <w:tcBorders>
              <w:top w:val="nil"/>
              <w:left w:val="nil"/>
              <w:bottom w:val="nil"/>
              <w:right w:val="nil"/>
            </w:tcBorders>
          </w:tcPr>
          <w:p w14:paraId="1774D4FA" w14:textId="77777777"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Belief in f</w:t>
            </w:r>
            <w:r w:rsidRPr="0026043D">
              <w:rPr>
                <w:rFonts w:ascii="Times New Roman" w:hAnsi="Times New Roman" w:cs="Times New Roman"/>
                <w:sz w:val="24"/>
                <w:szCs w:val="24"/>
              </w:rPr>
              <w:t xml:space="preserve">ree </w:t>
            </w:r>
            <w:r>
              <w:rPr>
                <w:rFonts w:ascii="Times New Roman" w:hAnsi="Times New Roman" w:cs="Times New Roman"/>
                <w:sz w:val="24"/>
                <w:szCs w:val="24"/>
              </w:rPr>
              <w:t>w</w:t>
            </w:r>
            <w:r w:rsidRPr="0026043D">
              <w:rPr>
                <w:rFonts w:ascii="Times New Roman" w:hAnsi="Times New Roman" w:cs="Times New Roman"/>
                <w:sz w:val="24"/>
                <w:szCs w:val="24"/>
              </w:rPr>
              <w:t>ill</w:t>
            </w:r>
          </w:p>
        </w:tc>
        <w:tc>
          <w:tcPr>
            <w:tcW w:w="810" w:type="dxa"/>
            <w:tcBorders>
              <w:top w:val="nil"/>
              <w:left w:val="nil"/>
              <w:bottom w:val="nil"/>
              <w:right w:val="nil"/>
            </w:tcBorders>
          </w:tcPr>
          <w:p w14:paraId="781B297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4513F38F"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297389B2" w14:textId="25CA4162"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0.</w:t>
            </w:r>
            <w:r w:rsidR="002B13D9">
              <w:rPr>
                <w:rFonts w:ascii="Times New Roman" w:hAnsi="Times New Roman" w:cs="Times New Roman"/>
                <w:sz w:val="24"/>
                <w:szCs w:val="24"/>
              </w:rPr>
              <w:t>13</w:t>
            </w:r>
          </w:p>
        </w:tc>
        <w:tc>
          <w:tcPr>
            <w:tcW w:w="905" w:type="dxa"/>
            <w:tcBorders>
              <w:top w:val="nil"/>
              <w:left w:val="nil"/>
              <w:bottom w:val="nil"/>
              <w:right w:val="nil"/>
            </w:tcBorders>
          </w:tcPr>
          <w:p w14:paraId="507635D9" w14:textId="5F40BB53"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3</w:t>
            </w:r>
            <w:r w:rsidR="00247143" w:rsidRPr="0026043D">
              <w:rPr>
                <w:rFonts w:ascii="Times New Roman" w:hAnsi="Times New Roman" w:cs="Times New Roman"/>
                <w:sz w:val="24"/>
                <w:szCs w:val="24"/>
              </w:rPr>
              <w:t>.</w:t>
            </w:r>
            <w:r>
              <w:rPr>
                <w:rFonts w:ascii="Times New Roman" w:hAnsi="Times New Roman" w:cs="Times New Roman"/>
                <w:sz w:val="24"/>
                <w:szCs w:val="24"/>
              </w:rPr>
              <w:t>21</w:t>
            </w:r>
          </w:p>
        </w:tc>
        <w:tc>
          <w:tcPr>
            <w:tcW w:w="807" w:type="dxa"/>
            <w:tcBorders>
              <w:top w:val="nil"/>
              <w:left w:val="nil"/>
              <w:bottom w:val="nil"/>
              <w:right w:val="nil"/>
            </w:tcBorders>
          </w:tcPr>
          <w:p w14:paraId="61FCAAE9" w14:textId="50420C9B"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.0</w:t>
            </w:r>
            <w:r>
              <w:rPr>
                <w:rFonts w:ascii="Times New Roman" w:hAnsi="Times New Roman" w:cs="Times New Roman"/>
                <w:sz w:val="24"/>
                <w:szCs w:val="24"/>
              </w:rPr>
              <w:t>0</w:t>
            </w:r>
            <w:r w:rsidR="002B13D9">
              <w:rPr>
                <w:rFonts w:ascii="Times New Roman" w:hAnsi="Times New Roman" w:cs="Times New Roman"/>
                <w:sz w:val="24"/>
                <w:szCs w:val="24"/>
              </w:rPr>
              <w:t>1</w:t>
            </w:r>
          </w:p>
        </w:tc>
      </w:tr>
      <w:tr w:rsidR="00247143" w:rsidRPr="0026043D" w14:paraId="51DEF545" w14:textId="77777777" w:rsidTr="002B13D9">
        <w:trPr>
          <w:trHeight w:val="350"/>
        </w:trPr>
        <w:tc>
          <w:tcPr>
            <w:tcW w:w="5040" w:type="dxa"/>
            <w:tcBorders>
              <w:top w:val="nil"/>
              <w:left w:val="nil"/>
              <w:bottom w:val="nil"/>
              <w:right w:val="nil"/>
            </w:tcBorders>
          </w:tcPr>
          <w:p w14:paraId="61A5F285" w14:textId="2442902B"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Income</w:t>
            </w:r>
          </w:p>
        </w:tc>
        <w:tc>
          <w:tcPr>
            <w:tcW w:w="810" w:type="dxa"/>
            <w:tcBorders>
              <w:top w:val="nil"/>
              <w:left w:val="nil"/>
              <w:bottom w:val="nil"/>
              <w:right w:val="nil"/>
            </w:tcBorders>
          </w:tcPr>
          <w:p w14:paraId="3655B860"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18F0F79"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38514B35" w14:textId="108DADB2"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0.04</w:t>
            </w:r>
          </w:p>
        </w:tc>
        <w:tc>
          <w:tcPr>
            <w:tcW w:w="905" w:type="dxa"/>
            <w:tcBorders>
              <w:top w:val="nil"/>
              <w:left w:val="nil"/>
              <w:bottom w:val="nil"/>
              <w:right w:val="nil"/>
            </w:tcBorders>
          </w:tcPr>
          <w:p w14:paraId="21BEF737" w14:textId="343E4B58"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2.71</w:t>
            </w:r>
          </w:p>
        </w:tc>
        <w:tc>
          <w:tcPr>
            <w:tcW w:w="807" w:type="dxa"/>
            <w:tcBorders>
              <w:top w:val="nil"/>
              <w:left w:val="nil"/>
              <w:bottom w:val="nil"/>
              <w:right w:val="nil"/>
            </w:tcBorders>
          </w:tcPr>
          <w:p w14:paraId="361EACFB" w14:textId="1975E883"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Pr>
                <w:rFonts w:ascii="Times New Roman" w:hAnsi="Times New Roman" w:cs="Times New Roman"/>
                <w:sz w:val="24"/>
                <w:szCs w:val="24"/>
              </w:rPr>
              <w:t>0</w:t>
            </w:r>
            <w:r w:rsidR="002B13D9">
              <w:rPr>
                <w:rFonts w:ascii="Times New Roman" w:hAnsi="Times New Roman" w:cs="Times New Roman"/>
                <w:sz w:val="24"/>
                <w:szCs w:val="24"/>
              </w:rPr>
              <w:t>07</w:t>
            </w:r>
          </w:p>
        </w:tc>
      </w:tr>
      <w:tr w:rsidR="00247143" w:rsidRPr="0026043D" w14:paraId="29B011F7" w14:textId="77777777" w:rsidTr="002B13D9">
        <w:trPr>
          <w:trHeight w:val="350"/>
        </w:trPr>
        <w:tc>
          <w:tcPr>
            <w:tcW w:w="5040" w:type="dxa"/>
            <w:tcBorders>
              <w:top w:val="nil"/>
              <w:left w:val="nil"/>
              <w:bottom w:val="nil"/>
              <w:right w:val="nil"/>
            </w:tcBorders>
          </w:tcPr>
          <w:p w14:paraId="71743AF8" w14:textId="65098174"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Gender</w:t>
            </w:r>
            <w:r w:rsidR="00247143" w:rsidRPr="0026043D">
              <w:rPr>
                <w:rFonts w:ascii="Times New Roman" w:hAnsi="Times New Roman" w:cs="Times New Roman"/>
                <w:sz w:val="24"/>
                <w:szCs w:val="24"/>
              </w:rPr>
              <w:t xml:space="preserve"> </w:t>
            </w:r>
          </w:p>
        </w:tc>
        <w:tc>
          <w:tcPr>
            <w:tcW w:w="810" w:type="dxa"/>
            <w:tcBorders>
              <w:top w:val="nil"/>
              <w:left w:val="nil"/>
              <w:bottom w:val="nil"/>
              <w:right w:val="nil"/>
            </w:tcBorders>
          </w:tcPr>
          <w:p w14:paraId="1307334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64810E1"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65BC3D89" w14:textId="585691ED"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-0.13</w:t>
            </w:r>
          </w:p>
        </w:tc>
        <w:tc>
          <w:tcPr>
            <w:tcW w:w="905" w:type="dxa"/>
            <w:tcBorders>
              <w:top w:val="nil"/>
              <w:left w:val="nil"/>
              <w:bottom w:val="nil"/>
              <w:right w:val="nil"/>
            </w:tcBorders>
          </w:tcPr>
          <w:p w14:paraId="01919AA6" w14:textId="2E085C3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-1.30</w:t>
            </w:r>
          </w:p>
        </w:tc>
        <w:tc>
          <w:tcPr>
            <w:tcW w:w="807" w:type="dxa"/>
            <w:tcBorders>
              <w:top w:val="nil"/>
              <w:left w:val="nil"/>
              <w:bottom w:val="nil"/>
              <w:right w:val="nil"/>
            </w:tcBorders>
          </w:tcPr>
          <w:p w14:paraId="49E678AB" w14:textId="3F19E3D4"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194</w:t>
            </w:r>
          </w:p>
        </w:tc>
      </w:tr>
      <w:tr w:rsidR="00247143" w:rsidRPr="0026043D" w14:paraId="0B536839" w14:textId="77777777" w:rsidTr="002B13D9">
        <w:trPr>
          <w:trHeight w:val="350"/>
        </w:trPr>
        <w:tc>
          <w:tcPr>
            <w:tcW w:w="5040" w:type="dxa"/>
            <w:tcBorders>
              <w:top w:val="nil"/>
              <w:left w:val="nil"/>
              <w:bottom w:val="nil"/>
              <w:right w:val="nil"/>
            </w:tcBorders>
          </w:tcPr>
          <w:p w14:paraId="62ADE780" w14:textId="76B4EB7C"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Age</w:t>
            </w:r>
          </w:p>
        </w:tc>
        <w:tc>
          <w:tcPr>
            <w:tcW w:w="810" w:type="dxa"/>
            <w:tcBorders>
              <w:top w:val="nil"/>
              <w:left w:val="nil"/>
              <w:bottom w:val="nil"/>
              <w:right w:val="nil"/>
            </w:tcBorders>
          </w:tcPr>
          <w:p w14:paraId="4497113C"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727D0EAC"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42A8E18F" w14:textId="40AD15C1"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w:t>
            </w:r>
            <w:r w:rsidR="00247143" w:rsidRPr="0026043D">
              <w:rPr>
                <w:rFonts w:ascii="Times New Roman" w:hAnsi="Times New Roman" w:cs="Times New Roman"/>
                <w:sz w:val="24"/>
                <w:szCs w:val="24"/>
              </w:rPr>
              <w:t>0.</w:t>
            </w:r>
            <w:r w:rsidR="00247143">
              <w:rPr>
                <w:rFonts w:ascii="Times New Roman" w:hAnsi="Times New Roman" w:cs="Times New Roman"/>
                <w:sz w:val="24"/>
                <w:szCs w:val="24"/>
              </w:rPr>
              <w:t>0</w:t>
            </w:r>
            <w:r>
              <w:rPr>
                <w:rFonts w:ascii="Times New Roman" w:hAnsi="Times New Roman" w:cs="Times New Roman"/>
                <w:sz w:val="24"/>
                <w:szCs w:val="24"/>
              </w:rPr>
              <w:t>1</w:t>
            </w:r>
          </w:p>
        </w:tc>
        <w:tc>
          <w:tcPr>
            <w:tcW w:w="905" w:type="dxa"/>
            <w:tcBorders>
              <w:top w:val="nil"/>
              <w:left w:val="nil"/>
              <w:bottom w:val="nil"/>
              <w:right w:val="nil"/>
            </w:tcBorders>
          </w:tcPr>
          <w:p w14:paraId="63E1F534" w14:textId="44148AB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-2.26</w:t>
            </w:r>
          </w:p>
        </w:tc>
        <w:tc>
          <w:tcPr>
            <w:tcW w:w="807" w:type="dxa"/>
            <w:tcBorders>
              <w:top w:val="nil"/>
              <w:left w:val="nil"/>
              <w:bottom w:val="nil"/>
              <w:right w:val="nil"/>
            </w:tcBorders>
          </w:tcPr>
          <w:p w14:paraId="6E88A5F4" w14:textId="545DF795"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024</w:t>
            </w:r>
          </w:p>
        </w:tc>
      </w:tr>
      <w:tr w:rsidR="002B13D9" w:rsidRPr="0026043D" w14:paraId="707F1891" w14:textId="77777777" w:rsidTr="002B13D9">
        <w:trPr>
          <w:trHeight w:val="350"/>
        </w:trPr>
        <w:tc>
          <w:tcPr>
            <w:tcW w:w="5040" w:type="dxa"/>
            <w:tcBorders>
              <w:top w:val="nil"/>
              <w:left w:val="nil"/>
              <w:bottom w:val="single" w:sz="4" w:space="0" w:color="auto"/>
              <w:right w:val="nil"/>
            </w:tcBorders>
          </w:tcPr>
          <w:p w14:paraId="39AD0BE5" w14:textId="56DE646A" w:rsidR="002B13D9" w:rsidRDefault="002B13D9" w:rsidP="00247143">
            <w:pPr>
              <w:rPr>
                <w:rFonts w:ascii="Times New Roman" w:hAnsi="Times New Roman" w:cs="Times New Roman"/>
                <w:sz w:val="24"/>
                <w:szCs w:val="24"/>
              </w:rPr>
            </w:pPr>
            <w:commentRangeStart w:id="219"/>
            <w:r>
              <w:rPr>
                <w:rFonts w:ascii="Times New Roman" w:hAnsi="Times New Roman" w:cs="Times New Roman"/>
                <w:sz w:val="24"/>
                <w:szCs w:val="24"/>
              </w:rPr>
              <w:t>Political ideology</w:t>
            </w:r>
          </w:p>
        </w:tc>
        <w:tc>
          <w:tcPr>
            <w:tcW w:w="810" w:type="dxa"/>
            <w:tcBorders>
              <w:top w:val="nil"/>
              <w:left w:val="nil"/>
              <w:bottom w:val="single" w:sz="4" w:space="0" w:color="auto"/>
              <w:right w:val="nil"/>
            </w:tcBorders>
          </w:tcPr>
          <w:p w14:paraId="3EAE2AB5" w14:textId="77777777" w:rsidR="002B13D9" w:rsidRPr="0026043D" w:rsidRDefault="002B13D9" w:rsidP="00247143">
            <w:pPr>
              <w:rPr>
                <w:rFonts w:ascii="Times New Roman" w:hAnsi="Times New Roman" w:cs="Times New Roman"/>
                <w:sz w:val="24"/>
                <w:szCs w:val="24"/>
              </w:rPr>
            </w:pPr>
          </w:p>
        </w:tc>
        <w:tc>
          <w:tcPr>
            <w:tcW w:w="1172" w:type="dxa"/>
            <w:tcBorders>
              <w:top w:val="nil"/>
              <w:left w:val="nil"/>
              <w:bottom w:val="single" w:sz="4" w:space="0" w:color="auto"/>
              <w:right w:val="nil"/>
            </w:tcBorders>
          </w:tcPr>
          <w:p w14:paraId="3AA9256A" w14:textId="77777777" w:rsidR="002B13D9" w:rsidRPr="0026043D" w:rsidRDefault="002B13D9" w:rsidP="00247143">
            <w:pPr>
              <w:rPr>
                <w:rFonts w:ascii="Times New Roman" w:hAnsi="Times New Roman" w:cs="Times New Roman"/>
                <w:sz w:val="24"/>
                <w:szCs w:val="24"/>
              </w:rPr>
            </w:pPr>
          </w:p>
        </w:tc>
        <w:tc>
          <w:tcPr>
            <w:tcW w:w="986" w:type="dxa"/>
            <w:tcBorders>
              <w:top w:val="nil"/>
              <w:left w:val="nil"/>
              <w:bottom w:val="single" w:sz="4" w:space="0" w:color="auto"/>
              <w:right w:val="nil"/>
            </w:tcBorders>
          </w:tcPr>
          <w:p w14:paraId="060D2E2D" w14:textId="781EE193" w:rsidR="002B13D9" w:rsidRDefault="002B13D9" w:rsidP="00247143">
            <w:pPr>
              <w:rPr>
                <w:rFonts w:ascii="Times New Roman" w:hAnsi="Times New Roman" w:cs="Times New Roman"/>
                <w:sz w:val="24"/>
                <w:szCs w:val="24"/>
              </w:rPr>
            </w:pPr>
            <w:r>
              <w:rPr>
                <w:rFonts w:ascii="Times New Roman" w:hAnsi="Times New Roman" w:cs="Times New Roman"/>
                <w:sz w:val="24"/>
                <w:szCs w:val="24"/>
              </w:rPr>
              <w:t>0.46</w:t>
            </w:r>
          </w:p>
        </w:tc>
        <w:tc>
          <w:tcPr>
            <w:tcW w:w="905" w:type="dxa"/>
            <w:tcBorders>
              <w:top w:val="nil"/>
              <w:left w:val="nil"/>
              <w:bottom w:val="single" w:sz="4" w:space="0" w:color="auto"/>
              <w:right w:val="nil"/>
            </w:tcBorders>
          </w:tcPr>
          <w:p w14:paraId="42B11F95" w14:textId="09ADF8A9" w:rsidR="002B13D9" w:rsidRDefault="002B13D9" w:rsidP="00247143">
            <w:pPr>
              <w:rPr>
                <w:rFonts w:ascii="Times New Roman" w:hAnsi="Times New Roman" w:cs="Times New Roman"/>
                <w:sz w:val="24"/>
                <w:szCs w:val="24"/>
              </w:rPr>
            </w:pPr>
            <w:r>
              <w:rPr>
                <w:rFonts w:ascii="Times New Roman" w:hAnsi="Times New Roman" w:cs="Times New Roman"/>
                <w:sz w:val="24"/>
                <w:szCs w:val="24"/>
              </w:rPr>
              <w:t>16.35</w:t>
            </w:r>
          </w:p>
        </w:tc>
        <w:tc>
          <w:tcPr>
            <w:tcW w:w="807" w:type="dxa"/>
            <w:tcBorders>
              <w:top w:val="nil"/>
              <w:left w:val="nil"/>
              <w:bottom w:val="single" w:sz="4" w:space="0" w:color="auto"/>
              <w:right w:val="nil"/>
            </w:tcBorders>
          </w:tcPr>
          <w:p w14:paraId="2015698D" w14:textId="2870DBA1"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&lt;.001</w:t>
            </w:r>
            <w:commentRangeEnd w:id="219"/>
            <w:r w:rsidR="00801AEB">
              <w:rPr>
                <w:rStyle w:val="CommentReference"/>
              </w:rPr>
              <w:commentReference w:id="219"/>
            </w:r>
          </w:p>
        </w:tc>
      </w:tr>
    </w:tbl>
    <w:p w14:paraId="19D1F973" w14:textId="162E954D" w:rsidR="00247143" w:rsidRPr="00487F61" w:rsidRDefault="00247143" w:rsidP="00247143">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p w14:paraId="30520950"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7D144E01" w14:textId="52BEB858" w:rsidR="00615A28" w:rsidRPr="0026043D" w:rsidRDefault="00641486" w:rsidP="00820A2C">
      <w:pPr>
        <w:spacing w:after="0" w:line="480" w:lineRule="auto"/>
        <w:ind w:firstLine="720"/>
        <w:rPr>
          <w:rFonts w:ascii="Times New Roman" w:hAnsi="Times New Roman" w:cs="Times New Roman"/>
          <w:sz w:val="24"/>
          <w:szCs w:val="24"/>
        </w:rPr>
      </w:pPr>
      <w:commentRangeStart w:id="220"/>
      <w:r w:rsidRPr="0026043D">
        <w:rPr>
          <w:rFonts w:ascii="Times New Roman" w:hAnsi="Times New Roman" w:cs="Times New Roman"/>
          <w:sz w:val="24"/>
          <w:szCs w:val="24"/>
        </w:rPr>
        <w:t xml:space="preserve">Study 2 </w:t>
      </w:r>
      <w:r w:rsidR="005A79FE" w:rsidRPr="0026043D">
        <w:rPr>
          <w:rFonts w:ascii="Times New Roman" w:hAnsi="Times New Roman" w:cs="Times New Roman"/>
          <w:sz w:val="24"/>
          <w:szCs w:val="24"/>
        </w:rPr>
        <w:t>demonst</w:t>
      </w:r>
      <w:r w:rsidR="00440AB8" w:rsidRPr="0026043D">
        <w:rPr>
          <w:rFonts w:ascii="Times New Roman" w:hAnsi="Times New Roman" w:cs="Times New Roman"/>
          <w:sz w:val="24"/>
          <w:szCs w:val="24"/>
        </w:rPr>
        <w:t xml:space="preserve">rates </w:t>
      </w:r>
      <w:r w:rsidRPr="0026043D">
        <w:rPr>
          <w:rFonts w:ascii="Times New Roman" w:hAnsi="Times New Roman" w:cs="Times New Roman"/>
          <w:sz w:val="24"/>
          <w:szCs w:val="24"/>
        </w:rPr>
        <w:t xml:space="preserve">that </w:t>
      </w:r>
      <w:r w:rsidR="00440AB8" w:rsidRPr="0026043D">
        <w:rPr>
          <w:rFonts w:ascii="Times New Roman" w:hAnsi="Times New Roman" w:cs="Times New Roman"/>
          <w:sz w:val="24"/>
          <w:szCs w:val="24"/>
        </w:rPr>
        <w:t xml:space="preserve">individuals with stronger </w:t>
      </w:r>
      <w:r w:rsidRPr="0026043D">
        <w:rPr>
          <w:rFonts w:ascii="Times New Roman" w:hAnsi="Times New Roman" w:cs="Times New Roman"/>
          <w:sz w:val="24"/>
          <w:szCs w:val="24"/>
        </w:rPr>
        <w:t xml:space="preserve">belief in </w:t>
      </w:r>
      <w:r w:rsidR="00070626" w:rsidRPr="0026043D">
        <w:rPr>
          <w:rFonts w:ascii="Times New Roman" w:hAnsi="Times New Roman" w:cs="Times New Roman"/>
          <w:sz w:val="24"/>
          <w:szCs w:val="24"/>
        </w:rPr>
        <w:t>f</w:t>
      </w:r>
      <w:r w:rsidRPr="0026043D">
        <w:rPr>
          <w:rFonts w:ascii="Times New Roman" w:hAnsi="Times New Roman" w:cs="Times New Roman"/>
          <w:sz w:val="24"/>
          <w:szCs w:val="24"/>
        </w:rPr>
        <w:t>ree will</w:t>
      </w:r>
      <w:r w:rsidR="00440AB8" w:rsidRPr="0026043D">
        <w:rPr>
          <w:rFonts w:ascii="Times New Roman" w:hAnsi="Times New Roman" w:cs="Times New Roman"/>
          <w:sz w:val="24"/>
          <w:szCs w:val="24"/>
        </w:rPr>
        <w:t xml:space="preserve"> are also more likely to </w:t>
      </w:r>
      <w:r w:rsidR="00070626" w:rsidRPr="0026043D">
        <w:rPr>
          <w:rFonts w:ascii="Times New Roman" w:hAnsi="Times New Roman" w:cs="Times New Roman"/>
          <w:sz w:val="24"/>
          <w:szCs w:val="24"/>
        </w:rPr>
        <w:t>s</w:t>
      </w:r>
      <w:r w:rsidRPr="0026043D">
        <w:rPr>
          <w:rFonts w:ascii="Times New Roman" w:hAnsi="Times New Roman" w:cs="Times New Roman"/>
          <w:sz w:val="24"/>
          <w:szCs w:val="24"/>
        </w:rPr>
        <w:t xml:space="preserve">upport </w:t>
      </w:r>
      <w:del w:id="221" w:author="Angela Robinson" w:date="2018-08-10T10:48:00Z">
        <w:r w:rsidRPr="0026043D" w:rsidDel="00285502">
          <w:rPr>
            <w:rFonts w:ascii="Times New Roman" w:hAnsi="Times New Roman" w:cs="Times New Roman"/>
            <w:sz w:val="24"/>
            <w:szCs w:val="24"/>
          </w:rPr>
          <w:delText xml:space="preserve">for </w:delText>
        </w:r>
      </w:del>
      <w:r w:rsidRPr="0026043D">
        <w:rPr>
          <w:rFonts w:ascii="Times New Roman" w:hAnsi="Times New Roman" w:cs="Times New Roman"/>
          <w:sz w:val="24"/>
          <w:szCs w:val="24"/>
        </w:rPr>
        <w:t xml:space="preserve">economic </w:t>
      </w:r>
      <w:r w:rsidR="00070626" w:rsidRPr="0026043D">
        <w:rPr>
          <w:rFonts w:ascii="Times New Roman" w:hAnsi="Times New Roman" w:cs="Times New Roman"/>
          <w:sz w:val="24"/>
          <w:szCs w:val="24"/>
        </w:rPr>
        <w:t>i</w:t>
      </w:r>
      <w:r w:rsidRPr="0026043D">
        <w:rPr>
          <w:rFonts w:ascii="Times New Roman" w:hAnsi="Times New Roman" w:cs="Times New Roman"/>
          <w:sz w:val="24"/>
          <w:szCs w:val="24"/>
        </w:rPr>
        <w:t>nequality, even when controlling for</w:t>
      </w:r>
      <w:r w:rsidR="009509AF" w:rsidRPr="0026043D">
        <w:rPr>
          <w:rFonts w:ascii="Times New Roman" w:hAnsi="Times New Roman" w:cs="Times New Roman"/>
          <w:sz w:val="24"/>
          <w:szCs w:val="24"/>
        </w:rPr>
        <w:t xml:space="preserve"> demographic characteristics. </w:t>
      </w:r>
      <w:commentRangeEnd w:id="220"/>
      <w:r w:rsidR="00B96159">
        <w:rPr>
          <w:rStyle w:val="CommentReference"/>
        </w:rPr>
        <w:commentReference w:id="220"/>
      </w:r>
      <w:r w:rsidR="00ED72A3">
        <w:rPr>
          <w:rFonts w:ascii="Times New Roman" w:hAnsi="Times New Roman" w:cs="Times New Roman"/>
          <w:sz w:val="24"/>
          <w:szCs w:val="24"/>
        </w:rPr>
        <w:t>Of course,</w:t>
      </w:r>
      <w:r w:rsidR="00440AB8" w:rsidRPr="0026043D">
        <w:rPr>
          <w:rFonts w:ascii="Times New Roman" w:hAnsi="Times New Roman" w:cs="Times New Roman"/>
          <w:sz w:val="24"/>
          <w:szCs w:val="24"/>
        </w:rPr>
        <w:t xml:space="preserve"> </w:t>
      </w:r>
      <w:r w:rsidR="00ED72A3">
        <w:rPr>
          <w:rFonts w:ascii="Times New Roman" w:hAnsi="Times New Roman" w:cs="Times New Roman"/>
          <w:sz w:val="24"/>
          <w:szCs w:val="24"/>
        </w:rPr>
        <w:t>such correlational</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 xml:space="preserve">data </w:t>
      </w:r>
      <w:r w:rsidR="00172D3C">
        <w:rPr>
          <w:rFonts w:ascii="Times New Roman" w:hAnsi="Times New Roman" w:cs="Times New Roman"/>
          <w:sz w:val="24"/>
          <w:szCs w:val="24"/>
        </w:rPr>
        <w:t xml:space="preserve">do not necessarily indicate that belief in free will </w:t>
      </w:r>
      <w:r w:rsidR="00172D3C" w:rsidRPr="003937D0">
        <w:rPr>
          <w:rFonts w:ascii="Times New Roman" w:hAnsi="Times New Roman" w:cs="Times New Roman"/>
          <w:i/>
          <w:sz w:val="24"/>
          <w:szCs w:val="24"/>
          <w:rPrChange w:id="222" w:author="Lara Aknin" w:date="2018-08-09T10:57:00Z">
            <w:rPr>
              <w:rFonts w:ascii="Times New Roman" w:hAnsi="Times New Roman" w:cs="Times New Roman"/>
              <w:sz w:val="24"/>
              <w:szCs w:val="24"/>
            </w:rPr>
          </w:rPrChange>
        </w:rPr>
        <w:t>causes</w:t>
      </w:r>
      <w:r w:rsidR="00172D3C">
        <w:rPr>
          <w:rFonts w:ascii="Times New Roman" w:hAnsi="Times New Roman" w:cs="Times New Roman"/>
          <w:sz w:val="24"/>
          <w:szCs w:val="24"/>
        </w:rPr>
        <w:t xml:space="preserve"> </w:t>
      </w:r>
      <w:r w:rsidR="00440AB8" w:rsidRPr="0026043D">
        <w:rPr>
          <w:rFonts w:ascii="Times New Roman" w:hAnsi="Times New Roman" w:cs="Times New Roman"/>
          <w:sz w:val="24"/>
          <w:szCs w:val="24"/>
        </w:rPr>
        <w:t xml:space="preserve">support for inequality. To test </w:t>
      </w:r>
      <w:ins w:id="223" w:author="Dylan Wiwad" w:date="2018-08-08T13:09:00Z">
        <w:r w:rsidR="00B96159">
          <w:rPr>
            <w:rFonts w:ascii="Times New Roman" w:hAnsi="Times New Roman" w:cs="Times New Roman"/>
            <w:sz w:val="24"/>
            <w:szCs w:val="24"/>
          </w:rPr>
          <w:t xml:space="preserve">this </w:t>
        </w:r>
      </w:ins>
      <w:r w:rsidR="00ED72A3">
        <w:rPr>
          <w:rFonts w:ascii="Times New Roman" w:hAnsi="Times New Roman" w:cs="Times New Roman"/>
          <w:sz w:val="24"/>
          <w:szCs w:val="24"/>
        </w:rPr>
        <w:t>causa</w:t>
      </w:r>
      <w:ins w:id="224" w:author="Dylan Wiwad" w:date="2018-08-08T13:09:00Z">
        <w:r w:rsidR="00B96159">
          <w:rPr>
            <w:rFonts w:ascii="Times New Roman" w:hAnsi="Times New Roman" w:cs="Times New Roman"/>
            <w:sz w:val="24"/>
            <w:szCs w:val="24"/>
          </w:rPr>
          <w:t>l pathway</w:t>
        </w:r>
      </w:ins>
      <w:del w:id="225" w:author="Dylan Wiwad" w:date="2018-08-08T13:09:00Z">
        <w:r w:rsidR="00ED72A3" w:rsidDel="00B96159">
          <w:rPr>
            <w:rFonts w:ascii="Times New Roman" w:hAnsi="Times New Roman" w:cs="Times New Roman"/>
            <w:sz w:val="24"/>
            <w:szCs w:val="24"/>
          </w:rPr>
          <w:delText>tion</w:delText>
        </w:r>
      </w:del>
      <w:r w:rsidR="00172D3C">
        <w:rPr>
          <w:rFonts w:ascii="Times New Roman" w:hAnsi="Times New Roman" w:cs="Times New Roman"/>
          <w:sz w:val="24"/>
          <w:szCs w:val="24"/>
        </w:rPr>
        <w:t>, w</w:t>
      </w:r>
      <w:r w:rsidR="00440AB8" w:rsidRPr="0026043D">
        <w:rPr>
          <w:rFonts w:ascii="Times New Roman" w:hAnsi="Times New Roman" w:cs="Times New Roman"/>
          <w:sz w:val="24"/>
          <w:szCs w:val="24"/>
        </w:rPr>
        <w:t xml:space="preserve">e </w:t>
      </w:r>
      <w:r w:rsidR="00ED72A3">
        <w:rPr>
          <w:rFonts w:ascii="Times New Roman" w:hAnsi="Times New Roman" w:cs="Times New Roman"/>
          <w:sz w:val="24"/>
          <w:szCs w:val="24"/>
        </w:rPr>
        <w:t>moved to experimental methods with</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Study 3.</w:t>
      </w:r>
    </w:p>
    <w:p w14:paraId="057E2E9C" w14:textId="1A12D7BB" w:rsidR="00854DEE" w:rsidRPr="00151BEB" w:rsidRDefault="00854DEE"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3</w:t>
      </w:r>
    </w:p>
    <w:p w14:paraId="2A447D97" w14:textId="325B710F" w:rsidR="005A7821" w:rsidRPr="0026043D" w:rsidRDefault="00854DEE" w:rsidP="00825BB8">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The purpose of Study 3 was to test whether</w:t>
      </w:r>
      <w:r w:rsidR="005F5347" w:rsidRPr="0026043D">
        <w:rPr>
          <w:rFonts w:ascii="Times New Roman" w:hAnsi="Times New Roman" w:cs="Times New Roman"/>
          <w:sz w:val="24"/>
          <w:szCs w:val="24"/>
        </w:rPr>
        <w:t xml:space="preserve"> manipulating belief in free will would </w:t>
      </w:r>
      <w:r w:rsidR="00D3172D" w:rsidRPr="0026043D">
        <w:rPr>
          <w:rFonts w:ascii="Times New Roman" w:hAnsi="Times New Roman" w:cs="Times New Roman"/>
          <w:sz w:val="24"/>
          <w:szCs w:val="24"/>
        </w:rPr>
        <w:t>change</w:t>
      </w:r>
      <w:r w:rsidR="00894DB2" w:rsidRPr="0026043D">
        <w:rPr>
          <w:rFonts w:ascii="Times New Roman" w:hAnsi="Times New Roman" w:cs="Times New Roman"/>
          <w:sz w:val="24"/>
          <w:szCs w:val="24"/>
        </w:rPr>
        <w:t xml:space="preserve"> </w:t>
      </w:r>
      <w:r w:rsidRPr="0026043D">
        <w:rPr>
          <w:rFonts w:ascii="Times New Roman" w:hAnsi="Times New Roman" w:cs="Times New Roman"/>
          <w:sz w:val="24"/>
          <w:szCs w:val="24"/>
        </w:rPr>
        <w:t>support for economic inequality.</w:t>
      </w:r>
      <w:r w:rsidR="00E34709">
        <w:rPr>
          <w:rFonts w:ascii="Times New Roman" w:hAnsi="Times New Roman" w:cs="Times New Roman"/>
          <w:sz w:val="24"/>
          <w:szCs w:val="24"/>
        </w:rPr>
        <w:t xml:space="preserve"> To test this,</w:t>
      </w:r>
      <w:r w:rsidR="005F5347" w:rsidRPr="0026043D">
        <w:rPr>
          <w:rFonts w:ascii="Times New Roman" w:hAnsi="Times New Roman" w:cs="Times New Roman"/>
          <w:sz w:val="24"/>
          <w:szCs w:val="24"/>
        </w:rPr>
        <w:t xml:space="preserve"> p</w:t>
      </w:r>
      <w:r w:rsidRPr="0026043D">
        <w:rPr>
          <w:rFonts w:ascii="Times New Roman" w:hAnsi="Times New Roman" w:cs="Times New Roman"/>
          <w:sz w:val="24"/>
          <w:szCs w:val="24"/>
        </w:rPr>
        <w:t xml:space="preserve">articipants in Study 3 watched a video arguing either for or against the existence of free will, and then completed a measure of support for economic inequality. </w:t>
      </w:r>
      <w:r w:rsidR="00C7704F" w:rsidRPr="0026043D">
        <w:rPr>
          <w:rFonts w:ascii="Times New Roman" w:hAnsi="Times New Roman" w:cs="Times New Roman"/>
          <w:sz w:val="24"/>
          <w:szCs w:val="24"/>
        </w:rPr>
        <w:t xml:space="preserve">We predicted that participants who watched the video arguing for </w:t>
      </w:r>
      <w:r w:rsidR="00894DB2" w:rsidRPr="0026043D">
        <w:rPr>
          <w:rFonts w:ascii="Times New Roman" w:hAnsi="Times New Roman" w:cs="Times New Roman"/>
          <w:sz w:val="24"/>
          <w:szCs w:val="24"/>
        </w:rPr>
        <w:t xml:space="preserve">the existence of </w:t>
      </w:r>
      <w:r w:rsidR="00C7704F" w:rsidRPr="0026043D">
        <w:rPr>
          <w:rFonts w:ascii="Times New Roman" w:hAnsi="Times New Roman" w:cs="Times New Roman"/>
          <w:sz w:val="24"/>
          <w:szCs w:val="24"/>
        </w:rPr>
        <w:t xml:space="preserve">free will </w:t>
      </w:r>
      <w:r w:rsidR="00EC6825" w:rsidRPr="0026043D">
        <w:rPr>
          <w:rFonts w:ascii="Times New Roman" w:hAnsi="Times New Roman" w:cs="Times New Roman"/>
          <w:sz w:val="24"/>
          <w:szCs w:val="24"/>
        </w:rPr>
        <w:t>(</w:t>
      </w:r>
      <w:r w:rsidR="00EC6825" w:rsidRPr="0026043D">
        <w:rPr>
          <w:rFonts w:ascii="Times New Roman" w:hAnsi="Times New Roman" w:cs="Times New Roman"/>
          <w:i/>
          <w:sz w:val="24"/>
          <w:szCs w:val="24"/>
        </w:rPr>
        <w:t xml:space="preserve">Pro Free Will </w:t>
      </w:r>
      <w:r w:rsidR="00EC6825" w:rsidRPr="0026043D">
        <w:rPr>
          <w:rFonts w:ascii="Times New Roman" w:hAnsi="Times New Roman" w:cs="Times New Roman"/>
          <w:sz w:val="24"/>
          <w:szCs w:val="24"/>
        </w:rPr>
        <w:t xml:space="preserve">condition) </w:t>
      </w:r>
      <w:r w:rsidR="00C7704F" w:rsidRPr="0026043D">
        <w:rPr>
          <w:rFonts w:ascii="Times New Roman" w:hAnsi="Times New Roman" w:cs="Times New Roman"/>
          <w:sz w:val="24"/>
          <w:szCs w:val="24"/>
        </w:rPr>
        <w:t xml:space="preserve">would be more likely to support inequality than those who watched the video arguing </w:t>
      </w:r>
      <w:r w:rsidR="00894DB2" w:rsidRPr="0026043D">
        <w:rPr>
          <w:rFonts w:ascii="Times New Roman" w:hAnsi="Times New Roman" w:cs="Times New Roman"/>
          <w:sz w:val="24"/>
          <w:szCs w:val="24"/>
        </w:rPr>
        <w:t>against the existence of</w:t>
      </w:r>
      <w:r w:rsidR="00C7704F" w:rsidRPr="0026043D">
        <w:rPr>
          <w:rFonts w:ascii="Times New Roman" w:hAnsi="Times New Roman" w:cs="Times New Roman"/>
          <w:sz w:val="24"/>
          <w:szCs w:val="24"/>
        </w:rPr>
        <w:t xml:space="preserve"> free will</w:t>
      </w:r>
      <w:r w:rsidR="00EC6825" w:rsidRPr="0026043D">
        <w:rPr>
          <w:rFonts w:ascii="Times New Roman" w:hAnsi="Times New Roman" w:cs="Times New Roman"/>
          <w:sz w:val="24"/>
          <w:szCs w:val="24"/>
        </w:rPr>
        <w:t xml:space="preserve"> (</w:t>
      </w:r>
      <w:r w:rsidR="00EC6825" w:rsidRPr="0026043D">
        <w:rPr>
          <w:rFonts w:ascii="Times New Roman" w:hAnsi="Times New Roman" w:cs="Times New Roman"/>
          <w:i/>
          <w:sz w:val="24"/>
          <w:szCs w:val="24"/>
        </w:rPr>
        <w:t xml:space="preserve">Anti Free Will </w:t>
      </w:r>
      <w:r w:rsidR="00EC6825" w:rsidRPr="0026043D">
        <w:rPr>
          <w:rFonts w:ascii="Times New Roman" w:hAnsi="Times New Roman" w:cs="Times New Roman"/>
          <w:sz w:val="24"/>
          <w:szCs w:val="24"/>
        </w:rPr>
        <w:t>condition)</w:t>
      </w:r>
      <w:r w:rsidR="00C7704F" w:rsidRPr="0026043D">
        <w:rPr>
          <w:rFonts w:ascii="Times New Roman" w:hAnsi="Times New Roman" w:cs="Times New Roman"/>
          <w:sz w:val="24"/>
          <w:szCs w:val="24"/>
        </w:rPr>
        <w:t>.</w:t>
      </w:r>
      <w:r w:rsidR="00E34709">
        <w:rPr>
          <w:rFonts w:ascii="Times New Roman" w:hAnsi="Times New Roman" w:cs="Times New Roman"/>
          <w:sz w:val="24"/>
          <w:szCs w:val="24"/>
        </w:rPr>
        <w:t xml:space="preserve"> Because belief in free will is associated with a greater desire to hold individuals accountable for their actions </w:t>
      </w:r>
      <w:r w:rsidR="00E34709">
        <w:rPr>
          <w:rFonts w:ascii="Times New Roman" w:hAnsi="Times New Roman" w:cs="Times New Roman"/>
          <w:sz w:val="24"/>
          <w:szCs w:val="24"/>
        </w:rPr>
        <w:fldChar w:fldCharType="begin" w:fldLock="1"/>
      </w:r>
      <w:r w:rsidR="00782F44">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E34709">
        <w:rPr>
          <w:rFonts w:ascii="Times New Roman" w:hAnsi="Times New Roman" w:cs="Times New Roman"/>
          <w:sz w:val="24"/>
          <w:szCs w:val="24"/>
        </w:rPr>
        <w:fldChar w:fldCharType="separate"/>
      </w:r>
      <w:r w:rsidR="00E34709" w:rsidRPr="00E34709">
        <w:rPr>
          <w:rFonts w:ascii="Times New Roman" w:hAnsi="Times New Roman" w:cs="Times New Roman"/>
          <w:noProof/>
          <w:sz w:val="24"/>
          <w:szCs w:val="24"/>
        </w:rPr>
        <w:t>(Martin et al., 2017)</w:t>
      </w:r>
      <w:r w:rsidR="00E34709">
        <w:rPr>
          <w:rFonts w:ascii="Times New Roman" w:hAnsi="Times New Roman" w:cs="Times New Roman"/>
          <w:sz w:val="24"/>
          <w:szCs w:val="24"/>
        </w:rPr>
        <w:fldChar w:fldCharType="end"/>
      </w:r>
      <w:r w:rsidR="00E34709">
        <w:rPr>
          <w:rFonts w:ascii="Times New Roman" w:hAnsi="Times New Roman" w:cs="Times New Roman"/>
          <w:sz w:val="24"/>
          <w:szCs w:val="24"/>
        </w:rPr>
        <w:t xml:space="preserve">, we </w:t>
      </w:r>
      <w:r w:rsidR="00EC6825" w:rsidRPr="0026043D">
        <w:rPr>
          <w:rFonts w:ascii="Times New Roman" w:hAnsi="Times New Roman" w:cs="Times New Roman"/>
          <w:sz w:val="24"/>
          <w:szCs w:val="24"/>
        </w:rPr>
        <w:t xml:space="preserve">predicted that </w:t>
      </w:r>
      <w:r w:rsidR="00775776">
        <w:rPr>
          <w:rFonts w:ascii="Times New Roman" w:hAnsi="Times New Roman" w:cs="Times New Roman"/>
          <w:sz w:val="24"/>
          <w:szCs w:val="24"/>
        </w:rPr>
        <w:t xml:space="preserve">participants in the </w:t>
      </w:r>
      <w:r w:rsidR="00775776">
        <w:rPr>
          <w:rFonts w:ascii="Times New Roman" w:hAnsi="Times New Roman" w:cs="Times New Roman"/>
          <w:i/>
          <w:sz w:val="24"/>
          <w:szCs w:val="24"/>
        </w:rPr>
        <w:t>Pro Free Will</w:t>
      </w:r>
      <w:r w:rsidR="00EC6825" w:rsidRPr="0026043D">
        <w:rPr>
          <w:rFonts w:ascii="Times New Roman" w:hAnsi="Times New Roman" w:cs="Times New Roman"/>
          <w:sz w:val="24"/>
          <w:szCs w:val="24"/>
        </w:rPr>
        <w:t xml:space="preserve"> condition would</w:t>
      </w:r>
      <w:ins w:id="226" w:author="Lara Aknin" w:date="2018-08-09T10:58:00Z">
        <w:r w:rsidR="009C05E4">
          <w:rPr>
            <w:rFonts w:ascii="Times New Roman" w:hAnsi="Times New Roman" w:cs="Times New Roman"/>
            <w:sz w:val="24"/>
            <w:szCs w:val="24"/>
          </w:rPr>
          <w:t xml:space="preserve"> also</w:t>
        </w:r>
      </w:ins>
      <w:r w:rsidR="00EC6825" w:rsidRPr="0026043D">
        <w:rPr>
          <w:rFonts w:ascii="Times New Roman" w:hAnsi="Times New Roman" w:cs="Times New Roman"/>
          <w:sz w:val="24"/>
          <w:szCs w:val="24"/>
        </w:rPr>
        <w:t xml:space="preserve"> be more likely to endorse meritocracy than </w:t>
      </w:r>
      <w:r w:rsidR="00F67696">
        <w:rPr>
          <w:rFonts w:ascii="Times New Roman" w:hAnsi="Times New Roman" w:cs="Times New Roman"/>
          <w:sz w:val="24"/>
          <w:szCs w:val="24"/>
        </w:rPr>
        <w:t xml:space="preserve">those in the </w:t>
      </w:r>
      <w:r w:rsidR="00F67696">
        <w:rPr>
          <w:rFonts w:ascii="Times New Roman" w:hAnsi="Times New Roman" w:cs="Times New Roman"/>
          <w:i/>
          <w:sz w:val="24"/>
          <w:szCs w:val="24"/>
        </w:rPr>
        <w:t xml:space="preserve">Anti Free Will </w:t>
      </w:r>
      <w:r w:rsidR="00F67696">
        <w:rPr>
          <w:rFonts w:ascii="Times New Roman" w:hAnsi="Times New Roman" w:cs="Times New Roman"/>
          <w:sz w:val="24"/>
          <w:szCs w:val="24"/>
        </w:rPr>
        <w:t>condition.</w:t>
      </w:r>
      <w:r w:rsidR="007C38CF">
        <w:rPr>
          <w:rFonts w:ascii="Times New Roman" w:hAnsi="Times New Roman" w:cs="Times New Roman"/>
          <w:sz w:val="24"/>
          <w:szCs w:val="24"/>
        </w:rPr>
        <w:t xml:space="preserve"> Additionally, because </w:t>
      </w:r>
      <w:r w:rsidR="00EA69E3" w:rsidRPr="0026043D">
        <w:rPr>
          <w:rFonts w:ascii="Times New Roman" w:hAnsi="Times New Roman" w:cs="Times New Roman"/>
          <w:sz w:val="24"/>
          <w:szCs w:val="24"/>
        </w:rPr>
        <w:t>belief in free will leads</w:t>
      </w:r>
      <w:r w:rsidR="007C38CF">
        <w:rPr>
          <w:rFonts w:ascii="Times New Roman" w:hAnsi="Times New Roman" w:cs="Times New Roman"/>
          <w:sz w:val="24"/>
          <w:szCs w:val="24"/>
        </w:rPr>
        <w:t xml:space="preserve"> to a focus </w:t>
      </w:r>
      <w:r w:rsidR="00EA69E3" w:rsidRPr="0026043D">
        <w:rPr>
          <w:rFonts w:ascii="Times New Roman" w:hAnsi="Times New Roman" w:cs="Times New Roman"/>
          <w:sz w:val="24"/>
          <w:szCs w:val="24"/>
        </w:rPr>
        <w:t xml:space="preserve">on dispositional rather than situational </w:t>
      </w:r>
      <w:r w:rsidR="007C38CF">
        <w:rPr>
          <w:rFonts w:ascii="Times New Roman" w:hAnsi="Times New Roman" w:cs="Times New Roman"/>
          <w:sz w:val="24"/>
          <w:szCs w:val="24"/>
        </w:rPr>
        <w:t xml:space="preserve">influences on </w:t>
      </w:r>
      <w:r w:rsidR="00EA69E3" w:rsidRPr="0026043D">
        <w:rPr>
          <w:rFonts w:ascii="Times New Roman" w:hAnsi="Times New Roman" w:cs="Times New Roman"/>
          <w:sz w:val="24"/>
          <w:szCs w:val="24"/>
        </w:rPr>
        <w:t xml:space="preserve">behavior </w:t>
      </w:r>
      <w:r w:rsidR="00EA69E3"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"issued" : { "date-parts" : [ [ "2017" ] ] }, "page" : "201701916", "title" : "Belief in free will affects causal attributions when judging others\u2019 behavior", "type" : "article-journal" }, "uris" : [ "http://www.mendeley.com/documents/?uuid=738c2b46-d14b-34a8-b9f7-c45f0a26000b" ] } ], "mendeley" : { "formattedCitation" : "(Genschow, Rigoni, &amp; Brass, 2017b)", "manualFormatting" : "(Genschow, Rigoni, &amp; Brass, 2017)", "plainTextFormattedCitation" : "(Genschow, Rigoni, &amp; Brass, 2017b)", "previouslyFormattedCitation" : "(Genschow, Rigoni, &amp; Brass, 2017b)"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(Genschow, Rigoni, &amp; Brass, 2017)</w:t>
      </w:r>
      <w:r w:rsidR="00EA69E3" w:rsidRPr="0026043D">
        <w:rPr>
          <w:rFonts w:ascii="Times New Roman" w:hAnsi="Times New Roman" w:cs="Times New Roman"/>
          <w:sz w:val="24"/>
          <w:szCs w:val="24"/>
        </w:rPr>
        <w:fldChar w:fldCharType="end"/>
      </w:r>
      <w:r w:rsidR="00EA69E3" w:rsidRPr="0026043D">
        <w:rPr>
          <w:rFonts w:ascii="Times New Roman" w:hAnsi="Times New Roman" w:cs="Times New Roman"/>
          <w:sz w:val="24"/>
          <w:szCs w:val="24"/>
        </w:rPr>
        <w:t>,</w:t>
      </w:r>
      <w:r w:rsidR="00763AF9" w:rsidRPr="0026043D">
        <w:rPr>
          <w:rFonts w:ascii="Times New Roman" w:hAnsi="Times New Roman" w:cs="Times New Roman"/>
          <w:sz w:val="24"/>
          <w:szCs w:val="24"/>
        </w:rPr>
        <w:t xml:space="preserve"> we predicted that </w:t>
      </w:r>
      <w:r w:rsidR="00F3767E" w:rsidRPr="0026043D">
        <w:rPr>
          <w:rFonts w:ascii="Times New Roman" w:hAnsi="Times New Roman" w:cs="Times New Roman"/>
          <w:sz w:val="24"/>
          <w:szCs w:val="24"/>
        </w:rPr>
        <w:t xml:space="preserve">the expected differences in support for inequality </w:t>
      </w:r>
      <w:r w:rsidR="00EA69E3" w:rsidRPr="0026043D">
        <w:rPr>
          <w:rFonts w:ascii="Times New Roman" w:hAnsi="Times New Roman" w:cs="Times New Roman"/>
          <w:sz w:val="24"/>
          <w:szCs w:val="24"/>
        </w:rPr>
        <w:t xml:space="preserve">and meritocracy </w:t>
      </w:r>
      <w:r w:rsidR="00F3767E" w:rsidRPr="0026043D">
        <w:rPr>
          <w:rFonts w:ascii="Times New Roman" w:hAnsi="Times New Roman" w:cs="Times New Roman"/>
          <w:sz w:val="24"/>
          <w:szCs w:val="24"/>
        </w:rPr>
        <w:t xml:space="preserve">would be </w:t>
      </w:r>
      <w:r w:rsidR="00763AF9" w:rsidRPr="0026043D">
        <w:rPr>
          <w:rFonts w:ascii="Times New Roman" w:hAnsi="Times New Roman" w:cs="Times New Roman"/>
          <w:sz w:val="24"/>
          <w:szCs w:val="24"/>
        </w:rPr>
        <w:t>mediated by</w:t>
      </w:r>
      <w:r w:rsidR="00F3767E" w:rsidRPr="0026043D">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an </w:t>
      </w:r>
      <w:r w:rsidR="007C38CF">
        <w:rPr>
          <w:rFonts w:ascii="Times New Roman" w:hAnsi="Times New Roman" w:cs="Times New Roman"/>
          <w:sz w:val="24"/>
          <w:szCs w:val="24"/>
        </w:rPr>
        <w:t xml:space="preserve">increased </w:t>
      </w:r>
      <w:r w:rsidR="00F3767E" w:rsidRPr="0026043D">
        <w:rPr>
          <w:rFonts w:ascii="Times New Roman" w:hAnsi="Times New Roman" w:cs="Times New Roman"/>
          <w:sz w:val="24"/>
          <w:szCs w:val="24"/>
        </w:rPr>
        <w:t>endorsement of dispositional</w:t>
      </w:r>
      <w:r w:rsidR="00F67696">
        <w:rPr>
          <w:rFonts w:ascii="Times New Roman" w:hAnsi="Times New Roman" w:cs="Times New Roman"/>
          <w:sz w:val="24"/>
          <w:szCs w:val="24"/>
        </w:rPr>
        <w:t xml:space="preserve"> over </w:t>
      </w:r>
      <w:r w:rsidR="00EA69E3" w:rsidRPr="0026043D">
        <w:rPr>
          <w:rFonts w:ascii="Times New Roman" w:hAnsi="Times New Roman" w:cs="Times New Roman"/>
          <w:sz w:val="24"/>
          <w:szCs w:val="24"/>
        </w:rPr>
        <w:t xml:space="preserve">contextual </w:t>
      </w:r>
      <w:r w:rsidR="00F3767E" w:rsidRPr="0026043D">
        <w:rPr>
          <w:rFonts w:ascii="Times New Roman" w:hAnsi="Times New Roman" w:cs="Times New Roman"/>
          <w:sz w:val="24"/>
          <w:szCs w:val="24"/>
        </w:rPr>
        <w:t xml:space="preserve">explanations for inequality. </w:t>
      </w:r>
      <w:r w:rsidR="00CF6EDB" w:rsidRPr="0026043D">
        <w:rPr>
          <w:rFonts w:ascii="Times New Roman" w:hAnsi="Times New Roman" w:cs="Times New Roman"/>
          <w:sz w:val="24"/>
          <w:szCs w:val="24"/>
        </w:rPr>
        <w:t>Finally, we test</w:t>
      </w:r>
      <w:r w:rsidR="00F3767E" w:rsidRPr="0026043D">
        <w:rPr>
          <w:rFonts w:ascii="Times New Roman" w:hAnsi="Times New Roman" w:cs="Times New Roman"/>
          <w:sz w:val="24"/>
          <w:szCs w:val="24"/>
        </w:rPr>
        <w:t>ed</w:t>
      </w:r>
      <w:r w:rsidR="00CF6EDB" w:rsidRPr="0026043D">
        <w:rPr>
          <w:rFonts w:ascii="Times New Roman" w:hAnsi="Times New Roman" w:cs="Times New Roman"/>
          <w:sz w:val="24"/>
          <w:szCs w:val="24"/>
        </w:rPr>
        <w:t xml:space="preserve"> whether </w:t>
      </w:r>
      <w:r w:rsidR="00F3767E" w:rsidRPr="0026043D">
        <w:rPr>
          <w:rFonts w:ascii="Times New Roman" w:hAnsi="Times New Roman" w:cs="Times New Roman"/>
          <w:sz w:val="24"/>
          <w:szCs w:val="24"/>
        </w:rPr>
        <w:t xml:space="preserve">participants </w:t>
      </w:r>
      <w:r w:rsidR="00EA69E3" w:rsidRPr="0026043D">
        <w:rPr>
          <w:rFonts w:ascii="Times New Roman" w:hAnsi="Times New Roman" w:cs="Times New Roman"/>
          <w:sz w:val="24"/>
          <w:szCs w:val="24"/>
        </w:rPr>
        <w:t>in the</w:t>
      </w:r>
      <w:r w:rsidR="00F67696">
        <w:rPr>
          <w:rFonts w:ascii="Times New Roman" w:hAnsi="Times New Roman" w:cs="Times New Roman"/>
          <w:sz w:val="24"/>
          <w:szCs w:val="24"/>
        </w:rPr>
        <w:t xml:space="preserve"> </w:t>
      </w:r>
      <w:r w:rsidR="00F67696">
        <w:rPr>
          <w:rFonts w:ascii="Times New Roman" w:hAnsi="Times New Roman" w:cs="Times New Roman"/>
          <w:i/>
          <w:sz w:val="24"/>
          <w:szCs w:val="24"/>
        </w:rPr>
        <w:t>Pro Free Will</w:t>
      </w:r>
      <w:r w:rsidR="00F67696" w:rsidRPr="0026043D">
        <w:rPr>
          <w:rFonts w:ascii="Times New Roman" w:hAnsi="Times New Roman" w:cs="Times New Roman"/>
          <w:sz w:val="24"/>
          <w:szCs w:val="24"/>
        </w:rPr>
        <w:t xml:space="preserve"> condition</w:t>
      </w:r>
      <w:r w:rsidR="00EA69E3" w:rsidRPr="0026043D">
        <w:rPr>
          <w:rFonts w:ascii="Times New Roman" w:hAnsi="Times New Roman" w:cs="Times New Roman"/>
          <w:sz w:val="24"/>
          <w:szCs w:val="24"/>
        </w:rPr>
        <w:t xml:space="preserve"> </w:t>
      </w:r>
      <w:r w:rsidR="00F3767E" w:rsidRPr="0026043D">
        <w:rPr>
          <w:rFonts w:ascii="Times New Roman" w:hAnsi="Times New Roman" w:cs="Times New Roman"/>
          <w:sz w:val="24"/>
          <w:szCs w:val="24"/>
        </w:rPr>
        <w:t>would be more likely to support redistribution than those</w:t>
      </w:r>
      <w:r w:rsidR="00EA69E3" w:rsidRPr="0026043D">
        <w:rPr>
          <w:rFonts w:ascii="Times New Roman" w:hAnsi="Times New Roman" w:cs="Times New Roman"/>
          <w:sz w:val="24"/>
          <w:szCs w:val="24"/>
        </w:rPr>
        <w:t xml:space="preserve"> in the </w:t>
      </w:r>
      <w:r w:rsidR="00F67696">
        <w:rPr>
          <w:rFonts w:ascii="Times New Roman" w:hAnsi="Times New Roman" w:cs="Times New Roman"/>
          <w:i/>
          <w:sz w:val="24"/>
          <w:szCs w:val="24"/>
        </w:rPr>
        <w:t xml:space="preserve">Anti Free Will </w:t>
      </w:r>
      <w:r w:rsidR="00EA69E3" w:rsidRPr="0026043D">
        <w:rPr>
          <w:rFonts w:ascii="Times New Roman" w:hAnsi="Times New Roman" w:cs="Times New Roman"/>
          <w:sz w:val="24"/>
          <w:szCs w:val="24"/>
        </w:rPr>
        <w:t>condition</w:t>
      </w:r>
      <w:r w:rsidR="00F3767E" w:rsidRPr="0026043D">
        <w:rPr>
          <w:rFonts w:ascii="Times New Roman" w:hAnsi="Times New Roman" w:cs="Times New Roman"/>
          <w:sz w:val="24"/>
          <w:szCs w:val="24"/>
        </w:rPr>
        <w:t>. However</w:t>
      </w:r>
      <w:r w:rsidR="00EA69E3" w:rsidRPr="0026043D">
        <w:rPr>
          <w:rFonts w:ascii="Times New Roman" w:hAnsi="Times New Roman" w:cs="Times New Roman"/>
          <w:sz w:val="24"/>
          <w:szCs w:val="24"/>
        </w:rPr>
        <w:t xml:space="preserve">, </w:t>
      </w:r>
      <w:r w:rsidR="00CF6EDB" w:rsidRPr="0026043D">
        <w:rPr>
          <w:rFonts w:ascii="Times New Roman" w:hAnsi="Times New Roman" w:cs="Times New Roman"/>
          <w:sz w:val="24"/>
          <w:szCs w:val="24"/>
        </w:rPr>
        <w:t xml:space="preserve">because past research has found that </w:t>
      </w:r>
      <w:r w:rsidR="00EA69E3" w:rsidRPr="0026043D">
        <w:rPr>
          <w:rFonts w:ascii="Times New Roman" w:hAnsi="Times New Roman" w:cs="Times New Roman"/>
          <w:sz w:val="24"/>
          <w:szCs w:val="24"/>
        </w:rPr>
        <w:t xml:space="preserve">preferences for </w:t>
      </w:r>
      <w:r w:rsidR="00F3767E" w:rsidRPr="0026043D">
        <w:rPr>
          <w:rFonts w:ascii="Times New Roman" w:hAnsi="Times New Roman" w:cs="Times New Roman"/>
          <w:sz w:val="24"/>
          <w:szCs w:val="24"/>
        </w:rPr>
        <w:t>redistribution</w:t>
      </w:r>
      <w:r w:rsidR="00EA69E3" w:rsidRPr="0026043D">
        <w:rPr>
          <w:rFonts w:ascii="Times New Roman" w:hAnsi="Times New Roman" w:cs="Times New Roman"/>
          <w:sz w:val="24"/>
          <w:szCs w:val="24"/>
        </w:rPr>
        <w:t xml:space="preserve"> are</w:t>
      </w:r>
      <w:r w:rsidR="007C38CF">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resistant to change </w:t>
      </w:r>
      <w:r w:rsidR="00EA69E3"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"Kuziemko", "given" : "By Ilyana", "non-dropping-particle" : "", "parse-names" : false, "suffix" : "" }, { "dropping-particle" : "", "family" : "Norton", "given" : "Michael I", "non-dropping-particle" : "", "parse-names" : false, "suffix" : "" }, { "dropping-particle" : "", "family" : "Saez", "given" : "Emmanuel", "non-dropping-particle" : "", "parse-names" : false, "suffix" : "" }, { "dropping-particle" : "", "family" : "Stantcheva", "given" : "Stefanie", "non-dropping-particle" : "", "parse-names" : false, "suffix" : "" } ], "container-title" : "The American Economic Review", "id" : "ITEM-1", "issue" : "4", "issued" : { "date-parts" : [ [ "2015" ] ] }, "page" : "1478-1508", "title" : "American Economic Association How Elastic Are Preferences for Redistribution ? Evidence from Randomized Survey Experiments", "type" : "article-journal", "volume" : "105" }, "uris" : [ "http://www.mendeley.com/documents/?uuid=4d3b8159-5ea4-445e-8d15-93b8e5c7320d" ] } ], "mendeley" : { "formattedCitation" : "(Kuziemko, Norton, Saez, &amp; Stantcheva, 2015)", "plainTextFormattedCitation" : "(Kuziemko, Norton, Saez, &amp; Stantcheva, 2015)", "previouslyFormattedCitation" : "(Kuziemko, Norton, Saez, &amp; Stantcheva, 2015)"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(Kuziemko, Norton, Saez, &amp; Stantcheva, 2015)</w:t>
      </w:r>
      <w:r w:rsidR="00EA69E3" w:rsidRPr="0026043D">
        <w:rPr>
          <w:rFonts w:ascii="Times New Roman" w:hAnsi="Times New Roman" w:cs="Times New Roman"/>
          <w:sz w:val="24"/>
          <w:szCs w:val="24"/>
        </w:rPr>
        <w:fldChar w:fldCharType="end"/>
      </w:r>
      <w:r w:rsidR="00CF6EDB" w:rsidRPr="0026043D">
        <w:rPr>
          <w:rFonts w:ascii="Times New Roman" w:hAnsi="Times New Roman" w:cs="Times New Roman"/>
          <w:sz w:val="24"/>
          <w:szCs w:val="24"/>
        </w:rPr>
        <w:t>, we</w:t>
      </w:r>
      <w:r w:rsidR="00F3767E" w:rsidRPr="0026043D">
        <w:rPr>
          <w:rFonts w:ascii="Times New Roman" w:hAnsi="Times New Roman" w:cs="Times New Roman"/>
          <w:sz w:val="24"/>
          <w:szCs w:val="24"/>
        </w:rPr>
        <w:t xml:space="preserve"> were </w:t>
      </w:r>
      <w:r w:rsidR="00CF6EDB" w:rsidRPr="0026043D">
        <w:rPr>
          <w:rFonts w:ascii="Times New Roman" w:hAnsi="Times New Roman" w:cs="Times New Roman"/>
          <w:sz w:val="24"/>
          <w:szCs w:val="24"/>
        </w:rPr>
        <w:t xml:space="preserve">agnostic </w:t>
      </w:r>
      <w:r w:rsidR="00DD6EF0" w:rsidRPr="0026043D">
        <w:rPr>
          <w:rFonts w:ascii="Times New Roman" w:hAnsi="Times New Roman" w:cs="Times New Roman"/>
          <w:sz w:val="24"/>
          <w:szCs w:val="24"/>
        </w:rPr>
        <w:t xml:space="preserve">about whether </w:t>
      </w:r>
      <w:r w:rsidR="00F3767E" w:rsidRPr="0026043D">
        <w:rPr>
          <w:rFonts w:ascii="Times New Roman" w:hAnsi="Times New Roman" w:cs="Times New Roman"/>
          <w:sz w:val="24"/>
          <w:szCs w:val="24"/>
        </w:rPr>
        <w:t>changing free will would influence support for redistribution</w:t>
      </w:r>
      <w:r w:rsidR="00CD4799" w:rsidRPr="0026043D">
        <w:rPr>
          <w:rFonts w:ascii="Times New Roman" w:hAnsi="Times New Roman" w:cs="Times New Roman"/>
          <w:sz w:val="24"/>
          <w:szCs w:val="24"/>
        </w:rPr>
        <w:t>.</w:t>
      </w:r>
    </w:p>
    <w:p w14:paraId="4227C8F2" w14:textId="79B2EA6C" w:rsidR="006867F4" w:rsidRPr="0026043D" w:rsidRDefault="005A7821"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commentRangeStart w:id="227"/>
      <w:commentRangeStart w:id="228"/>
      <w:r w:rsidRPr="0026043D">
        <w:rPr>
          <w:rFonts w:ascii="Times New Roman" w:hAnsi="Times New Roman" w:cs="Times New Roman"/>
          <w:sz w:val="24"/>
          <w:szCs w:val="24"/>
        </w:rPr>
        <w:t xml:space="preserve">The sample size for </w:t>
      </w:r>
      <w:r w:rsidR="00DD6C8C" w:rsidRPr="0026043D">
        <w:rPr>
          <w:rFonts w:ascii="Times New Roman" w:hAnsi="Times New Roman" w:cs="Times New Roman"/>
          <w:sz w:val="24"/>
          <w:szCs w:val="24"/>
        </w:rPr>
        <w:t>S</w:t>
      </w:r>
      <w:r w:rsidRPr="0026043D">
        <w:rPr>
          <w:rFonts w:ascii="Times New Roman" w:hAnsi="Times New Roman" w:cs="Times New Roman"/>
          <w:sz w:val="24"/>
          <w:szCs w:val="24"/>
        </w:rPr>
        <w:t xml:space="preserve">tudy 3 was determined using an </w:t>
      </w:r>
      <w:r w:rsidR="004C5B08" w:rsidRPr="00CA2D91">
        <w:rPr>
          <w:rFonts w:ascii="Times New Roman" w:hAnsi="Times New Roman" w:cs="Times New Roman"/>
          <w:i/>
          <w:sz w:val="24"/>
          <w:szCs w:val="24"/>
        </w:rPr>
        <w:t>a</w:t>
      </w:r>
      <w:r w:rsidR="00C54979" w:rsidRPr="00CA2D91">
        <w:rPr>
          <w:rFonts w:ascii="Times New Roman" w:hAnsi="Times New Roman" w:cs="Times New Roman"/>
          <w:i/>
          <w:sz w:val="24"/>
          <w:szCs w:val="24"/>
        </w:rPr>
        <w:t xml:space="preserve"> </w:t>
      </w:r>
      <w:r w:rsidR="004C5B08" w:rsidRPr="00CA2D91">
        <w:rPr>
          <w:rFonts w:ascii="Times New Roman" w:hAnsi="Times New Roman" w:cs="Times New Roman"/>
          <w:i/>
          <w:sz w:val="24"/>
          <w:szCs w:val="24"/>
        </w:rPr>
        <w:t>priori</w:t>
      </w:r>
      <w:r w:rsidR="004C5B08" w:rsidRPr="0026043D">
        <w:rPr>
          <w:rFonts w:ascii="Times New Roman" w:hAnsi="Times New Roman" w:cs="Times New Roman"/>
          <w:sz w:val="24"/>
          <w:szCs w:val="24"/>
        </w:rPr>
        <w:t xml:space="preserve"> power analysis conducted</w:t>
      </w:r>
      <w:r w:rsidRPr="0026043D">
        <w:rPr>
          <w:rFonts w:ascii="Times New Roman" w:hAnsi="Times New Roman" w:cs="Times New Roman"/>
          <w:sz w:val="24"/>
          <w:szCs w:val="24"/>
        </w:rPr>
        <w:t xml:space="preserve"> in R </w:t>
      </w:r>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C5B08" w:rsidRPr="0026043D">
        <w:rPr>
          <w:rFonts w:ascii="Times New Roman" w:hAnsi="Times New Roman" w:cs="Times New Roman"/>
          <w:sz w:val="24"/>
          <w:szCs w:val="24"/>
        </w:rPr>
        <w:t xml:space="preserve">using the </w:t>
      </w:r>
      <w:r w:rsidRPr="0026043D">
        <w:rPr>
          <w:rFonts w:ascii="Times New Roman" w:hAnsi="Times New Roman" w:cs="Times New Roman"/>
          <w:sz w:val="24"/>
          <w:szCs w:val="24"/>
        </w:rPr>
        <w:t>“</w:t>
      </w:r>
      <w:proofErr w:type="spellStart"/>
      <w:r w:rsidRPr="0026043D">
        <w:rPr>
          <w:rFonts w:ascii="Times New Roman" w:hAnsi="Times New Roman" w:cs="Times New Roman"/>
          <w:sz w:val="24"/>
          <w:szCs w:val="24"/>
        </w:rPr>
        <w:t>pwr</w:t>
      </w:r>
      <w:proofErr w:type="spellEnd"/>
      <w:r w:rsidRPr="0026043D">
        <w:rPr>
          <w:rFonts w:ascii="Times New Roman" w:hAnsi="Times New Roman" w:cs="Times New Roman"/>
          <w:sz w:val="24"/>
          <w:szCs w:val="24"/>
        </w:rPr>
        <w:t>”</w:t>
      </w:r>
      <w:r w:rsidR="004C5B08" w:rsidRPr="0026043D">
        <w:rPr>
          <w:rFonts w:ascii="Times New Roman" w:hAnsi="Times New Roman" w:cs="Times New Roman"/>
          <w:sz w:val="24"/>
          <w:szCs w:val="24"/>
        </w:rPr>
        <w:t xml:space="preserve"> package</w:t>
      </w:r>
      <w:r w:rsidRPr="0026043D">
        <w:rPr>
          <w:rFonts w:ascii="Times New Roman" w:hAnsi="Times New Roman" w:cs="Times New Roman"/>
          <w:sz w:val="24"/>
          <w:szCs w:val="24"/>
        </w:rPr>
        <w:t xml:space="preserve"> </w:t>
      </w:r>
      <w:r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"Champely", "given" : "Stephane", "non-dropping-particle" : "", "parse-names" : false, "suffix" : "" } ], "id" : "ITEM-1", "issued" : { "date-parts" : [ [ "2017" ] ] }, "number" : "R package version 1.2-1", "title" : "pwr: Basic Functions for Power Analysis.", "type" : "article" }, "uris" : [ "http://www.mendeley.com/documents/?uuid=9c39c2cd-5201-4de0-b82e-d7a2e513f77a" ] } ], "mendeley" : { "formattedCitation" : "(Champely, 2017)", "plainTextFormattedCitation" : "(Champely, 2017)", "previouslyFormattedCitation" : "(Champely,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(Champely,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72D2C" w:rsidRPr="0026043D">
        <w:rPr>
          <w:rFonts w:ascii="Times New Roman" w:hAnsi="Times New Roman" w:cs="Times New Roman"/>
          <w:sz w:val="24"/>
          <w:szCs w:val="24"/>
        </w:rPr>
        <w:t xml:space="preserve">We </w:t>
      </w:r>
      <w:r w:rsidR="00865FD9" w:rsidRPr="0026043D">
        <w:rPr>
          <w:rFonts w:ascii="Times New Roman" w:hAnsi="Times New Roman" w:cs="Times New Roman"/>
          <w:sz w:val="24"/>
          <w:szCs w:val="24"/>
        </w:rPr>
        <w:t>aimed for</w:t>
      </w:r>
      <w:r w:rsidR="00472D2C" w:rsidRPr="0026043D">
        <w:rPr>
          <w:rFonts w:ascii="Times New Roman" w:hAnsi="Times New Roman" w:cs="Times New Roman"/>
          <w:sz w:val="24"/>
          <w:szCs w:val="24"/>
        </w:rPr>
        <w:t xml:space="preserve"> 90% power to detect </w:t>
      </w:r>
      <w:r w:rsidR="00DD6C8C" w:rsidRPr="0026043D">
        <w:rPr>
          <w:rFonts w:ascii="Times New Roman" w:hAnsi="Times New Roman" w:cs="Times New Roman"/>
          <w:sz w:val="24"/>
          <w:szCs w:val="24"/>
        </w:rPr>
        <w:t xml:space="preserve">an effect of size </w:t>
      </w:r>
      <w:r w:rsidR="00472D2C" w:rsidRPr="0026043D">
        <w:rPr>
          <w:rFonts w:ascii="Times New Roman" w:hAnsi="Times New Roman" w:cs="Times New Roman"/>
          <w:i/>
          <w:sz w:val="24"/>
          <w:szCs w:val="24"/>
        </w:rPr>
        <w:t xml:space="preserve">d </w:t>
      </w:r>
      <w:r w:rsidR="00472D2C" w:rsidRPr="0026043D">
        <w:rPr>
          <w:rFonts w:ascii="Times New Roman" w:hAnsi="Times New Roman" w:cs="Times New Roman"/>
          <w:sz w:val="24"/>
          <w:szCs w:val="24"/>
        </w:rPr>
        <w:t>= .20 or larger at the significance level α = .05</w:t>
      </w:r>
      <w:r w:rsidR="0099789D" w:rsidRPr="0026043D">
        <w:rPr>
          <w:rFonts w:ascii="Times New Roman" w:hAnsi="Times New Roman" w:cs="Times New Roman"/>
          <w:sz w:val="24"/>
          <w:szCs w:val="24"/>
        </w:rPr>
        <w:t xml:space="preserve">. </w:t>
      </w:r>
      <w:r w:rsidRPr="0026043D">
        <w:rPr>
          <w:rFonts w:ascii="Times New Roman" w:hAnsi="Times New Roman" w:cs="Times New Roman"/>
          <w:sz w:val="24"/>
          <w:szCs w:val="24"/>
        </w:rPr>
        <w:t>To reflect the</w:t>
      </w:r>
      <w:r w:rsidR="00DD6C8C" w:rsidRPr="0026043D">
        <w:rPr>
          <w:rFonts w:ascii="Times New Roman" w:hAnsi="Times New Roman" w:cs="Times New Roman"/>
          <w:sz w:val="24"/>
          <w:szCs w:val="24"/>
        </w:rPr>
        <w:t xml:space="preserve"> directional nature of our </w:t>
      </w:r>
      <w:r w:rsidRPr="0026043D">
        <w:rPr>
          <w:rFonts w:ascii="Times New Roman" w:hAnsi="Times New Roman" w:cs="Times New Roman"/>
          <w:sz w:val="24"/>
          <w:szCs w:val="24"/>
        </w:rPr>
        <w:t xml:space="preserve">hypothesis, we </w:t>
      </w:r>
      <w:r w:rsidR="00DD6C8C" w:rsidRPr="0026043D">
        <w:rPr>
          <w:rFonts w:ascii="Times New Roman" w:hAnsi="Times New Roman" w:cs="Times New Roman"/>
          <w:sz w:val="24"/>
          <w:szCs w:val="24"/>
        </w:rPr>
        <w:t xml:space="preserve">conducted the power analysis assuming the use of </w:t>
      </w:r>
      <w:r w:rsidRPr="0026043D">
        <w:rPr>
          <w:rFonts w:ascii="Times New Roman" w:hAnsi="Times New Roman" w:cs="Times New Roman"/>
          <w:sz w:val="24"/>
          <w:szCs w:val="24"/>
        </w:rPr>
        <w:t xml:space="preserve">one tailed </w:t>
      </w:r>
      <w:r w:rsidR="00DD6C8C" w:rsidRPr="0026043D">
        <w:rPr>
          <w:rFonts w:ascii="Times New Roman" w:hAnsi="Times New Roman" w:cs="Times New Roman"/>
          <w:sz w:val="24"/>
          <w:szCs w:val="24"/>
        </w:rPr>
        <w:t>t-</w:t>
      </w:r>
      <w:r w:rsidRPr="0026043D">
        <w:rPr>
          <w:rFonts w:ascii="Times New Roman" w:hAnsi="Times New Roman" w:cs="Times New Roman"/>
          <w:sz w:val="24"/>
          <w:szCs w:val="24"/>
        </w:rPr>
        <w:t>tests</w:t>
      </w:r>
      <w:r w:rsidR="00DD6C8C" w:rsidRPr="0026043D">
        <w:rPr>
          <w:rFonts w:ascii="Times New Roman" w:hAnsi="Times New Roman" w:cs="Times New Roman"/>
          <w:sz w:val="24"/>
          <w:szCs w:val="24"/>
        </w:rPr>
        <w:t xml:space="preserve">. </w:t>
      </w:r>
      <w:r w:rsidR="00D75E45" w:rsidRPr="0026043D">
        <w:rPr>
          <w:rFonts w:ascii="Times New Roman" w:hAnsi="Times New Roman" w:cs="Times New Roman"/>
          <w:sz w:val="24"/>
          <w:szCs w:val="24"/>
        </w:rPr>
        <w:t>Th</w:t>
      </w:r>
      <w:r w:rsidR="00DD6C8C" w:rsidRPr="0026043D">
        <w:rPr>
          <w:rFonts w:ascii="Times New Roman" w:hAnsi="Times New Roman" w:cs="Times New Roman"/>
          <w:sz w:val="24"/>
          <w:szCs w:val="24"/>
        </w:rPr>
        <w:t>e</w:t>
      </w:r>
      <w:r w:rsidR="00D75E45" w:rsidRPr="0026043D">
        <w:rPr>
          <w:rFonts w:ascii="Times New Roman" w:hAnsi="Times New Roman" w:cs="Times New Roman"/>
          <w:sz w:val="24"/>
          <w:szCs w:val="24"/>
        </w:rPr>
        <w:t xml:space="preserve"> power analysis </w:t>
      </w:r>
      <w:r w:rsidR="00CD4799" w:rsidRPr="0026043D">
        <w:rPr>
          <w:rFonts w:ascii="Times New Roman" w:hAnsi="Times New Roman" w:cs="Times New Roman"/>
          <w:sz w:val="24"/>
          <w:szCs w:val="24"/>
        </w:rPr>
        <w:t xml:space="preserve">indicated that </w:t>
      </w:r>
      <w:r w:rsidR="00D75E45" w:rsidRPr="0026043D">
        <w:rPr>
          <w:rFonts w:ascii="Times New Roman" w:hAnsi="Times New Roman" w:cs="Times New Roman"/>
          <w:sz w:val="24"/>
          <w:szCs w:val="24"/>
        </w:rPr>
        <w:t>858 participants</w:t>
      </w:r>
      <w:r w:rsidR="00CD4799" w:rsidRPr="0026043D">
        <w:rPr>
          <w:rFonts w:ascii="Times New Roman" w:hAnsi="Times New Roman" w:cs="Times New Roman"/>
          <w:sz w:val="24"/>
          <w:szCs w:val="24"/>
        </w:rPr>
        <w:t xml:space="preserve"> would be required</w:t>
      </w:r>
      <w:r w:rsidR="00D75E45" w:rsidRPr="0026043D">
        <w:rPr>
          <w:rFonts w:ascii="Times New Roman" w:hAnsi="Times New Roman" w:cs="Times New Roman"/>
          <w:sz w:val="24"/>
          <w:szCs w:val="24"/>
        </w:rPr>
        <w:t xml:space="preserve">. </w:t>
      </w:r>
      <w:r w:rsidR="003540DC">
        <w:rPr>
          <w:rFonts w:ascii="Times New Roman" w:hAnsi="Times New Roman" w:cs="Times New Roman"/>
          <w:sz w:val="24"/>
          <w:szCs w:val="24"/>
        </w:rPr>
        <w:t xml:space="preserve">However, </w:t>
      </w:r>
      <w:r w:rsidR="00472D2C" w:rsidRPr="0026043D">
        <w:rPr>
          <w:rFonts w:ascii="Times New Roman" w:hAnsi="Times New Roman" w:cs="Times New Roman"/>
          <w:sz w:val="24"/>
          <w:szCs w:val="24"/>
        </w:rPr>
        <w:t xml:space="preserve">we </w:t>
      </w:r>
      <w:commentRangeStart w:id="229"/>
      <w:r w:rsidR="00472D2C" w:rsidRPr="0026043D">
        <w:rPr>
          <w:rFonts w:ascii="Times New Roman" w:hAnsi="Times New Roman" w:cs="Times New Roman"/>
          <w:sz w:val="24"/>
          <w:szCs w:val="24"/>
        </w:rPr>
        <w:lastRenderedPageBreak/>
        <w:t>estimated that</w:t>
      </w:r>
      <w:r w:rsidR="00FC165E" w:rsidRPr="0026043D">
        <w:rPr>
          <w:rFonts w:ascii="Times New Roman" w:hAnsi="Times New Roman" w:cs="Times New Roman"/>
          <w:sz w:val="24"/>
          <w:szCs w:val="24"/>
        </w:rPr>
        <w:t xml:space="preserve"> roughly</w:t>
      </w:r>
      <w:r w:rsidR="00472D2C" w:rsidRPr="0026043D">
        <w:rPr>
          <w:rFonts w:ascii="Times New Roman" w:hAnsi="Times New Roman" w:cs="Times New Roman"/>
          <w:sz w:val="24"/>
          <w:szCs w:val="24"/>
        </w:rPr>
        <w:t xml:space="preserve"> </w:t>
      </w:r>
      <w:r w:rsidR="00865FD9" w:rsidRPr="0026043D">
        <w:rPr>
          <w:rFonts w:ascii="Times New Roman" w:hAnsi="Times New Roman" w:cs="Times New Roman"/>
          <w:sz w:val="24"/>
          <w:szCs w:val="24"/>
        </w:rPr>
        <w:t>1</w:t>
      </w:r>
      <w:r w:rsidR="00472D2C" w:rsidRPr="0026043D">
        <w:rPr>
          <w:rFonts w:ascii="Times New Roman" w:hAnsi="Times New Roman" w:cs="Times New Roman"/>
          <w:sz w:val="24"/>
          <w:szCs w:val="24"/>
        </w:rPr>
        <w:t xml:space="preserve">5% of participants </w:t>
      </w:r>
      <w:commentRangeEnd w:id="229"/>
      <w:r w:rsidR="00EB3F3C">
        <w:rPr>
          <w:rStyle w:val="CommentReference"/>
        </w:rPr>
        <w:commentReference w:id="229"/>
      </w:r>
      <w:r w:rsidR="00472D2C" w:rsidRPr="0026043D">
        <w:rPr>
          <w:rFonts w:ascii="Times New Roman" w:hAnsi="Times New Roman" w:cs="Times New Roman"/>
          <w:sz w:val="24"/>
          <w:szCs w:val="24"/>
        </w:rPr>
        <w:t>would fail our attention check</w:t>
      </w:r>
      <w:r w:rsidR="003540DC">
        <w:rPr>
          <w:rFonts w:ascii="Times New Roman" w:hAnsi="Times New Roman" w:cs="Times New Roman"/>
          <w:sz w:val="24"/>
          <w:szCs w:val="24"/>
        </w:rPr>
        <w:t xml:space="preserve">, so we increased our target sample size by 15% to </w:t>
      </w:r>
      <w:r w:rsidR="00472D2C" w:rsidRPr="0026043D">
        <w:rPr>
          <w:rFonts w:ascii="Times New Roman" w:hAnsi="Times New Roman" w:cs="Times New Roman"/>
          <w:sz w:val="24"/>
          <w:szCs w:val="24"/>
        </w:rPr>
        <w:t>1</w:t>
      </w:r>
      <w:ins w:id="230" w:author="Angela Robinson" w:date="2018-08-10T10:53:00Z">
        <w:r w:rsidR="00285502">
          <w:rPr>
            <w:rFonts w:ascii="Times New Roman" w:hAnsi="Times New Roman" w:cs="Times New Roman"/>
            <w:sz w:val="24"/>
            <w:szCs w:val="24"/>
          </w:rPr>
          <w:t>,</w:t>
        </w:r>
      </w:ins>
      <w:r w:rsidR="00472D2C" w:rsidRPr="0026043D">
        <w:rPr>
          <w:rFonts w:ascii="Times New Roman" w:hAnsi="Times New Roman" w:cs="Times New Roman"/>
          <w:sz w:val="24"/>
          <w:szCs w:val="24"/>
        </w:rPr>
        <w:t>010</w:t>
      </w:r>
      <w:r w:rsidR="00865FD9" w:rsidRPr="0026043D">
        <w:rPr>
          <w:rFonts w:ascii="Times New Roman" w:hAnsi="Times New Roman" w:cs="Times New Roman"/>
          <w:sz w:val="24"/>
          <w:szCs w:val="24"/>
        </w:rPr>
        <w:t xml:space="preserve"> participants. </w:t>
      </w:r>
      <w:r w:rsidR="00F0741C" w:rsidRPr="0026043D">
        <w:rPr>
          <w:rFonts w:ascii="Times New Roman" w:hAnsi="Times New Roman" w:cs="Times New Roman"/>
          <w:sz w:val="24"/>
          <w:szCs w:val="24"/>
        </w:rPr>
        <w:t>Target s</w:t>
      </w:r>
      <w:r w:rsidR="006867F4" w:rsidRPr="0026043D">
        <w:rPr>
          <w:rFonts w:ascii="Times New Roman" w:hAnsi="Times New Roman" w:cs="Times New Roman"/>
          <w:sz w:val="24"/>
          <w:szCs w:val="24"/>
        </w:rPr>
        <w:t>ample size</w:t>
      </w:r>
      <w:r w:rsidR="00F0741C" w:rsidRPr="0026043D">
        <w:rPr>
          <w:rFonts w:ascii="Times New Roman" w:hAnsi="Times New Roman" w:cs="Times New Roman"/>
          <w:sz w:val="24"/>
          <w:szCs w:val="24"/>
        </w:rPr>
        <w:t xml:space="preserve">, hypotheses, and </w:t>
      </w:r>
      <w:r w:rsidR="00CD4799" w:rsidRPr="0026043D">
        <w:rPr>
          <w:rFonts w:ascii="Times New Roman" w:hAnsi="Times New Roman" w:cs="Times New Roman"/>
          <w:sz w:val="24"/>
          <w:szCs w:val="24"/>
        </w:rPr>
        <w:t xml:space="preserve">planned </w:t>
      </w:r>
      <w:r w:rsidR="00F0741C" w:rsidRPr="0026043D">
        <w:rPr>
          <w:rFonts w:ascii="Times New Roman" w:hAnsi="Times New Roman" w:cs="Times New Roman"/>
          <w:sz w:val="24"/>
          <w:szCs w:val="24"/>
        </w:rPr>
        <w:t>analys</w:t>
      </w:r>
      <w:r w:rsidR="00FC165E" w:rsidRPr="0026043D">
        <w:rPr>
          <w:rFonts w:ascii="Times New Roman" w:hAnsi="Times New Roman" w:cs="Times New Roman"/>
          <w:sz w:val="24"/>
          <w:szCs w:val="24"/>
        </w:rPr>
        <w:t>e</w:t>
      </w:r>
      <w:r w:rsidR="00F0741C" w:rsidRPr="0026043D">
        <w:rPr>
          <w:rFonts w:ascii="Times New Roman" w:hAnsi="Times New Roman" w:cs="Times New Roman"/>
          <w:sz w:val="24"/>
          <w:szCs w:val="24"/>
        </w:rPr>
        <w:t>s</w:t>
      </w:r>
      <w:r w:rsidR="006867F4" w:rsidRPr="0026043D">
        <w:rPr>
          <w:rFonts w:ascii="Times New Roman" w:hAnsi="Times New Roman" w:cs="Times New Roman"/>
          <w:sz w:val="24"/>
          <w:szCs w:val="24"/>
        </w:rPr>
        <w:t xml:space="preserve"> we</w:t>
      </w:r>
      <w:r w:rsidR="00F0741C" w:rsidRPr="0026043D">
        <w:rPr>
          <w:rFonts w:ascii="Times New Roman" w:hAnsi="Times New Roman" w:cs="Times New Roman"/>
          <w:sz w:val="24"/>
          <w:szCs w:val="24"/>
        </w:rPr>
        <w:t>re</w:t>
      </w:r>
      <w:r w:rsidR="006867F4" w:rsidRPr="0026043D">
        <w:rPr>
          <w:rFonts w:ascii="Times New Roman" w:hAnsi="Times New Roman" w:cs="Times New Roman"/>
          <w:sz w:val="24"/>
          <w:szCs w:val="24"/>
        </w:rPr>
        <w:t xml:space="preserve"> preregistered at aspredicted.com</w:t>
      </w:r>
      <w:r w:rsidR="001A0125" w:rsidRPr="0026043D">
        <w:rPr>
          <w:rFonts w:ascii="Times New Roman" w:hAnsi="Times New Roman" w:cs="Times New Roman"/>
          <w:sz w:val="24"/>
          <w:szCs w:val="24"/>
        </w:rPr>
        <w:t xml:space="preserve"> prior to data collection</w:t>
      </w:r>
      <w:r w:rsidR="00FC165E" w:rsidRPr="0026043D">
        <w:rPr>
          <w:rFonts w:ascii="Times New Roman" w:hAnsi="Times New Roman" w:cs="Times New Roman"/>
          <w:sz w:val="24"/>
          <w:szCs w:val="24"/>
        </w:rPr>
        <w:t>.</w:t>
      </w:r>
      <w:commentRangeEnd w:id="227"/>
      <w:r w:rsidR="00242D68">
        <w:rPr>
          <w:rStyle w:val="CommentReference"/>
        </w:rPr>
        <w:commentReference w:id="227"/>
      </w:r>
      <w:commentRangeEnd w:id="228"/>
      <w:r w:rsidR="009C05E4">
        <w:rPr>
          <w:rStyle w:val="CommentReference"/>
        </w:rPr>
        <w:commentReference w:id="228"/>
      </w:r>
    </w:p>
    <w:p w14:paraId="46627F62" w14:textId="77777777" w:rsidR="00854DEE" w:rsidRPr="00677F82" w:rsidRDefault="00854DEE" w:rsidP="00EC5856">
      <w:pPr>
        <w:spacing w:after="0" w:line="480" w:lineRule="auto"/>
        <w:jc w:val="center"/>
        <w:rPr>
          <w:rFonts w:ascii="Times New Roman" w:hAnsi="Times New Roman" w:cs="Times New Roman"/>
          <w:b/>
          <w:sz w:val="24"/>
          <w:szCs w:val="24"/>
        </w:rPr>
      </w:pPr>
      <w:r w:rsidRPr="00677F82">
        <w:rPr>
          <w:rFonts w:ascii="Times New Roman" w:hAnsi="Times New Roman" w:cs="Times New Roman"/>
          <w:b/>
          <w:sz w:val="24"/>
          <w:szCs w:val="24"/>
        </w:rPr>
        <w:t>Methods</w:t>
      </w:r>
    </w:p>
    <w:p w14:paraId="0330AD30" w14:textId="531470CE" w:rsidR="00854DEE" w:rsidRPr="00677F82" w:rsidRDefault="00854DEE" w:rsidP="0002065D">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Participants </w:t>
      </w:r>
      <w:r w:rsidR="004D15AB" w:rsidRPr="00677F82">
        <w:rPr>
          <w:rFonts w:ascii="Times New Roman" w:hAnsi="Times New Roman" w:cs="Times New Roman"/>
          <w:b/>
          <w:sz w:val="24"/>
          <w:szCs w:val="24"/>
        </w:rPr>
        <w:t>and Procedure</w:t>
      </w:r>
    </w:p>
    <w:p w14:paraId="59072C05" w14:textId="5FD83076" w:rsidR="00854DEE" w:rsidRPr="0026043D" w:rsidRDefault="00B718CF" w:rsidP="007576D0">
      <w:pPr>
        <w:spacing w:after="0" w:line="480" w:lineRule="auto"/>
        <w:ind w:firstLine="720"/>
        <w:rPr>
          <w:rFonts w:ascii="Times New Roman" w:hAnsi="Times New Roman" w:cs="Times New Roman"/>
          <w:sz w:val="24"/>
          <w:szCs w:val="24"/>
        </w:rPr>
      </w:pPr>
      <w:commentRangeStart w:id="231"/>
      <w:r w:rsidRPr="0026043D">
        <w:rPr>
          <w:rFonts w:ascii="Times New Roman" w:hAnsi="Times New Roman" w:cs="Times New Roman"/>
          <w:sz w:val="24"/>
          <w:szCs w:val="24"/>
        </w:rPr>
        <w:t>We recruited 1</w:t>
      </w:r>
      <w:ins w:id="232" w:author="Angela Robinson" w:date="2018-08-10T10:53:00Z">
        <w:r w:rsidR="00285502">
          <w:rPr>
            <w:rFonts w:ascii="Times New Roman" w:hAnsi="Times New Roman" w:cs="Times New Roman"/>
            <w:sz w:val="24"/>
            <w:szCs w:val="24"/>
          </w:rPr>
          <w:t>,</w:t>
        </w:r>
      </w:ins>
      <w:r w:rsidRPr="0026043D">
        <w:rPr>
          <w:rFonts w:ascii="Times New Roman" w:hAnsi="Times New Roman" w:cs="Times New Roman"/>
          <w:sz w:val="24"/>
          <w:szCs w:val="24"/>
        </w:rPr>
        <w:t xml:space="preserve">010 participants for </w:t>
      </w:r>
      <w:r w:rsidR="00854DEE" w:rsidRPr="0026043D">
        <w:rPr>
          <w:rFonts w:ascii="Times New Roman" w:hAnsi="Times New Roman" w:cs="Times New Roman"/>
          <w:sz w:val="24"/>
          <w:szCs w:val="24"/>
        </w:rPr>
        <w:t xml:space="preserve">Study </w:t>
      </w:r>
      <w:commentRangeEnd w:id="231"/>
      <w:r w:rsidR="00EB3F3C">
        <w:rPr>
          <w:rStyle w:val="CommentReference"/>
        </w:rPr>
        <w:commentReference w:id="231"/>
      </w:r>
      <w:r w:rsidR="005D3C51" w:rsidRPr="0026043D">
        <w:rPr>
          <w:rFonts w:ascii="Times New Roman" w:hAnsi="Times New Roman" w:cs="Times New Roman"/>
          <w:sz w:val="24"/>
          <w:szCs w:val="24"/>
        </w:rPr>
        <w:t>3</w:t>
      </w:r>
      <w:r w:rsidRPr="0026043D">
        <w:rPr>
          <w:rFonts w:ascii="Times New Roman" w:hAnsi="Times New Roman" w:cs="Times New Roman"/>
          <w:sz w:val="24"/>
          <w:szCs w:val="24"/>
        </w:rPr>
        <w:t xml:space="preserve"> through Amazon’s Mechanical Turk</w:t>
      </w:r>
      <w:r w:rsidR="00B054D1"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w:t>
      </w:r>
      <w:r w:rsidR="008D12B7" w:rsidRPr="0026043D">
        <w:rPr>
          <w:rFonts w:ascii="Times New Roman" w:hAnsi="Times New Roman" w:cs="Times New Roman"/>
          <w:sz w:val="24"/>
          <w:szCs w:val="24"/>
        </w:rPr>
        <w:t>500</w:t>
      </w:r>
      <w:r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 xml:space="preserve">male, </w:t>
      </w:r>
      <w:r w:rsidR="008D12B7" w:rsidRPr="0026043D">
        <w:rPr>
          <w:rFonts w:ascii="Times New Roman" w:hAnsi="Times New Roman" w:cs="Times New Roman"/>
          <w:sz w:val="24"/>
          <w:szCs w:val="24"/>
        </w:rPr>
        <w:t>501</w:t>
      </w:r>
      <w:r w:rsidRPr="0026043D">
        <w:rPr>
          <w:rFonts w:ascii="Times New Roman" w:hAnsi="Times New Roman" w:cs="Times New Roman"/>
          <w:sz w:val="24"/>
          <w:szCs w:val="24"/>
        </w:rPr>
        <w:t xml:space="preserve"> </w:t>
      </w:r>
      <w:proofErr w:type="gramStart"/>
      <w:r w:rsidRPr="0026043D">
        <w:rPr>
          <w:rFonts w:ascii="Times New Roman" w:hAnsi="Times New Roman" w:cs="Times New Roman"/>
          <w:sz w:val="24"/>
          <w:szCs w:val="24"/>
        </w:rPr>
        <w:t>f</w:t>
      </w:r>
      <w:r w:rsidR="00854DEE" w:rsidRPr="0026043D">
        <w:rPr>
          <w:rFonts w:ascii="Times New Roman" w:hAnsi="Times New Roman" w:cs="Times New Roman"/>
          <w:sz w:val="24"/>
          <w:szCs w:val="24"/>
        </w:rPr>
        <w:t>emale</w:t>
      </w:r>
      <w:proofErr w:type="gramEnd"/>
      <w:r w:rsidR="00854DEE" w:rsidRPr="0026043D">
        <w:rPr>
          <w:rFonts w:ascii="Times New Roman" w:hAnsi="Times New Roman" w:cs="Times New Roman"/>
          <w:sz w:val="24"/>
          <w:szCs w:val="24"/>
        </w:rPr>
        <w:t xml:space="preserve">, </w:t>
      </w:r>
      <w:r w:rsidR="008D12B7" w:rsidRPr="0026043D">
        <w:rPr>
          <w:rFonts w:ascii="Times New Roman" w:hAnsi="Times New Roman" w:cs="Times New Roman"/>
          <w:sz w:val="24"/>
          <w:szCs w:val="24"/>
        </w:rPr>
        <w:t xml:space="preserve">7 </w:t>
      </w:r>
      <w:r w:rsidR="00854DEE" w:rsidRPr="0026043D">
        <w:rPr>
          <w:rFonts w:ascii="Times New Roman" w:hAnsi="Times New Roman" w:cs="Times New Roman"/>
          <w:sz w:val="24"/>
          <w:szCs w:val="24"/>
        </w:rPr>
        <w:t>other</w:t>
      </w:r>
      <w:r w:rsidRPr="0026043D">
        <w:rPr>
          <w:rFonts w:ascii="Times New Roman" w:hAnsi="Times New Roman" w:cs="Times New Roman"/>
          <w:sz w:val="24"/>
          <w:szCs w:val="24"/>
        </w:rPr>
        <w:t>/prefer not to say</w:t>
      </w:r>
      <w:r w:rsidR="00854DEE" w:rsidRPr="0026043D">
        <w:rPr>
          <w:rFonts w:ascii="Times New Roman" w:hAnsi="Times New Roman" w:cs="Times New Roman"/>
          <w:sz w:val="24"/>
          <w:szCs w:val="24"/>
        </w:rPr>
        <w:t>; mean age</w:t>
      </w:r>
      <w:del w:id="233" w:author="Dylan Wiwad" w:date="2018-08-08T13:19:00Z">
        <w:r w:rsidR="00D1674F" w:rsidDel="00EB3F3C">
          <w:rPr>
            <w:rFonts w:ascii="Times New Roman" w:hAnsi="Times New Roman" w:cs="Times New Roman"/>
            <w:sz w:val="24"/>
            <w:szCs w:val="24"/>
            <w:vertAlign w:val="superscript"/>
          </w:rPr>
          <w:delText>2</w:delText>
        </w:r>
        <w:r w:rsidR="00854DEE" w:rsidRPr="0026043D" w:rsidDel="00EB3F3C">
          <w:rPr>
            <w:rFonts w:ascii="Times New Roman" w:hAnsi="Times New Roman" w:cs="Times New Roman"/>
            <w:sz w:val="24"/>
            <w:szCs w:val="24"/>
          </w:rPr>
          <w:delText xml:space="preserve"> </w:delText>
        </w:r>
      </w:del>
      <w:ins w:id="234" w:author="Dylan Wiwad" w:date="2018-08-08T13:19:00Z">
        <w:r w:rsidR="00EB3F3C">
          <w:rPr>
            <w:rFonts w:ascii="Times New Roman" w:hAnsi="Times New Roman" w:cs="Times New Roman"/>
            <w:sz w:val="24"/>
            <w:szCs w:val="24"/>
          </w:rPr>
          <w:t xml:space="preserve"> </w:t>
        </w:r>
      </w:ins>
      <w:r w:rsidR="00854DEE" w:rsidRPr="0026043D">
        <w:rPr>
          <w:rFonts w:ascii="Times New Roman" w:hAnsi="Times New Roman" w:cs="Times New Roman"/>
          <w:sz w:val="24"/>
          <w:szCs w:val="24"/>
        </w:rPr>
        <w:t xml:space="preserve">= </w:t>
      </w:r>
      <w:r w:rsidR="00482E03" w:rsidRPr="0026043D">
        <w:rPr>
          <w:rFonts w:ascii="Times New Roman" w:hAnsi="Times New Roman" w:cs="Times New Roman"/>
          <w:sz w:val="24"/>
          <w:szCs w:val="24"/>
        </w:rPr>
        <w:t>36.8</w:t>
      </w:r>
      <w:r w:rsidR="00183833" w:rsidRPr="0026043D">
        <w:rPr>
          <w:rFonts w:ascii="Times New Roman" w:hAnsi="Times New Roman" w:cs="Times New Roman"/>
          <w:sz w:val="24"/>
          <w:szCs w:val="24"/>
        </w:rPr>
        <w:t>2</w:t>
      </w:r>
      <w:r w:rsidR="00854DEE" w:rsidRPr="0026043D">
        <w:rPr>
          <w:rFonts w:ascii="Times New Roman" w:hAnsi="Times New Roman" w:cs="Times New Roman"/>
          <w:sz w:val="24"/>
          <w:szCs w:val="24"/>
        </w:rPr>
        <w:t xml:space="preserve">, </w:t>
      </w:r>
      <w:r w:rsidR="00854DEE" w:rsidRPr="0026043D">
        <w:rPr>
          <w:rFonts w:ascii="Times New Roman" w:hAnsi="Times New Roman" w:cs="Times New Roman"/>
          <w:i/>
          <w:sz w:val="24"/>
          <w:szCs w:val="24"/>
        </w:rPr>
        <w:t xml:space="preserve">SD </w:t>
      </w:r>
      <w:r w:rsidR="00854DEE" w:rsidRPr="0026043D">
        <w:rPr>
          <w:rFonts w:ascii="Times New Roman" w:hAnsi="Times New Roman" w:cs="Times New Roman"/>
          <w:sz w:val="24"/>
          <w:szCs w:val="24"/>
        </w:rPr>
        <w:t>=</w:t>
      </w:r>
      <w:r w:rsidR="00482E03" w:rsidRPr="0026043D">
        <w:rPr>
          <w:rFonts w:ascii="Times New Roman" w:hAnsi="Times New Roman" w:cs="Times New Roman"/>
          <w:sz w:val="24"/>
          <w:szCs w:val="24"/>
        </w:rPr>
        <w:t xml:space="preserve"> 1</w:t>
      </w:r>
      <w:r w:rsidR="00183833" w:rsidRPr="0026043D">
        <w:rPr>
          <w:rFonts w:ascii="Times New Roman" w:hAnsi="Times New Roman" w:cs="Times New Roman"/>
          <w:sz w:val="24"/>
          <w:szCs w:val="24"/>
        </w:rPr>
        <w:t>1</w:t>
      </w:r>
      <w:r w:rsidR="00482E03" w:rsidRPr="0026043D">
        <w:rPr>
          <w:rFonts w:ascii="Times New Roman" w:hAnsi="Times New Roman" w:cs="Times New Roman"/>
          <w:sz w:val="24"/>
          <w:szCs w:val="24"/>
        </w:rPr>
        <w:t>.</w:t>
      </w:r>
      <w:r w:rsidR="00183833" w:rsidRPr="0026043D">
        <w:rPr>
          <w:rFonts w:ascii="Times New Roman" w:hAnsi="Times New Roman" w:cs="Times New Roman"/>
          <w:sz w:val="24"/>
          <w:szCs w:val="24"/>
        </w:rPr>
        <w:t>98</w:t>
      </w:r>
      <w:r w:rsidR="00854DEE" w:rsidRPr="0026043D">
        <w:rPr>
          <w:rFonts w:ascii="Times New Roman" w:hAnsi="Times New Roman" w:cs="Times New Roman"/>
          <w:sz w:val="24"/>
          <w:szCs w:val="24"/>
        </w:rPr>
        <w:t>)</w:t>
      </w:r>
      <w:ins w:id="235" w:author="Dylan Wiwad" w:date="2018-08-08T13:19:00Z">
        <w:r w:rsidR="00EB3F3C" w:rsidRPr="00EB3F3C">
          <w:rPr>
            <w:rFonts w:ascii="Times New Roman" w:hAnsi="Times New Roman" w:cs="Times New Roman"/>
            <w:sz w:val="24"/>
            <w:szCs w:val="24"/>
            <w:vertAlign w:val="superscript"/>
          </w:rPr>
          <w:t xml:space="preserve"> </w:t>
        </w:r>
        <w:r w:rsidR="00EB3F3C">
          <w:rPr>
            <w:rFonts w:ascii="Times New Roman" w:hAnsi="Times New Roman" w:cs="Times New Roman"/>
            <w:sz w:val="24"/>
            <w:szCs w:val="24"/>
            <w:vertAlign w:val="superscript"/>
          </w:rPr>
          <w:t>2</w:t>
        </w:r>
      </w:ins>
      <w:r w:rsidR="00854DEE"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Participants watched the video</w:t>
      </w:r>
      <w:r w:rsidR="00C5173B" w:rsidRPr="0026043D">
        <w:rPr>
          <w:rFonts w:ascii="Times New Roman" w:hAnsi="Times New Roman" w:cs="Times New Roman"/>
          <w:sz w:val="24"/>
          <w:szCs w:val="24"/>
        </w:rPr>
        <w:t xml:space="preserve"> manipulation, then </w:t>
      </w:r>
      <w:r w:rsidR="004D15AB" w:rsidRPr="0026043D">
        <w:rPr>
          <w:rFonts w:ascii="Times New Roman" w:hAnsi="Times New Roman" w:cs="Times New Roman"/>
          <w:sz w:val="24"/>
          <w:szCs w:val="24"/>
        </w:rPr>
        <w:t>completed</w:t>
      </w:r>
      <w:r w:rsidR="00C5173B" w:rsidRPr="0026043D">
        <w:rPr>
          <w:rFonts w:ascii="Times New Roman" w:hAnsi="Times New Roman" w:cs="Times New Roman"/>
          <w:sz w:val="24"/>
          <w:szCs w:val="24"/>
        </w:rPr>
        <w:t xml:space="preserve"> (in random order)</w:t>
      </w:r>
      <w:r w:rsidR="004D15AB" w:rsidRPr="0026043D">
        <w:rPr>
          <w:rFonts w:ascii="Times New Roman" w:hAnsi="Times New Roman" w:cs="Times New Roman"/>
          <w:sz w:val="24"/>
          <w:szCs w:val="24"/>
        </w:rPr>
        <w:t xml:space="preserve"> the </w:t>
      </w:r>
      <w:r w:rsidR="006E2F3B" w:rsidRPr="0026043D">
        <w:rPr>
          <w:rFonts w:ascii="Times New Roman" w:hAnsi="Times New Roman" w:cs="Times New Roman"/>
          <w:sz w:val="24"/>
          <w:szCs w:val="24"/>
        </w:rPr>
        <w:t>Support for Inequality Scale</w:t>
      </w:r>
      <w:r w:rsidR="00C5173B" w:rsidRPr="0026043D">
        <w:rPr>
          <w:rFonts w:ascii="Times New Roman" w:hAnsi="Times New Roman" w:cs="Times New Roman"/>
          <w:sz w:val="24"/>
          <w:szCs w:val="24"/>
        </w:rPr>
        <w:t xml:space="preserve"> from Study 2</w:t>
      </w:r>
      <w:r w:rsidR="004D15AB" w:rsidRPr="0026043D">
        <w:rPr>
          <w:rFonts w:ascii="Times New Roman" w:hAnsi="Times New Roman" w:cs="Times New Roman"/>
          <w:sz w:val="24"/>
          <w:szCs w:val="24"/>
        </w:rPr>
        <w:t>,</w:t>
      </w:r>
      <w:r w:rsidR="00C5173B"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t xml:space="preserve">a measure of </w:t>
      </w:r>
      <w:r w:rsidR="00C5173B" w:rsidRPr="0026043D">
        <w:rPr>
          <w:rFonts w:ascii="Times New Roman" w:hAnsi="Times New Roman" w:cs="Times New Roman"/>
          <w:sz w:val="24"/>
          <w:szCs w:val="24"/>
        </w:rPr>
        <w:t xml:space="preserve">support for </w:t>
      </w:r>
      <w:r w:rsidR="004D15AB" w:rsidRPr="0026043D">
        <w:rPr>
          <w:rFonts w:ascii="Times New Roman" w:hAnsi="Times New Roman" w:cs="Times New Roman"/>
          <w:sz w:val="24"/>
          <w:szCs w:val="24"/>
        </w:rPr>
        <w:t>meritocracy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and</w:t>
      </w:r>
      <w:r w:rsidR="00493012" w:rsidRPr="0026043D">
        <w:rPr>
          <w:rFonts w:ascii="Times New Roman" w:hAnsi="Times New Roman" w:cs="Times New Roman"/>
          <w:sz w:val="24"/>
          <w:szCs w:val="24"/>
        </w:rPr>
        <w:t xml:space="preserve"> a measure of contextual and dispositional explanations for </w:t>
      </w:r>
      <w:r w:rsidR="004D15AB" w:rsidRPr="0026043D">
        <w:rPr>
          <w:rFonts w:ascii="Times New Roman" w:hAnsi="Times New Roman" w:cs="Times New Roman"/>
          <w:sz w:val="24"/>
          <w:szCs w:val="24"/>
        </w:rPr>
        <w:t>inequality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Piff, &amp; Keltner, 2009)", "plainTextFormattedCitation" : "(Kraus, Piff, &amp; Keltner, 2009)", "previouslyFormattedCitation" : "(Kraus, Piff, &amp; Keltner, 2009)"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(Kraus, Piff, &amp; Keltner, 2009)</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 xml:space="preserve">After this, participants completed the </w:t>
      </w:r>
      <w:r w:rsidR="004D15AB" w:rsidRPr="0026043D">
        <w:rPr>
          <w:rFonts w:ascii="Times New Roman" w:hAnsi="Times New Roman" w:cs="Times New Roman"/>
          <w:sz w:val="24"/>
          <w:szCs w:val="24"/>
        </w:rPr>
        <w:t>measure</w:t>
      </w:r>
      <w:r w:rsidR="006E2F3B"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 xml:space="preserve">of support for </w:t>
      </w:r>
      <w:commentRangeStart w:id="236"/>
      <w:r w:rsidR="004D15AB" w:rsidRPr="0026043D">
        <w:rPr>
          <w:rFonts w:ascii="Times New Roman" w:hAnsi="Times New Roman" w:cs="Times New Roman"/>
          <w:sz w:val="24"/>
          <w:szCs w:val="24"/>
        </w:rPr>
        <w:t>redistribution</w:t>
      </w:r>
      <w:commentRangeEnd w:id="236"/>
      <w:r w:rsidR="00285502">
        <w:rPr>
          <w:rStyle w:val="CommentReference"/>
        </w:rPr>
        <w:commentReference w:id="236"/>
      </w:r>
      <w:r w:rsidR="004D15AB" w:rsidRPr="0026043D">
        <w:rPr>
          <w:rFonts w:ascii="Times New Roman" w:hAnsi="Times New Roman" w:cs="Times New Roman"/>
          <w:sz w:val="24"/>
          <w:szCs w:val="24"/>
        </w:rPr>
        <w:t>,</w:t>
      </w:r>
      <w:r w:rsidR="00C5173B" w:rsidRPr="0026043D">
        <w:rPr>
          <w:rFonts w:ascii="Times New Roman" w:hAnsi="Times New Roman" w:cs="Times New Roman"/>
          <w:sz w:val="24"/>
          <w:szCs w:val="24"/>
        </w:rPr>
        <w:t xml:space="preserve"> the free will scale from Study 2</w:t>
      </w:r>
      <w:r w:rsidR="004D15AB" w:rsidRPr="0026043D">
        <w:rPr>
          <w:rFonts w:ascii="Times New Roman" w:hAnsi="Times New Roman" w:cs="Times New Roman"/>
          <w:sz w:val="24"/>
          <w:szCs w:val="24"/>
        </w:rPr>
        <w:t xml:space="preserve">, </w:t>
      </w:r>
      <w:r w:rsidR="00C5173B" w:rsidRPr="0026043D">
        <w:rPr>
          <w:rFonts w:ascii="Times New Roman" w:hAnsi="Times New Roman" w:cs="Times New Roman"/>
          <w:sz w:val="24"/>
          <w:szCs w:val="24"/>
        </w:rPr>
        <w:t xml:space="preserve">the </w:t>
      </w:r>
      <w:r w:rsidR="004D15AB" w:rsidRPr="0026043D">
        <w:rPr>
          <w:rFonts w:ascii="Times New Roman" w:hAnsi="Times New Roman" w:cs="Times New Roman"/>
          <w:sz w:val="24"/>
          <w:szCs w:val="24"/>
        </w:rPr>
        <w:t>attention check</w:t>
      </w:r>
      <w:r w:rsidR="00C5173B" w:rsidRPr="0026043D">
        <w:rPr>
          <w:rFonts w:ascii="Times New Roman" w:hAnsi="Times New Roman" w:cs="Times New Roman"/>
          <w:sz w:val="24"/>
          <w:szCs w:val="24"/>
        </w:rPr>
        <w:t>,</w:t>
      </w:r>
      <w:r w:rsidR="004D15AB" w:rsidRPr="0026043D">
        <w:rPr>
          <w:rFonts w:ascii="Times New Roman" w:hAnsi="Times New Roman" w:cs="Times New Roman"/>
          <w:sz w:val="24"/>
          <w:szCs w:val="24"/>
        </w:rPr>
        <w:t xml:space="preserve"> and</w:t>
      </w:r>
      <w:r w:rsidR="00C5173B" w:rsidRPr="0026043D">
        <w:rPr>
          <w:rFonts w:ascii="Times New Roman" w:hAnsi="Times New Roman" w:cs="Times New Roman"/>
          <w:sz w:val="24"/>
          <w:szCs w:val="24"/>
        </w:rPr>
        <w:t xml:space="preserve"> the </w:t>
      </w:r>
      <w:r w:rsidR="004D15AB" w:rsidRPr="0026043D">
        <w:rPr>
          <w:rFonts w:ascii="Times New Roman" w:hAnsi="Times New Roman" w:cs="Times New Roman"/>
          <w:sz w:val="24"/>
          <w:szCs w:val="24"/>
        </w:rPr>
        <w:t>demographic</w:t>
      </w:r>
      <w:r w:rsidR="00C5173B" w:rsidRPr="0026043D">
        <w:rPr>
          <w:rFonts w:ascii="Times New Roman" w:hAnsi="Times New Roman" w:cs="Times New Roman"/>
          <w:sz w:val="24"/>
          <w:szCs w:val="24"/>
        </w:rPr>
        <w:t xml:space="preserve"> form</w:t>
      </w:r>
      <w:r w:rsidR="004D15AB" w:rsidRPr="0026043D">
        <w:rPr>
          <w:rFonts w:ascii="Times New Roman" w:hAnsi="Times New Roman" w:cs="Times New Roman"/>
          <w:sz w:val="24"/>
          <w:szCs w:val="24"/>
        </w:rPr>
        <w:t xml:space="preserve">. </w:t>
      </w:r>
    </w:p>
    <w:p w14:paraId="693648A3" w14:textId="12E7E66D" w:rsidR="00854DEE" w:rsidRPr="00677F82" w:rsidRDefault="00854DEE" w:rsidP="00EC5856">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Materials </w:t>
      </w:r>
    </w:p>
    <w:p w14:paraId="628D80E3" w14:textId="34CC3448" w:rsidR="00854DEE" w:rsidRPr="0026043D" w:rsidRDefault="00854DEE" w:rsidP="0043542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Manipulation</w:t>
      </w:r>
      <w:r w:rsidRPr="0026043D">
        <w:rPr>
          <w:rFonts w:ascii="Times New Roman" w:hAnsi="Times New Roman" w:cs="Times New Roman"/>
          <w:sz w:val="24"/>
          <w:szCs w:val="24"/>
        </w:rPr>
        <w:t>. Participants</w:t>
      </w:r>
      <w:r w:rsidR="009E035D">
        <w:rPr>
          <w:rFonts w:ascii="Times New Roman" w:hAnsi="Times New Roman" w:cs="Times New Roman"/>
          <w:sz w:val="24"/>
          <w:szCs w:val="24"/>
        </w:rPr>
        <w:t xml:space="preserve"> were randomly assigned to watch </w:t>
      </w:r>
      <w:r w:rsidRPr="0026043D">
        <w:rPr>
          <w:rFonts w:ascii="Times New Roman" w:hAnsi="Times New Roman" w:cs="Times New Roman"/>
          <w:sz w:val="24"/>
          <w:szCs w:val="24"/>
        </w:rPr>
        <w:t xml:space="preserve">one of </w:t>
      </w:r>
      <w:commentRangeStart w:id="237"/>
      <w:r w:rsidRPr="0026043D">
        <w:rPr>
          <w:rFonts w:ascii="Times New Roman" w:hAnsi="Times New Roman" w:cs="Times New Roman"/>
          <w:sz w:val="24"/>
          <w:szCs w:val="24"/>
        </w:rPr>
        <w:t>two videos</w:t>
      </w:r>
      <w:ins w:id="238" w:author="Azim Shariff" w:date="2018-08-08T14:09:00Z">
        <w:r w:rsidR="00ED2D17">
          <w:rPr>
            <w:rFonts w:ascii="Times New Roman" w:hAnsi="Times New Roman" w:cs="Times New Roman"/>
            <w:sz w:val="24"/>
            <w:szCs w:val="24"/>
          </w:rPr>
          <w:t xml:space="preserve">, both of which were developed </w:t>
        </w:r>
        <w:del w:id="239" w:author="Angela Robinson" w:date="2018-08-10T10:55:00Z">
          <w:r w:rsidR="00ED2D17" w:rsidDel="001E4698">
            <w:rPr>
              <w:rFonts w:ascii="Times New Roman" w:hAnsi="Times New Roman" w:cs="Times New Roman"/>
              <w:sz w:val="24"/>
              <w:szCs w:val="24"/>
            </w:rPr>
            <w:delText>in house</w:delText>
          </w:r>
        </w:del>
      </w:ins>
      <w:commentRangeEnd w:id="237"/>
      <w:del w:id="240" w:author="Angela Robinson" w:date="2018-08-10T10:55:00Z">
        <w:r w:rsidR="009C05E4" w:rsidDel="001E4698">
          <w:rPr>
            <w:rStyle w:val="CommentReference"/>
          </w:rPr>
          <w:commentReference w:id="237"/>
        </w:r>
      </w:del>
      <w:ins w:id="241" w:author="Angela Robinson" w:date="2018-08-10T10:55:00Z">
        <w:r w:rsidR="001E4698">
          <w:rPr>
            <w:rFonts w:ascii="Times New Roman" w:hAnsi="Times New Roman" w:cs="Times New Roman"/>
            <w:sz w:val="24"/>
            <w:szCs w:val="24"/>
          </w:rPr>
          <w:t>for the purposes of this study</w:t>
        </w:r>
      </w:ins>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video</w:t>
      </w:r>
      <w:r w:rsidR="00CC0411" w:rsidRPr="0026043D">
        <w:rPr>
          <w:rFonts w:ascii="Times New Roman" w:hAnsi="Times New Roman" w:cs="Times New Roman"/>
          <w:sz w:val="24"/>
          <w:szCs w:val="24"/>
        </w:rPr>
        <w:t xml:space="preserve"> (</w:t>
      </w:r>
      <w:r w:rsidR="00CC0411" w:rsidRPr="0026043D">
        <w:rPr>
          <w:rFonts w:ascii="Times New Roman" w:hAnsi="Times New Roman" w:cs="Times New Roman"/>
          <w:i/>
          <w:sz w:val="24"/>
          <w:szCs w:val="24"/>
        </w:rPr>
        <w:t xml:space="preserve">n </w:t>
      </w:r>
      <w:r w:rsidR="00CC0411" w:rsidRPr="0026043D">
        <w:rPr>
          <w:rFonts w:ascii="Times New Roman" w:hAnsi="Times New Roman" w:cs="Times New Roman"/>
          <w:sz w:val="24"/>
          <w:szCs w:val="24"/>
        </w:rPr>
        <w:t>=</w:t>
      </w:r>
      <w:r w:rsidR="002341D0" w:rsidRPr="0026043D">
        <w:rPr>
          <w:rFonts w:ascii="Times New Roman" w:hAnsi="Times New Roman" w:cs="Times New Roman"/>
          <w:sz w:val="24"/>
          <w:szCs w:val="24"/>
        </w:rPr>
        <w:t xml:space="preserve"> 524</w:t>
      </w:r>
      <w:r w:rsidR="00CC0411" w:rsidRPr="0026043D">
        <w:rPr>
          <w:rFonts w:ascii="Times New Roman" w:hAnsi="Times New Roman" w:cs="Times New Roman"/>
          <w:sz w:val="24"/>
          <w:szCs w:val="24"/>
        </w:rPr>
        <w:t>)</w:t>
      </w:r>
      <w:r w:rsidR="007B3AB5" w:rsidRPr="0026043D">
        <w:rPr>
          <w:rFonts w:ascii="Times New Roman" w:hAnsi="Times New Roman" w:cs="Times New Roman"/>
          <w:sz w:val="24"/>
          <w:szCs w:val="24"/>
        </w:rPr>
        <w:t xml:space="preserve"> argued against the </w:t>
      </w:r>
      <w:r w:rsidR="004D15AB" w:rsidRPr="0026043D">
        <w:rPr>
          <w:rFonts w:ascii="Times New Roman" w:hAnsi="Times New Roman" w:cs="Times New Roman"/>
          <w:sz w:val="24"/>
          <w:szCs w:val="24"/>
        </w:rPr>
        <w:t>existence of free will</w:t>
      </w:r>
      <w:r w:rsidR="006B51A2"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 xml:space="preserve">and </w:t>
      </w:r>
      <w:r w:rsidRPr="0026043D">
        <w:rPr>
          <w:rFonts w:ascii="Times New Roman" w:hAnsi="Times New Roman" w:cs="Times New Roman"/>
          <w:sz w:val="24"/>
          <w:szCs w:val="24"/>
        </w:rPr>
        <w:t xml:space="preserve">described a psychology experiment </w:t>
      </w:r>
      <w:r w:rsidR="007B3AB5" w:rsidRPr="0026043D">
        <w:rPr>
          <w:rFonts w:ascii="Times New Roman" w:hAnsi="Times New Roman" w:cs="Times New Roman"/>
          <w:sz w:val="24"/>
          <w:szCs w:val="24"/>
        </w:rPr>
        <w:t xml:space="preserve">which found that unconscious brain activity </w:t>
      </w:r>
      <w:r w:rsidR="00AC40B8" w:rsidRPr="0026043D">
        <w:rPr>
          <w:rFonts w:ascii="Times New Roman" w:hAnsi="Times New Roman" w:cs="Times New Roman"/>
          <w:sz w:val="24"/>
          <w:szCs w:val="24"/>
        </w:rPr>
        <w:t xml:space="preserve">can </w:t>
      </w:r>
      <w:r w:rsidR="007B3AB5" w:rsidRPr="0026043D">
        <w:rPr>
          <w:rFonts w:ascii="Times New Roman" w:hAnsi="Times New Roman" w:cs="Times New Roman"/>
          <w:sz w:val="24"/>
          <w:szCs w:val="24"/>
        </w:rPr>
        <w:t>predict the onset</w:t>
      </w:r>
      <w:r w:rsidR="00AC40B8" w:rsidRPr="0026043D">
        <w:rPr>
          <w:rFonts w:ascii="Times New Roman" w:hAnsi="Times New Roman" w:cs="Times New Roman"/>
          <w:sz w:val="24"/>
          <w:szCs w:val="24"/>
        </w:rPr>
        <w:t xml:space="preserve"> of</w:t>
      </w:r>
      <w:r w:rsidR="007D01CC" w:rsidRPr="0026043D">
        <w:rPr>
          <w:rFonts w:ascii="Times New Roman" w:hAnsi="Times New Roman" w:cs="Times New Roman"/>
          <w:sz w:val="24"/>
          <w:szCs w:val="24"/>
        </w:rPr>
        <w:t xml:space="preserve"> hand 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prior to </w:t>
      </w:r>
      <w:r w:rsidR="007B3AB5" w:rsidRPr="0026043D">
        <w:rPr>
          <w:rFonts w:ascii="Times New Roman" w:hAnsi="Times New Roman" w:cs="Times New Roman"/>
          <w:sz w:val="24"/>
          <w:szCs w:val="24"/>
        </w:rPr>
        <w:t xml:space="preserve">conscious </w:t>
      </w:r>
      <w:r w:rsidR="00AC40B8" w:rsidRPr="0026043D">
        <w:rPr>
          <w:rFonts w:ascii="Times New Roman" w:hAnsi="Times New Roman" w:cs="Times New Roman"/>
          <w:sz w:val="24"/>
          <w:szCs w:val="24"/>
        </w:rPr>
        <w:t xml:space="preserve">awareness of </w:t>
      </w:r>
      <w:r w:rsidR="00435427">
        <w:rPr>
          <w:rFonts w:ascii="Times New Roman" w:hAnsi="Times New Roman" w:cs="Times New Roman"/>
          <w:sz w:val="24"/>
          <w:szCs w:val="24"/>
        </w:rPr>
        <w:t xml:space="preserve">intention to </w:t>
      </w:r>
      <w:r w:rsidR="00AC40B8" w:rsidRPr="0026043D">
        <w:rPr>
          <w:rFonts w:ascii="Times New Roman" w:hAnsi="Times New Roman" w:cs="Times New Roman"/>
          <w:sz w:val="24"/>
          <w:szCs w:val="24"/>
        </w:rPr>
        <w:t xml:space="preserve">perform </w:t>
      </w:r>
      <w:r w:rsidR="00435427">
        <w:rPr>
          <w:rFonts w:ascii="Times New Roman" w:hAnsi="Times New Roman" w:cs="Times New Roman"/>
          <w:sz w:val="24"/>
          <w:szCs w:val="24"/>
        </w:rPr>
        <w:t xml:space="preserve">these </w:t>
      </w:r>
      <w:r w:rsidR="00AC40B8" w:rsidRPr="0026043D">
        <w:rPr>
          <w:rFonts w:ascii="Times New Roman" w:hAnsi="Times New Roman" w:cs="Times New Roman"/>
          <w:sz w:val="24"/>
          <w:szCs w:val="24"/>
        </w:rPr>
        <w:t>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w:t>
      </w:r>
      <w:r w:rsidRPr="0026043D">
        <w:rPr>
          <w:rFonts w:ascii="Times New Roman" w:hAnsi="Times New Roman" w:cs="Times New Roman"/>
          <w:sz w:val="24"/>
          <w:szCs w:val="24"/>
        </w:rPr>
        <w:t>(</w:t>
      </w:r>
      <w:r w:rsidR="006B51A2" w:rsidRPr="0026043D">
        <w:rPr>
          <w:rFonts w:ascii="Times New Roman" w:hAnsi="Times New Roman" w:cs="Times New Roman"/>
          <w:sz w:val="24"/>
          <w:szCs w:val="24"/>
        </w:rPr>
        <w:t xml:space="preserve">see </w:t>
      </w:r>
      <w:proofErr w:type="spellStart"/>
      <w:r w:rsidRPr="0026043D">
        <w:rPr>
          <w:rFonts w:ascii="Times New Roman" w:hAnsi="Times New Roman" w:cs="Times New Roman"/>
          <w:sz w:val="24"/>
          <w:szCs w:val="24"/>
        </w:rPr>
        <w:t>Libet</w:t>
      </w:r>
      <w:proofErr w:type="spellEnd"/>
      <w:r w:rsidRPr="0026043D">
        <w:rPr>
          <w:rFonts w:ascii="Times New Roman" w:hAnsi="Times New Roman" w:cs="Times New Roman"/>
          <w:sz w:val="24"/>
          <w:szCs w:val="24"/>
        </w:rPr>
        <w:t xml:space="preserve">, </w:t>
      </w:r>
      <w:r w:rsidR="006B51A2" w:rsidRPr="0026043D">
        <w:rPr>
          <w:rFonts w:ascii="Times New Roman" w:hAnsi="Times New Roman" w:cs="Times New Roman"/>
          <w:sz w:val="24"/>
          <w:szCs w:val="24"/>
        </w:rPr>
        <w:t>1985</w:t>
      </w:r>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 xml:space="preserve">video </w:t>
      </w:r>
      <w:r w:rsidR="002341D0" w:rsidRPr="0026043D">
        <w:rPr>
          <w:rFonts w:ascii="Times New Roman" w:hAnsi="Times New Roman" w:cs="Times New Roman"/>
          <w:sz w:val="24"/>
          <w:szCs w:val="24"/>
        </w:rPr>
        <w:t>(</w:t>
      </w:r>
      <w:r w:rsidR="002341D0" w:rsidRPr="0026043D">
        <w:rPr>
          <w:rFonts w:ascii="Times New Roman" w:hAnsi="Times New Roman" w:cs="Times New Roman"/>
          <w:i/>
          <w:sz w:val="24"/>
          <w:szCs w:val="24"/>
        </w:rPr>
        <w:t xml:space="preserve">n </w:t>
      </w:r>
      <w:r w:rsidR="002341D0" w:rsidRPr="0026043D">
        <w:rPr>
          <w:rFonts w:ascii="Times New Roman" w:hAnsi="Times New Roman" w:cs="Times New Roman"/>
          <w:sz w:val="24"/>
          <w:szCs w:val="24"/>
        </w:rPr>
        <w:t xml:space="preserve">= 486) </w:t>
      </w:r>
      <w:r w:rsidRPr="0026043D">
        <w:rPr>
          <w:rFonts w:ascii="Times New Roman" w:hAnsi="Times New Roman" w:cs="Times New Roman"/>
          <w:sz w:val="24"/>
          <w:szCs w:val="24"/>
        </w:rPr>
        <w:t xml:space="preserve">argued </w:t>
      </w:r>
      <w:r w:rsidR="00AC40B8" w:rsidRPr="0026043D">
        <w:rPr>
          <w:rFonts w:ascii="Times New Roman" w:hAnsi="Times New Roman" w:cs="Times New Roman"/>
          <w:sz w:val="24"/>
          <w:szCs w:val="24"/>
        </w:rPr>
        <w:t>that free will exists</w:t>
      </w:r>
      <w:r w:rsidR="006B51A2" w:rsidRPr="0026043D">
        <w:rPr>
          <w:rFonts w:ascii="Times New Roman" w:hAnsi="Times New Roman" w:cs="Times New Roman"/>
          <w:sz w:val="24"/>
          <w:szCs w:val="24"/>
        </w:rPr>
        <w:t xml:space="preserve"> </w:t>
      </w:r>
      <w:r w:rsidRPr="0026043D">
        <w:rPr>
          <w:rFonts w:ascii="Times New Roman" w:hAnsi="Times New Roman" w:cs="Times New Roman"/>
          <w:sz w:val="24"/>
          <w:szCs w:val="24"/>
        </w:rPr>
        <w:t>and described</w:t>
      </w:r>
      <w:r w:rsidR="006B51A2" w:rsidRPr="0026043D">
        <w:rPr>
          <w:rFonts w:ascii="Times New Roman" w:hAnsi="Times New Roman" w:cs="Times New Roman"/>
          <w:sz w:val="24"/>
          <w:szCs w:val="24"/>
        </w:rPr>
        <w:t xml:space="preserve"> an ostensibly real psychology </w:t>
      </w:r>
      <w:r w:rsidRPr="0026043D">
        <w:rPr>
          <w:rFonts w:ascii="Times New Roman" w:hAnsi="Times New Roman" w:cs="Times New Roman"/>
          <w:sz w:val="24"/>
          <w:szCs w:val="24"/>
        </w:rPr>
        <w:t xml:space="preserve">experiment </w:t>
      </w:r>
      <w:r w:rsidR="007B3AB5" w:rsidRPr="0026043D">
        <w:rPr>
          <w:rFonts w:ascii="Times New Roman" w:hAnsi="Times New Roman" w:cs="Times New Roman"/>
          <w:sz w:val="24"/>
          <w:szCs w:val="24"/>
        </w:rPr>
        <w:t xml:space="preserve">which found that </w:t>
      </w:r>
      <w:r w:rsidR="007D01CC" w:rsidRPr="0026043D">
        <w:rPr>
          <w:rFonts w:ascii="Times New Roman" w:hAnsi="Times New Roman" w:cs="Times New Roman"/>
          <w:sz w:val="24"/>
          <w:szCs w:val="24"/>
        </w:rPr>
        <w:t xml:space="preserve">conscious </w:t>
      </w:r>
      <w:r w:rsidR="00435427">
        <w:rPr>
          <w:rFonts w:ascii="Times New Roman" w:hAnsi="Times New Roman" w:cs="Times New Roman"/>
          <w:sz w:val="24"/>
          <w:szCs w:val="24"/>
        </w:rPr>
        <w:t xml:space="preserve">intention to make a hand movement </w:t>
      </w:r>
      <w:r w:rsidR="00F22B32" w:rsidRPr="0026043D">
        <w:rPr>
          <w:rFonts w:ascii="Times New Roman" w:hAnsi="Times New Roman" w:cs="Times New Roman"/>
          <w:sz w:val="24"/>
          <w:szCs w:val="24"/>
        </w:rPr>
        <w:t xml:space="preserve">always occurs before any </w:t>
      </w:r>
      <w:r w:rsidR="007D01CC" w:rsidRPr="0026043D">
        <w:rPr>
          <w:rFonts w:ascii="Times New Roman" w:hAnsi="Times New Roman" w:cs="Times New Roman"/>
          <w:sz w:val="24"/>
          <w:szCs w:val="24"/>
        </w:rPr>
        <w:t>unconscious brain activity</w:t>
      </w:r>
      <w:r w:rsidR="00F22B32" w:rsidRPr="0026043D">
        <w:rPr>
          <w:rFonts w:ascii="Times New Roman" w:hAnsi="Times New Roman" w:cs="Times New Roman"/>
          <w:sz w:val="24"/>
          <w:szCs w:val="24"/>
        </w:rPr>
        <w:t xml:space="preserve"> </w:t>
      </w:r>
      <w:r w:rsidR="00435427">
        <w:rPr>
          <w:rFonts w:ascii="Times New Roman" w:hAnsi="Times New Roman" w:cs="Times New Roman"/>
          <w:sz w:val="24"/>
          <w:szCs w:val="24"/>
        </w:rPr>
        <w:t>r</w:t>
      </w:r>
      <w:r w:rsidR="00F22B32" w:rsidRPr="0026043D">
        <w:rPr>
          <w:rFonts w:ascii="Times New Roman" w:hAnsi="Times New Roman" w:cs="Times New Roman"/>
          <w:sz w:val="24"/>
          <w:szCs w:val="24"/>
        </w:rPr>
        <w:t xml:space="preserve">elated to the movement. </w:t>
      </w:r>
      <w:r w:rsidR="004D15AB" w:rsidRPr="0026043D">
        <w:rPr>
          <w:rFonts w:ascii="Times New Roman" w:hAnsi="Times New Roman" w:cs="Times New Roman"/>
          <w:sz w:val="24"/>
          <w:szCs w:val="24"/>
        </w:rPr>
        <w:t xml:space="preserve">Both </w:t>
      </w:r>
      <w:r w:rsidRPr="0026043D">
        <w:rPr>
          <w:rFonts w:ascii="Times New Roman" w:hAnsi="Times New Roman" w:cs="Times New Roman"/>
          <w:sz w:val="24"/>
          <w:szCs w:val="24"/>
        </w:rPr>
        <w:t xml:space="preserve">videos were </w:t>
      </w:r>
      <w:commentRangeStart w:id="242"/>
      <w:r w:rsidR="004D15AB" w:rsidRPr="0026043D">
        <w:rPr>
          <w:rFonts w:ascii="Times New Roman" w:hAnsi="Times New Roman" w:cs="Times New Roman"/>
          <w:sz w:val="24"/>
          <w:szCs w:val="24"/>
        </w:rPr>
        <w:t xml:space="preserve">around </w:t>
      </w:r>
      <w:del w:id="243" w:author="Azim Shariff" w:date="2018-08-08T14:09:00Z">
        <w:r w:rsidR="004D15AB" w:rsidRPr="0026043D" w:rsidDel="00ED2D17">
          <w:rPr>
            <w:rFonts w:ascii="Times New Roman" w:hAnsi="Times New Roman" w:cs="Times New Roman"/>
            <w:sz w:val="24"/>
            <w:szCs w:val="24"/>
          </w:rPr>
          <w:delText xml:space="preserve">3 </w:delText>
        </w:r>
      </w:del>
      <w:ins w:id="244" w:author="Azim Shariff" w:date="2018-08-08T14:09:00Z">
        <w:r w:rsidR="00ED2D17">
          <w:rPr>
            <w:rFonts w:ascii="Times New Roman" w:hAnsi="Times New Roman" w:cs="Times New Roman"/>
            <w:sz w:val="24"/>
            <w:szCs w:val="24"/>
          </w:rPr>
          <w:t>three</w:t>
        </w:r>
        <w:r w:rsidR="00ED2D17" w:rsidRPr="0026043D">
          <w:rPr>
            <w:rFonts w:ascii="Times New Roman" w:hAnsi="Times New Roman" w:cs="Times New Roman"/>
            <w:sz w:val="24"/>
            <w:szCs w:val="24"/>
          </w:rPr>
          <w:t xml:space="preserve"> </w:t>
        </w:r>
      </w:ins>
      <w:r w:rsidR="004D15AB" w:rsidRPr="0026043D">
        <w:rPr>
          <w:rFonts w:ascii="Times New Roman" w:hAnsi="Times New Roman" w:cs="Times New Roman"/>
          <w:sz w:val="24"/>
          <w:szCs w:val="24"/>
        </w:rPr>
        <w:t xml:space="preserve">minutes </w:t>
      </w:r>
      <w:commentRangeEnd w:id="242"/>
      <w:r w:rsidR="00C12761">
        <w:rPr>
          <w:rStyle w:val="CommentReference"/>
        </w:rPr>
        <w:commentReference w:id="242"/>
      </w:r>
      <w:r w:rsidR="004D15AB" w:rsidRPr="0026043D">
        <w:rPr>
          <w:rFonts w:ascii="Times New Roman" w:hAnsi="Times New Roman" w:cs="Times New Roman"/>
          <w:sz w:val="24"/>
          <w:szCs w:val="24"/>
        </w:rPr>
        <w:t xml:space="preserve">in length and were </w:t>
      </w:r>
      <w:r w:rsidR="006B51A2" w:rsidRPr="0026043D">
        <w:rPr>
          <w:rFonts w:ascii="Times New Roman" w:hAnsi="Times New Roman" w:cs="Times New Roman"/>
          <w:sz w:val="24"/>
          <w:szCs w:val="24"/>
        </w:rPr>
        <w:t xml:space="preserve">matched as closely as possible in </w:t>
      </w:r>
      <w:commentRangeStart w:id="245"/>
      <w:r w:rsidR="006B51A2" w:rsidRPr="0026043D">
        <w:rPr>
          <w:rFonts w:ascii="Times New Roman" w:hAnsi="Times New Roman" w:cs="Times New Roman"/>
          <w:sz w:val="24"/>
          <w:szCs w:val="24"/>
        </w:rPr>
        <w:t xml:space="preserve">style and </w:t>
      </w:r>
      <w:commentRangeStart w:id="246"/>
      <w:r w:rsidR="006B51A2" w:rsidRPr="0026043D">
        <w:rPr>
          <w:rFonts w:ascii="Times New Roman" w:hAnsi="Times New Roman" w:cs="Times New Roman"/>
          <w:sz w:val="24"/>
          <w:szCs w:val="24"/>
        </w:rPr>
        <w:t>content</w:t>
      </w:r>
      <w:commentRangeEnd w:id="246"/>
      <w:r w:rsidR="00EB3F3C">
        <w:rPr>
          <w:rStyle w:val="CommentReference"/>
        </w:rPr>
        <w:commentReference w:id="246"/>
      </w:r>
      <w:r w:rsidRPr="0026043D">
        <w:rPr>
          <w:rFonts w:ascii="Times New Roman" w:hAnsi="Times New Roman" w:cs="Times New Roman"/>
          <w:sz w:val="24"/>
          <w:szCs w:val="24"/>
        </w:rPr>
        <w:t xml:space="preserve">. </w:t>
      </w:r>
      <w:commentRangeEnd w:id="245"/>
      <w:r w:rsidR="00C12761">
        <w:rPr>
          <w:rStyle w:val="CommentReference"/>
        </w:rPr>
        <w:commentReference w:id="245"/>
      </w:r>
    </w:p>
    <w:p w14:paraId="3E7B5223" w14:textId="7931F998" w:rsidR="00033210" w:rsidRPr="0026043D" w:rsidRDefault="00854DEE" w:rsidP="00E31D7C">
      <w:pPr>
        <w:spacing w:after="0" w:line="480" w:lineRule="auto"/>
        <w:ind w:firstLine="720"/>
        <w:rPr>
          <w:rFonts w:ascii="Times New Roman" w:hAnsi="Times New Roman" w:cs="Times New Roman"/>
          <w:sz w:val="24"/>
          <w:szCs w:val="24"/>
        </w:rPr>
      </w:pPr>
      <w:r w:rsidRPr="00F14D61">
        <w:rPr>
          <w:rFonts w:ascii="Times New Roman" w:hAnsi="Times New Roman" w:cs="Times New Roman"/>
          <w:i/>
          <w:sz w:val="24"/>
          <w:szCs w:val="24"/>
        </w:rPr>
        <w:lastRenderedPageBreak/>
        <w:t xml:space="preserve">Attention </w:t>
      </w:r>
      <w:ins w:id="247" w:author="Angela Robinson" w:date="2018-08-10T10:57:00Z">
        <w:r w:rsidR="00792CBC">
          <w:rPr>
            <w:rFonts w:ascii="Times New Roman" w:hAnsi="Times New Roman" w:cs="Times New Roman"/>
            <w:i/>
            <w:sz w:val="24"/>
            <w:szCs w:val="24"/>
          </w:rPr>
          <w:t>C</w:t>
        </w:r>
      </w:ins>
      <w:del w:id="248" w:author="Angela Robinson" w:date="2018-08-10T10:57:00Z">
        <w:r w:rsidRPr="00F14D61" w:rsidDel="00792CBC">
          <w:rPr>
            <w:rFonts w:ascii="Times New Roman" w:hAnsi="Times New Roman" w:cs="Times New Roman"/>
            <w:i/>
            <w:sz w:val="24"/>
            <w:szCs w:val="24"/>
          </w:rPr>
          <w:delText>c</w:delText>
        </w:r>
      </w:del>
      <w:r w:rsidRPr="00F14D61">
        <w:rPr>
          <w:rFonts w:ascii="Times New Roman" w:hAnsi="Times New Roman" w:cs="Times New Roman"/>
          <w:i/>
          <w:sz w:val="24"/>
          <w:szCs w:val="24"/>
        </w:rPr>
        <w:t xml:space="preserve">heck. </w:t>
      </w:r>
      <w:r w:rsidR="006E0CBE" w:rsidRPr="00F14D61">
        <w:rPr>
          <w:rFonts w:ascii="Times New Roman" w:hAnsi="Times New Roman" w:cs="Times New Roman"/>
          <w:sz w:val="24"/>
          <w:szCs w:val="24"/>
        </w:rPr>
        <w:t>P</w:t>
      </w:r>
      <w:r w:rsidRPr="00F14D61">
        <w:rPr>
          <w:rFonts w:ascii="Times New Roman" w:hAnsi="Times New Roman" w:cs="Times New Roman"/>
          <w:sz w:val="24"/>
          <w:szCs w:val="24"/>
        </w:rPr>
        <w:t>articipants</w:t>
      </w:r>
      <w:r w:rsidRPr="0026043D">
        <w:rPr>
          <w:rFonts w:ascii="Times New Roman" w:hAnsi="Times New Roman" w:cs="Times New Roman"/>
          <w:sz w:val="24"/>
          <w:szCs w:val="24"/>
        </w:rPr>
        <w:t xml:space="preserve"> were asked to recall the main argument made in the video from </w:t>
      </w:r>
      <w:r w:rsidR="006E0CBE" w:rsidRPr="0026043D">
        <w:rPr>
          <w:rFonts w:ascii="Times New Roman" w:hAnsi="Times New Roman" w:cs="Times New Roman"/>
          <w:sz w:val="24"/>
          <w:szCs w:val="24"/>
        </w:rPr>
        <w:t xml:space="preserve">a list of several </w:t>
      </w:r>
      <w:r w:rsidRPr="0026043D">
        <w:rPr>
          <w:rFonts w:ascii="Times New Roman" w:hAnsi="Times New Roman" w:cs="Times New Roman"/>
          <w:sz w:val="24"/>
          <w:szCs w:val="24"/>
        </w:rPr>
        <w:t>possible options</w:t>
      </w:r>
      <w:r w:rsidR="00971E21" w:rsidRPr="0026043D">
        <w:rPr>
          <w:rFonts w:ascii="Times New Roman" w:hAnsi="Times New Roman" w:cs="Times New Roman"/>
          <w:sz w:val="24"/>
          <w:szCs w:val="24"/>
        </w:rPr>
        <w:t xml:space="preserve">: “people do have free will”, “people do not have free will”, “global warming is occurring”, </w:t>
      </w:r>
      <w:ins w:id="249" w:author="Lara Aknin" w:date="2018-08-09T12:56:00Z">
        <w:r w:rsidR="00F14D61">
          <w:rPr>
            <w:rFonts w:ascii="Times New Roman" w:hAnsi="Times New Roman" w:cs="Times New Roman"/>
            <w:sz w:val="24"/>
            <w:szCs w:val="24"/>
          </w:rPr>
          <w:t>“</w:t>
        </w:r>
      </w:ins>
      <w:r w:rsidR="00971E21" w:rsidRPr="0026043D">
        <w:rPr>
          <w:rFonts w:ascii="Times New Roman" w:hAnsi="Times New Roman" w:cs="Times New Roman"/>
          <w:sz w:val="24"/>
          <w:szCs w:val="24"/>
        </w:rPr>
        <w:t xml:space="preserve">global warming is not occurring”, “the earth is the center of the universe”, and “the earth is not the center of the universe”. </w:t>
      </w:r>
      <w:ins w:id="250" w:author="Lara Aknin" w:date="2018-08-09T12:57:00Z">
        <w:r w:rsidR="00F14D61">
          <w:rPr>
            <w:rFonts w:ascii="Times New Roman" w:hAnsi="Times New Roman" w:cs="Times New Roman"/>
            <w:sz w:val="24"/>
            <w:szCs w:val="24"/>
          </w:rPr>
          <w:t>While most participants passed the manipulation check, p</w:t>
        </w:r>
      </w:ins>
      <w:del w:id="251" w:author="Lara Aknin" w:date="2018-08-09T12:57:00Z">
        <w:r w:rsidR="00582075" w:rsidRPr="0026043D" w:rsidDel="00F14D61">
          <w:rPr>
            <w:rFonts w:ascii="Times New Roman" w:hAnsi="Times New Roman" w:cs="Times New Roman"/>
            <w:sz w:val="24"/>
            <w:szCs w:val="24"/>
          </w:rPr>
          <w:delText>P</w:delText>
        </w:r>
      </w:del>
      <w:r w:rsidR="004A0945" w:rsidRPr="0026043D">
        <w:rPr>
          <w:rFonts w:ascii="Times New Roman" w:hAnsi="Times New Roman" w:cs="Times New Roman"/>
          <w:sz w:val="24"/>
          <w:szCs w:val="24"/>
        </w:rPr>
        <w:t xml:space="preserve">articipants in the </w:t>
      </w:r>
      <w:r w:rsidR="002D0549" w:rsidRPr="00285FC0">
        <w:rPr>
          <w:rFonts w:ascii="Times New Roman" w:hAnsi="Times New Roman" w:cs="Times New Roman"/>
          <w:i/>
          <w:sz w:val="24"/>
          <w:szCs w:val="24"/>
          <w:rPrChange w:id="252" w:author="Angela Robinson" w:date="2018-08-10T10:57:00Z">
            <w:rPr>
              <w:rFonts w:ascii="Times New Roman" w:hAnsi="Times New Roman" w:cs="Times New Roman"/>
              <w:sz w:val="24"/>
              <w:szCs w:val="24"/>
            </w:rPr>
          </w:rPrChange>
        </w:rPr>
        <w:t xml:space="preserve">Anti </w:t>
      </w:r>
      <w:ins w:id="253" w:author="Angela Robinson" w:date="2018-08-10T10:57:00Z">
        <w:r w:rsidR="00285FC0" w:rsidRPr="00285FC0">
          <w:rPr>
            <w:rFonts w:ascii="Times New Roman" w:hAnsi="Times New Roman" w:cs="Times New Roman"/>
            <w:i/>
            <w:sz w:val="24"/>
            <w:szCs w:val="24"/>
            <w:rPrChange w:id="254" w:author="Angela Robinson" w:date="2018-08-10T10:57:00Z">
              <w:rPr>
                <w:rFonts w:ascii="Times New Roman" w:hAnsi="Times New Roman" w:cs="Times New Roman"/>
                <w:sz w:val="24"/>
                <w:szCs w:val="24"/>
              </w:rPr>
            </w:rPrChange>
          </w:rPr>
          <w:t>F</w:t>
        </w:r>
      </w:ins>
      <w:del w:id="255" w:author="Angela Robinson" w:date="2018-08-10T10:57:00Z">
        <w:r w:rsidR="002D0549" w:rsidRPr="00285FC0" w:rsidDel="00285FC0">
          <w:rPr>
            <w:rFonts w:ascii="Times New Roman" w:hAnsi="Times New Roman" w:cs="Times New Roman"/>
            <w:i/>
            <w:sz w:val="24"/>
            <w:szCs w:val="24"/>
            <w:rPrChange w:id="256" w:author="Angela Robinson" w:date="2018-08-10T10:57:00Z">
              <w:rPr>
                <w:rFonts w:ascii="Times New Roman" w:hAnsi="Times New Roman" w:cs="Times New Roman"/>
                <w:sz w:val="24"/>
                <w:szCs w:val="24"/>
              </w:rPr>
            </w:rPrChange>
          </w:rPr>
          <w:delText>f</w:delText>
        </w:r>
      </w:del>
      <w:r w:rsidR="002D0549" w:rsidRPr="00285FC0">
        <w:rPr>
          <w:rFonts w:ascii="Times New Roman" w:hAnsi="Times New Roman" w:cs="Times New Roman"/>
          <w:i/>
          <w:sz w:val="24"/>
          <w:szCs w:val="24"/>
          <w:rPrChange w:id="257" w:author="Angela Robinson" w:date="2018-08-10T10:57:00Z">
            <w:rPr>
              <w:rFonts w:ascii="Times New Roman" w:hAnsi="Times New Roman" w:cs="Times New Roman"/>
              <w:sz w:val="24"/>
              <w:szCs w:val="24"/>
            </w:rPr>
          </w:rPrChange>
        </w:rPr>
        <w:t xml:space="preserve">ree </w:t>
      </w:r>
      <w:del w:id="258" w:author="Angela Robinson" w:date="2018-08-10T10:57:00Z">
        <w:r w:rsidR="002D0549" w:rsidRPr="00285FC0" w:rsidDel="00285FC0">
          <w:rPr>
            <w:rFonts w:ascii="Times New Roman" w:hAnsi="Times New Roman" w:cs="Times New Roman"/>
            <w:i/>
            <w:sz w:val="24"/>
            <w:szCs w:val="24"/>
            <w:rPrChange w:id="259" w:author="Angela Robinson" w:date="2018-08-10T10:57:00Z">
              <w:rPr>
                <w:rFonts w:ascii="Times New Roman" w:hAnsi="Times New Roman" w:cs="Times New Roman"/>
                <w:sz w:val="24"/>
                <w:szCs w:val="24"/>
              </w:rPr>
            </w:rPrChange>
          </w:rPr>
          <w:delText xml:space="preserve">will </w:delText>
        </w:r>
      </w:del>
      <w:ins w:id="260" w:author="Angela Robinson" w:date="2018-08-10T10:57:00Z">
        <w:r w:rsidR="00285FC0" w:rsidRPr="00285FC0">
          <w:rPr>
            <w:rFonts w:ascii="Times New Roman" w:hAnsi="Times New Roman" w:cs="Times New Roman"/>
            <w:i/>
            <w:sz w:val="24"/>
            <w:szCs w:val="24"/>
            <w:rPrChange w:id="261" w:author="Angela Robinson" w:date="2018-08-10T10:57:00Z">
              <w:rPr>
                <w:rFonts w:ascii="Times New Roman" w:hAnsi="Times New Roman" w:cs="Times New Roman"/>
                <w:sz w:val="24"/>
                <w:szCs w:val="24"/>
              </w:rPr>
            </w:rPrChange>
          </w:rPr>
          <w:t>W</w:t>
        </w:r>
        <w:r w:rsidR="00285FC0" w:rsidRPr="00285FC0">
          <w:rPr>
            <w:rFonts w:ascii="Times New Roman" w:hAnsi="Times New Roman" w:cs="Times New Roman"/>
            <w:i/>
            <w:sz w:val="24"/>
            <w:szCs w:val="24"/>
            <w:rPrChange w:id="262" w:author="Angela Robinson" w:date="2018-08-10T10:57:00Z">
              <w:rPr>
                <w:rFonts w:ascii="Times New Roman" w:hAnsi="Times New Roman" w:cs="Times New Roman"/>
                <w:sz w:val="24"/>
                <w:szCs w:val="24"/>
              </w:rPr>
            </w:rPrChange>
          </w:rPr>
          <w:t>ill</w:t>
        </w:r>
        <w:r w:rsidR="00285FC0" w:rsidRPr="0026043D">
          <w:rPr>
            <w:rFonts w:ascii="Times New Roman" w:hAnsi="Times New Roman" w:cs="Times New Roman"/>
            <w:sz w:val="24"/>
            <w:szCs w:val="24"/>
          </w:rPr>
          <w:t xml:space="preserve"> </w:t>
        </w:r>
      </w:ins>
      <w:r w:rsidR="002D0549" w:rsidRPr="0026043D">
        <w:rPr>
          <w:rFonts w:ascii="Times New Roman" w:hAnsi="Times New Roman" w:cs="Times New Roman"/>
          <w:sz w:val="24"/>
          <w:szCs w:val="24"/>
        </w:rPr>
        <w:t>condition</w:t>
      </w:r>
      <w:r w:rsidR="00B423B7" w:rsidRPr="0026043D">
        <w:rPr>
          <w:rFonts w:ascii="Times New Roman" w:hAnsi="Times New Roman" w:cs="Times New Roman"/>
          <w:sz w:val="24"/>
          <w:szCs w:val="24"/>
        </w:rPr>
        <w:t xml:space="preserve"> (20%)</w:t>
      </w:r>
      <w:r w:rsidR="002D0549" w:rsidRPr="0026043D">
        <w:rPr>
          <w:rFonts w:ascii="Times New Roman" w:hAnsi="Times New Roman" w:cs="Times New Roman"/>
          <w:sz w:val="24"/>
          <w:szCs w:val="24"/>
        </w:rPr>
        <w:t xml:space="preserve"> were significantly more likely to fail </w:t>
      </w:r>
      <w:del w:id="263" w:author="Lara Aknin" w:date="2018-08-09T12:57:00Z">
        <w:r w:rsidR="002D0549" w:rsidRPr="0026043D" w:rsidDel="00F14D61">
          <w:rPr>
            <w:rFonts w:ascii="Times New Roman" w:hAnsi="Times New Roman" w:cs="Times New Roman"/>
            <w:sz w:val="24"/>
            <w:szCs w:val="24"/>
          </w:rPr>
          <w:delText xml:space="preserve">the attention check </w:delText>
        </w:r>
      </w:del>
      <w:r w:rsidR="002D0549" w:rsidRPr="0026043D">
        <w:rPr>
          <w:rFonts w:ascii="Times New Roman" w:hAnsi="Times New Roman" w:cs="Times New Roman"/>
          <w:sz w:val="24"/>
          <w:szCs w:val="24"/>
        </w:rPr>
        <w:t xml:space="preserve">than those in the </w:t>
      </w:r>
      <w:del w:id="264" w:author="Angela Robinson" w:date="2018-08-10T10:57:00Z">
        <w:r w:rsidR="002D0549" w:rsidRPr="00285FC0" w:rsidDel="00285FC0">
          <w:rPr>
            <w:rFonts w:ascii="Times New Roman" w:hAnsi="Times New Roman" w:cs="Times New Roman"/>
            <w:i/>
            <w:sz w:val="24"/>
            <w:szCs w:val="24"/>
            <w:rPrChange w:id="265" w:author="Angela Robinson" w:date="2018-08-10T10:57:00Z">
              <w:rPr>
                <w:rFonts w:ascii="Times New Roman" w:hAnsi="Times New Roman" w:cs="Times New Roman"/>
                <w:sz w:val="24"/>
                <w:szCs w:val="24"/>
              </w:rPr>
            </w:rPrChange>
          </w:rPr>
          <w:delText>pro</w:delText>
        </w:r>
      </w:del>
      <w:ins w:id="266" w:author="Angela Robinson" w:date="2018-08-10T10:57:00Z">
        <w:r w:rsidR="00285FC0" w:rsidRPr="00285FC0">
          <w:rPr>
            <w:rFonts w:ascii="Times New Roman" w:hAnsi="Times New Roman" w:cs="Times New Roman"/>
            <w:i/>
            <w:sz w:val="24"/>
            <w:szCs w:val="24"/>
            <w:rPrChange w:id="267" w:author="Angela Robinson" w:date="2018-08-10T10:57:00Z">
              <w:rPr>
                <w:rFonts w:ascii="Times New Roman" w:hAnsi="Times New Roman" w:cs="Times New Roman"/>
                <w:sz w:val="24"/>
                <w:szCs w:val="24"/>
              </w:rPr>
            </w:rPrChange>
          </w:rPr>
          <w:t>P</w:t>
        </w:r>
        <w:r w:rsidR="00285FC0" w:rsidRPr="00285FC0">
          <w:rPr>
            <w:rFonts w:ascii="Times New Roman" w:hAnsi="Times New Roman" w:cs="Times New Roman"/>
            <w:i/>
            <w:sz w:val="24"/>
            <w:szCs w:val="24"/>
            <w:rPrChange w:id="268" w:author="Angela Robinson" w:date="2018-08-10T10:57:00Z">
              <w:rPr>
                <w:rFonts w:ascii="Times New Roman" w:hAnsi="Times New Roman" w:cs="Times New Roman"/>
                <w:sz w:val="24"/>
                <w:szCs w:val="24"/>
              </w:rPr>
            </w:rPrChange>
          </w:rPr>
          <w:t>ro</w:t>
        </w:r>
      </w:ins>
      <w:del w:id="269" w:author="Angela Robinson" w:date="2018-08-10T10:57:00Z">
        <w:r w:rsidR="002D0549" w:rsidRPr="00285FC0" w:rsidDel="00285FC0">
          <w:rPr>
            <w:rFonts w:ascii="Times New Roman" w:hAnsi="Times New Roman" w:cs="Times New Roman"/>
            <w:i/>
            <w:sz w:val="24"/>
            <w:szCs w:val="24"/>
            <w:rPrChange w:id="270" w:author="Angela Robinson" w:date="2018-08-10T10:57:00Z">
              <w:rPr>
                <w:rFonts w:ascii="Times New Roman" w:hAnsi="Times New Roman" w:cs="Times New Roman"/>
                <w:sz w:val="24"/>
                <w:szCs w:val="24"/>
              </w:rPr>
            </w:rPrChange>
          </w:rPr>
          <w:delText>-f</w:delText>
        </w:r>
      </w:del>
      <w:ins w:id="271" w:author="Angela Robinson" w:date="2018-08-10T10:57:00Z">
        <w:r w:rsidR="00285FC0" w:rsidRPr="00285FC0">
          <w:rPr>
            <w:rFonts w:ascii="Times New Roman" w:hAnsi="Times New Roman" w:cs="Times New Roman"/>
            <w:i/>
            <w:sz w:val="24"/>
            <w:szCs w:val="24"/>
            <w:rPrChange w:id="272" w:author="Angela Robinson" w:date="2018-08-10T10:57:00Z">
              <w:rPr>
                <w:rFonts w:ascii="Times New Roman" w:hAnsi="Times New Roman" w:cs="Times New Roman"/>
                <w:sz w:val="24"/>
                <w:szCs w:val="24"/>
              </w:rPr>
            </w:rPrChange>
          </w:rPr>
          <w:t xml:space="preserve"> F</w:t>
        </w:r>
      </w:ins>
      <w:r w:rsidR="002D0549" w:rsidRPr="00285FC0">
        <w:rPr>
          <w:rFonts w:ascii="Times New Roman" w:hAnsi="Times New Roman" w:cs="Times New Roman"/>
          <w:i/>
          <w:sz w:val="24"/>
          <w:szCs w:val="24"/>
          <w:rPrChange w:id="273" w:author="Angela Robinson" w:date="2018-08-10T10:57:00Z">
            <w:rPr>
              <w:rFonts w:ascii="Times New Roman" w:hAnsi="Times New Roman" w:cs="Times New Roman"/>
              <w:sz w:val="24"/>
              <w:szCs w:val="24"/>
            </w:rPr>
          </w:rPrChange>
        </w:rPr>
        <w:t xml:space="preserve">ree </w:t>
      </w:r>
      <w:del w:id="274" w:author="Angela Robinson" w:date="2018-08-10T10:57:00Z">
        <w:r w:rsidR="002D0549" w:rsidRPr="00285FC0" w:rsidDel="00285FC0">
          <w:rPr>
            <w:rFonts w:ascii="Times New Roman" w:hAnsi="Times New Roman" w:cs="Times New Roman"/>
            <w:i/>
            <w:sz w:val="24"/>
            <w:szCs w:val="24"/>
            <w:rPrChange w:id="275" w:author="Angela Robinson" w:date="2018-08-10T10:57:00Z">
              <w:rPr>
                <w:rFonts w:ascii="Times New Roman" w:hAnsi="Times New Roman" w:cs="Times New Roman"/>
                <w:sz w:val="24"/>
                <w:szCs w:val="24"/>
              </w:rPr>
            </w:rPrChange>
          </w:rPr>
          <w:delText xml:space="preserve">will </w:delText>
        </w:r>
      </w:del>
      <w:ins w:id="276" w:author="Angela Robinson" w:date="2018-08-10T10:57:00Z">
        <w:r w:rsidR="00285FC0" w:rsidRPr="00285FC0">
          <w:rPr>
            <w:rFonts w:ascii="Times New Roman" w:hAnsi="Times New Roman" w:cs="Times New Roman"/>
            <w:i/>
            <w:sz w:val="24"/>
            <w:szCs w:val="24"/>
            <w:rPrChange w:id="277" w:author="Angela Robinson" w:date="2018-08-10T10:57:00Z">
              <w:rPr>
                <w:rFonts w:ascii="Times New Roman" w:hAnsi="Times New Roman" w:cs="Times New Roman"/>
                <w:sz w:val="24"/>
                <w:szCs w:val="24"/>
              </w:rPr>
            </w:rPrChange>
          </w:rPr>
          <w:t>W</w:t>
        </w:r>
        <w:r w:rsidR="00285FC0" w:rsidRPr="00285FC0">
          <w:rPr>
            <w:rFonts w:ascii="Times New Roman" w:hAnsi="Times New Roman" w:cs="Times New Roman"/>
            <w:i/>
            <w:sz w:val="24"/>
            <w:szCs w:val="24"/>
            <w:rPrChange w:id="278" w:author="Angela Robinson" w:date="2018-08-10T10:57:00Z">
              <w:rPr>
                <w:rFonts w:ascii="Times New Roman" w:hAnsi="Times New Roman" w:cs="Times New Roman"/>
                <w:sz w:val="24"/>
                <w:szCs w:val="24"/>
              </w:rPr>
            </w:rPrChange>
          </w:rPr>
          <w:t>ill</w:t>
        </w:r>
        <w:r w:rsidR="00285FC0" w:rsidRPr="0026043D">
          <w:rPr>
            <w:rFonts w:ascii="Times New Roman" w:hAnsi="Times New Roman" w:cs="Times New Roman"/>
            <w:sz w:val="24"/>
            <w:szCs w:val="24"/>
          </w:rPr>
          <w:t xml:space="preserve"> </w:t>
        </w:r>
      </w:ins>
      <w:r w:rsidR="002D0549" w:rsidRPr="0026043D">
        <w:rPr>
          <w:rFonts w:ascii="Times New Roman" w:hAnsi="Times New Roman" w:cs="Times New Roman"/>
          <w:sz w:val="24"/>
          <w:szCs w:val="24"/>
        </w:rPr>
        <w:t>condition</w:t>
      </w:r>
      <w:r w:rsidR="00B423B7" w:rsidRPr="0026043D">
        <w:rPr>
          <w:rFonts w:ascii="Times New Roman" w:hAnsi="Times New Roman" w:cs="Times New Roman"/>
          <w:sz w:val="24"/>
          <w:szCs w:val="24"/>
        </w:rPr>
        <w:t xml:space="preserve"> (14%)</w:t>
      </w:r>
      <w:r w:rsidR="00E26857" w:rsidRPr="0026043D">
        <w:rPr>
          <w:rFonts w:ascii="Times New Roman" w:hAnsi="Times New Roman" w:cs="Times New Roman"/>
          <w:sz w:val="24"/>
          <w:szCs w:val="24"/>
        </w:rPr>
        <w:t>, χ</w:t>
      </w:r>
      <w:r w:rsidR="00212333" w:rsidRPr="0026043D">
        <w:rPr>
          <w:rFonts w:ascii="Times New Roman" w:hAnsi="Times New Roman" w:cs="Times New Roman"/>
          <w:sz w:val="24"/>
          <w:szCs w:val="24"/>
        </w:rPr>
        <w:t xml:space="preserve"> </w:t>
      </w:r>
      <w:r w:rsidR="00E26857" w:rsidRPr="0026043D">
        <w:rPr>
          <w:rFonts w:ascii="Times New Roman" w:hAnsi="Times New Roman" w:cs="Times New Roman"/>
          <w:sz w:val="24"/>
          <w:szCs w:val="24"/>
          <w:vertAlign w:val="superscript"/>
        </w:rPr>
        <w:t>2</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1</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 xml:space="preserve">N </w:t>
      </w:r>
      <w:r w:rsidR="00E26857" w:rsidRPr="0026043D">
        <w:rPr>
          <w:rFonts w:ascii="Times New Roman" w:hAnsi="Times New Roman" w:cs="Times New Roman"/>
          <w:sz w:val="24"/>
          <w:szCs w:val="24"/>
        </w:rPr>
        <w:t>= 1</w:t>
      </w:r>
      <w:ins w:id="279" w:author="Angela Robinson" w:date="2018-08-10T10:57:00Z">
        <w:r w:rsidR="00285FC0">
          <w:rPr>
            <w:rFonts w:ascii="Times New Roman" w:hAnsi="Times New Roman" w:cs="Times New Roman"/>
            <w:sz w:val="24"/>
            <w:szCs w:val="24"/>
          </w:rPr>
          <w:t>,</w:t>
        </w:r>
      </w:ins>
      <w:r w:rsidR="00E26857" w:rsidRPr="0026043D">
        <w:rPr>
          <w:rFonts w:ascii="Times New Roman" w:hAnsi="Times New Roman" w:cs="Times New Roman"/>
          <w:sz w:val="24"/>
          <w:szCs w:val="24"/>
        </w:rPr>
        <w:t xml:space="preserve">010) = </w:t>
      </w:r>
      <w:r w:rsidR="00133B60" w:rsidRPr="0026043D">
        <w:rPr>
          <w:rFonts w:ascii="Times New Roman" w:hAnsi="Times New Roman" w:cs="Times New Roman"/>
          <w:sz w:val="24"/>
          <w:szCs w:val="24"/>
        </w:rPr>
        <w:t>4</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87</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p</w:t>
      </w:r>
      <w:r w:rsidR="00E26857" w:rsidRPr="0026043D">
        <w:rPr>
          <w:rFonts w:ascii="Times New Roman" w:hAnsi="Times New Roman" w:cs="Times New Roman"/>
          <w:sz w:val="24"/>
          <w:szCs w:val="24"/>
        </w:rPr>
        <w:t xml:space="preserve"> = .02</w:t>
      </w:r>
      <w:r w:rsidR="00133B60" w:rsidRPr="0026043D">
        <w:rPr>
          <w:rFonts w:ascii="Times New Roman" w:hAnsi="Times New Roman" w:cs="Times New Roman"/>
          <w:sz w:val="24"/>
          <w:szCs w:val="24"/>
        </w:rPr>
        <w:t>7</w:t>
      </w:r>
      <w:r w:rsidR="00E26857" w:rsidRPr="0026043D">
        <w:rPr>
          <w:rFonts w:ascii="Times New Roman" w:hAnsi="Times New Roman" w:cs="Times New Roman"/>
          <w:sz w:val="24"/>
          <w:szCs w:val="24"/>
        </w:rPr>
        <w:t xml:space="preserve">. </w:t>
      </w:r>
      <w:del w:id="280" w:author="Lara Aknin" w:date="2018-08-09T12:58:00Z">
        <w:r w:rsidR="00212333" w:rsidRPr="0026043D" w:rsidDel="00F14D61">
          <w:rPr>
            <w:rFonts w:ascii="Times New Roman" w:hAnsi="Times New Roman" w:cs="Times New Roman"/>
            <w:sz w:val="24"/>
            <w:szCs w:val="24"/>
          </w:rPr>
          <w:delText xml:space="preserve">Because </w:delText>
        </w:r>
      </w:del>
      <w:ins w:id="281" w:author="Lara Aknin" w:date="2018-08-09T12:58:00Z">
        <w:r w:rsidR="00F14D61">
          <w:rPr>
            <w:rFonts w:ascii="Times New Roman" w:hAnsi="Times New Roman" w:cs="Times New Roman"/>
            <w:sz w:val="24"/>
            <w:szCs w:val="24"/>
          </w:rPr>
          <w:t>To address differential</w:t>
        </w:r>
        <w:r w:rsidR="00F14D61" w:rsidRPr="0026043D">
          <w:rPr>
            <w:rFonts w:ascii="Times New Roman" w:hAnsi="Times New Roman" w:cs="Times New Roman"/>
            <w:sz w:val="24"/>
            <w:szCs w:val="24"/>
          </w:rPr>
          <w:t xml:space="preserve"> </w:t>
        </w:r>
      </w:ins>
      <w:r w:rsidR="00212333" w:rsidRPr="0026043D">
        <w:rPr>
          <w:rFonts w:ascii="Times New Roman" w:hAnsi="Times New Roman" w:cs="Times New Roman"/>
          <w:sz w:val="24"/>
          <w:szCs w:val="24"/>
        </w:rPr>
        <w:t xml:space="preserve">attrition </w:t>
      </w:r>
      <w:del w:id="282" w:author="Lara Aknin" w:date="2018-08-09T12:58:00Z">
        <w:r w:rsidR="00212333" w:rsidRPr="0026043D" w:rsidDel="00F14D61">
          <w:rPr>
            <w:rFonts w:ascii="Times New Roman" w:hAnsi="Times New Roman" w:cs="Times New Roman"/>
            <w:sz w:val="24"/>
            <w:szCs w:val="24"/>
          </w:rPr>
          <w:delText xml:space="preserve">differed </w:delText>
        </w:r>
      </w:del>
      <w:ins w:id="283" w:author="Lara Aknin" w:date="2018-08-09T12:58:00Z">
        <w:r w:rsidR="00F14D61">
          <w:rPr>
            <w:rFonts w:ascii="Times New Roman" w:hAnsi="Times New Roman" w:cs="Times New Roman"/>
            <w:sz w:val="24"/>
            <w:szCs w:val="24"/>
          </w:rPr>
          <w:t xml:space="preserve">rates </w:t>
        </w:r>
      </w:ins>
      <w:r w:rsidR="00212333" w:rsidRPr="0026043D">
        <w:rPr>
          <w:rFonts w:ascii="Times New Roman" w:hAnsi="Times New Roman" w:cs="Times New Roman"/>
          <w:sz w:val="24"/>
          <w:szCs w:val="24"/>
        </w:rPr>
        <w:t xml:space="preserve">across conditions, we </w:t>
      </w:r>
      <w:r w:rsidR="00145850" w:rsidRPr="0026043D">
        <w:rPr>
          <w:rFonts w:ascii="Times New Roman" w:hAnsi="Times New Roman" w:cs="Times New Roman"/>
          <w:sz w:val="24"/>
          <w:szCs w:val="24"/>
        </w:rPr>
        <w:t xml:space="preserve">conducted </w:t>
      </w:r>
      <w:r w:rsidR="00971E21" w:rsidRPr="0026043D">
        <w:rPr>
          <w:rFonts w:ascii="Times New Roman" w:hAnsi="Times New Roman" w:cs="Times New Roman"/>
          <w:sz w:val="24"/>
          <w:szCs w:val="24"/>
        </w:rPr>
        <w:t xml:space="preserve">all </w:t>
      </w:r>
      <w:r w:rsidR="00145850" w:rsidRPr="0026043D">
        <w:rPr>
          <w:rFonts w:ascii="Times New Roman" w:hAnsi="Times New Roman" w:cs="Times New Roman"/>
          <w:sz w:val="24"/>
          <w:szCs w:val="24"/>
        </w:rPr>
        <w:t xml:space="preserve">statistical tests twice, once using all </w:t>
      </w:r>
      <w:r w:rsidR="00971E21" w:rsidRPr="0026043D">
        <w:rPr>
          <w:rFonts w:ascii="Times New Roman" w:hAnsi="Times New Roman" w:cs="Times New Roman"/>
          <w:sz w:val="24"/>
          <w:szCs w:val="24"/>
        </w:rPr>
        <w:t>participants</w:t>
      </w:r>
      <w:ins w:id="284" w:author="Lara Aknin" w:date="2018-08-09T12:58:00Z">
        <w:r w:rsidR="00F14D61">
          <w:rPr>
            <w:rFonts w:ascii="Times New Roman" w:hAnsi="Times New Roman" w:cs="Times New Roman"/>
            <w:sz w:val="24"/>
            <w:szCs w:val="24"/>
          </w:rPr>
          <w:t xml:space="preserve"> (n </w:t>
        </w:r>
        <w:proofErr w:type="gramStart"/>
        <w:r w:rsidR="00F14D61">
          <w:rPr>
            <w:rFonts w:ascii="Times New Roman" w:hAnsi="Times New Roman" w:cs="Times New Roman"/>
            <w:sz w:val="24"/>
            <w:szCs w:val="24"/>
          </w:rPr>
          <w:t>= ?</w:t>
        </w:r>
        <w:proofErr w:type="gramEnd"/>
        <w:r w:rsidR="00F14D61">
          <w:rPr>
            <w:rFonts w:ascii="Times New Roman" w:hAnsi="Times New Roman" w:cs="Times New Roman"/>
            <w:sz w:val="24"/>
            <w:szCs w:val="24"/>
          </w:rPr>
          <w:t>)</w:t>
        </w:r>
      </w:ins>
      <w:r w:rsidR="00971E21" w:rsidRPr="0026043D">
        <w:rPr>
          <w:rFonts w:ascii="Times New Roman" w:hAnsi="Times New Roman" w:cs="Times New Roman"/>
          <w:sz w:val="24"/>
          <w:szCs w:val="24"/>
        </w:rPr>
        <w:t xml:space="preserve"> and</w:t>
      </w:r>
      <w:r w:rsidR="00145850" w:rsidRPr="0026043D">
        <w:rPr>
          <w:rFonts w:ascii="Times New Roman" w:hAnsi="Times New Roman" w:cs="Times New Roman"/>
          <w:sz w:val="24"/>
          <w:szCs w:val="24"/>
        </w:rPr>
        <w:t xml:space="preserve"> once using </w:t>
      </w:r>
      <w:r w:rsidR="00971E21" w:rsidRPr="0026043D">
        <w:rPr>
          <w:rFonts w:ascii="Times New Roman" w:hAnsi="Times New Roman" w:cs="Times New Roman"/>
          <w:sz w:val="24"/>
          <w:szCs w:val="24"/>
        </w:rPr>
        <w:t xml:space="preserve">only those </w:t>
      </w:r>
      <w:r w:rsidR="00145850" w:rsidRPr="0026043D">
        <w:rPr>
          <w:rFonts w:ascii="Times New Roman" w:hAnsi="Times New Roman" w:cs="Times New Roman"/>
          <w:sz w:val="24"/>
          <w:szCs w:val="24"/>
        </w:rPr>
        <w:t>who</w:t>
      </w:r>
      <w:r w:rsidR="00971E21" w:rsidRPr="0026043D">
        <w:rPr>
          <w:rFonts w:ascii="Times New Roman" w:hAnsi="Times New Roman" w:cs="Times New Roman"/>
          <w:sz w:val="24"/>
          <w:szCs w:val="24"/>
        </w:rPr>
        <w:t xml:space="preserve"> passed the attention check</w:t>
      </w:r>
      <w:ins w:id="285" w:author="Lara Aknin" w:date="2018-08-09T12:58:00Z">
        <w:r w:rsidR="00F14D61">
          <w:rPr>
            <w:rFonts w:ascii="Times New Roman" w:hAnsi="Times New Roman" w:cs="Times New Roman"/>
            <w:sz w:val="24"/>
            <w:szCs w:val="24"/>
          </w:rPr>
          <w:t xml:space="preserve"> (n = ?)</w:t>
        </w:r>
      </w:ins>
      <w:r w:rsidR="00971E21" w:rsidRPr="0026043D">
        <w:rPr>
          <w:rFonts w:ascii="Times New Roman" w:hAnsi="Times New Roman" w:cs="Times New Roman"/>
          <w:sz w:val="24"/>
          <w:szCs w:val="24"/>
        </w:rPr>
        <w:t>.</w:t>
      </w:r>
      <w:r w:rsidR="00212333" w:rsidRPr="0026043D">
        <w:rPr>
          <w:rFonts w:ascii="Times New Roman" w:hAnsi="Times New Roman" w:cs="Times New Roman"/>
          <w:sz w:val="24"/>
          <w:szCs w:val="24"/>
        </w:rPr>
        <w:t xml:space="preserve"> </w:t>
      </w:r>
      <w:r w:rsidR="00145850" w:rsidRPr="0026043D">
        <w:rPr>
          <w:rFonts w:ascii="Times New Roman" w:hAnsi="Times New Roman" w:cs="Times New Roman"/>
          <w:sz w:val="24"/>
          <w:szCs w:val="24"/>
        </w:rPr>
        <w:t>There were no</w:t>
      </w:r>
      <w:r w:rsidR="000C4301">
        <w:rPr>
          <w:rFonts w:ascii="Times New Roman" w:hAnsi="Times New Roman" w:cs="Times New Roman"/>
          <w:sz w:val="24"/>
          <w:szCs w:val="24"/>
        </w:rPr>
        <w:t xml:space="preserve"> instances </w:t>
      </w:r>
      <w:r w:rsidR="00145850" w:rsidRPr="0026043D">
        <w:rPr>
          <w:rFonts w:ascii="Times New Roman" w:hAnsi="Times New Roman" w:cs="Times New Roman"/>
          <w:sz w:val="24"/>
          <w:szCs w:val="24"/>
        </w:rPr>
        <w:t xml:space="preserve">where the </w:t>
      </w:r>
      <w:r w:rsidR="00212333" w:rsidRPr="0026043D">
        <w:rPr>
          <w:rFonts w:ascii="Times New Roman" w:hAnsi="Times New Roman" w:cs="Times New Roman"/>
          <w:sz w:val="24"/>
          <w:szCs w:val="24"/>
        </w:rPr>
        <w:t>statistical significance of</w:t>
      </w:r>
      <w:r w:rsidR="00145850" w:rsidRPr="0026043D">
        <w:rPr>
          <w:rFonts w:ascii="Times New Roman" w:hAnsi="Times New Roman" w:cs="Times New Roman"/>
          <w:sz w:val="24"/>
          <w:szCs w:val="24"/>
        </w:rPr>
        <w:t xml:space="preserve"> a test changed depending on w</w:t>
      </w:r>
      <w:r w:rsidR="00971E21" w:rsidRPr="0026043D">
        <w:rPr>
          <w:rFonts w:ascii="Times New Roman" w:hAnsi="Times New Roman" w:cs="Times New Roman"/>
          <w:sz w:val="24"/>
          <w:szCs w:val="24"/>
        </w:rPr>
        <w:t>hether inattentive participants were excluded.</w:t>
      </w:r>
      <w:r w:rsidR="00493012" w:rsidRPr="0026043D">
        <w:rPr>
          <w:rFonts w:ascii="Times New Roman" w:hAnsi="Times New Roman" w:cs="Times New Roman"/>
          <w:sz w:val="24"/>
          <w:szCs w:val="24"/>
        </w:rPr>
        <w:t xml:space="preserve"> </w:t>
      </w:r>
      <w:r w:rsidR="000C4301">
        <w:rPr>
          <w:rFonts w:ascii="Times New Roman" w:hAnsi="Times New Roman" w:cs="Times New Roman"/>
          <w:sz w:val="24"/>
          <w:szCs w:val="24"/>
        </w:rPr>
        <w:t>B</w:t>
      </w:r>
      <w:r w:rsidR="00493012" w:rsidRPr="0026043D">
        <w:rPr>
          <w:rFonts w:ascii="Times New Roman" w:hAnsi="Times New Roman" w:cs="Times New Roman"/>
          <w:sz w:val="24"/>
          <w:szCs w:val="24"/>
        </w:rPr>
        <w:t xml:space="preserve">ecause </w:t>
      </w:r>
      <w:r w:rsidR="00971E21" w:rsidRPr="0026043D">
        <w:rPr>
          <w:rFonts w:ascii="Times New Roman" w:hAnsi="Times New Roman" w:cs="Times New Roman"/>
          <w:sz w:val="24"/>
          <w:szCs w:val="24"/>
        </w:rPr>
        <w:t xml:space="preserve">effect sizes were generally </w:t>
      </w:r>
      <w:r w:rsidR="000C4301">
        <w:rPr>
          <w:rFonts w:ascii="Times New Roman" w:hAnsi="Times New Roman" w:cs="Times New Roman"/>
          <w:sz w:val="24"/>
          <w:szCs w:val="24"/>
        </w:rPr>
        <w:t xml:space="preserve">smaller </w:t>
      </w:r>
      <w:r w:rsidR="00971E21" w:rsidRPr="0026043D">
        <w:rPr>
          <w:rFonts w:ascii="Times New Roman" w:hAnsi="Times New Roman" w:cs="Times New Roman"/>
          <w:sz w:val="24"/>
          <w:szCs w:val="24"/>
        </w:rPr>
        <w:t>when inattentive participants were</w:t>
      </w:r>
      <w:r w:rsidR="000C4301">
        <w:rPr>
          <w:rFonts w:ascii="Times New Roman" w:hAnsi="Times New Roman" w:cs="Times New Roman"/>
          <w:sz w:val="24"/>
          <w:szCs w:val="24"/>
        </w:rPr>
        <w:t xml:space="preserve"> included, </w:t>
      </w:r>
      <w:commentRangeStart w:id="286"/>
      <w:r w:rsidR="000C4301">
        <w:rPr>
          <w:rFonts w:ascii="Times New Roman" w:hAnsi="Times New Roman" w:cs="Times New Roman"/>
          <w:sz w:val="24"/>
          <w:szCs w:val="24"/>
        </w:rPr>
        <w:t>we report these analyses to present a conservative picture of our results.</w:t>
      </w:r>
      <w:commentRangeEnd w:id="286"/>
      <w:r w:rsidR="00F14D61">
        <w:rPr>
          <w:rStyle w:val="CommentReference"/>
        </w:rPr>
        <w:commentReference w:id="286"/>
      </w:r>
    </w:p>
    <w:p w14:paraId="507040B3" w14:textId="1123D453" w:rsidR="00854DEE"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Meritocracy. </w:t>
      </w:r>
      <w:r w:rsidR="007E1648" w:rsidRPr="0026043D">
        <w:rPr>
          <w:rFonts w:ascii="Times New Roman" w:hAnsi="Times New Roman" w:cs="Times New Roman"/>
          <w:sz w:val="24"/>
          <w:szCs w:val="24"/>
        </w:rPr>
        <w:t xml:space="preserve">Participants completed the </w:t>
      </w:r>
      <w:r w:rsidR="00147958" w:rsidRPr="0026043D">
        <w:rPr>
          <w:rFonts w:ascii="Times New Roman" w:hAnsi="Times New Roman" w:cs="Times New Roman"/>
          <w:sz w:val="24"/>
          <w:szCs w:val="24"/>
        </w:rPr>
        <w:t xml:space="preserve">Support for Meritocracy </w:t>
      </w:r>
      <w:r w:rsidR="007E1648" w:rsidRPr="0026043D">
        <w:rPr>
          <w:rFonts w:ascii="Times New Roman" w:hAnsi="Times New Roman" w:cs="Times New Roman"/>
          <w:sz w:val="24"/>
          <w:szCs w:val="24"/>
        </w:rPr>
        <w:t xml:space="preserve">scale </w:t>
      </w:r>
      <w:r w:rsidR="00147958"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147958"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147958" w:rsidRPr="0026043D">
        <w:rPr>
          <w:rFonts w:ascii="Times New Roman" w:hAnsi="Times New Roman" w:cs="Times New Roman"/>
          <w:sz w:val="24"/>
          <w:szCs w:val="24"/>
        </w:rPr>
        <w:fldChar w:fldCharType="end"/>
      </w:r>
      <w:r w:rsidR="00147958" w:rsidRPr="0026043D">
        <w:rPr>
          <w:rFonts w:ascii="Times New Roman" w:hAnsi="Times New Roman" w:cs="Times New Roman"/>
          <w:sz w:val="24"/>
          <w:szCs w:val="24"/>
        </w:rPr>
        <w:t>,</w:t>
      </w:r>
      <w:r w:rsidR="007E1648" w:rsidRPr="0026043D">
        <w:rPr>
          <w:rFonts w:ascii="Times New Roman" w:hAnsi="Times New Roman" w:cs="Times New Roman"/>
          <w:sz w:val="24"/>
          <w:szCs w:val="24"/>
        </w:rPr>
        <w:t xml:space="preserve"> a </w:t>
      </w:r>
      <w:ins w:id="287" w:author="Dylan Wiwad" w:date="2018-08-08T13:21:00Z">
        <w:r w:rsidR="00EB3F3C">
          <w:rPr>
            <w:rFonts w:ascii="Times New Roman" w:hAnsi="Times New Roman" w:cs="Times New Roman"/>
            <w:sz w:val="24"/>
            <w:szCs w:val="24"/>
          </w:rPr>
          <w:t>five</w:t>
        </w:r>
      </w:ins>
      <w:del w:id="288" w:author="Dylan Wiwad" w:date="2018-08-08T13:21:00Z">
        <w:r w:rsidR="007E1648" w:rsidRPr="0026043D" w:rsidDel="00EB3F3C">
          <w:rPr>
            <w:rFonts w:ascii="Times New Roman" w:hAnsi="Times New Roman" w:cs="Times New Roman"/>
            <w:sz w:val="24"/>
            <w:szCs w:val="24"/>
          </w:rPr>
          <w:delText>5</w:delText>
        </w:r>
      </w:del>
      <w:ins w:id="289" w:author="Azim Shariff" w:date="2018-08-08T14:10:00Z">
        <w:r w:rsidR="00ED2D17">
          <w:rPr>
            <w:rFonts w:ascii="Times New Roman" w:hAnsi="Times New Roman" w:cs="Times New Roman"/>
            <w:sz w:val="24"/>
            <w:szCs w:val="24"/>
          </w:rPr>
          <w:t>-</w:t>
        </w:r>
      </w:ins>
      <w:del w:id="290" w:author="Azim Shariff" w:date="2018-08-08T14:10:00Z">
        <w:r w:rsidR="007E1648" w:rsidRPr="0026043D" w:rsidDel="00ED2D17">
          <w:rPr>
            <w:rFonts w:ascii="Times New Roman" w:hAnsi="Times New Roman" w:cs="Times New Roman"/>
            <w:sz w:val="24"/>
            <w:szCs w:val="24"/>
          </w:rPr>
          <w:delText xml:space="preserve"> </w:delText>
        </w:r>
      </w:del>
      <w:r w:rsidR="007E1648" w:rsidRPr="0026043D">
        <w:rPr>
          <w:rFonts w:ascii="Times New Roman" w:hAnsi="Times New Roman" w:cs="Times New Roman"/>
          <w:sz w:val="24"/>
          <w:szCs w:val="24"/>
        </w:rPr>
        <w:t>item measure (e.g. “</w:t>
      </w:r>
      <w:r w:rsidR="004F56DF" w:rsidRPr="0026043D">
        <w:rPr>
          <w:rFonts w:ascii="Times New Roman" w:hAnsi="Times New Roman" w:cs="Times New Roman"/>
          <w:sz w:val="24"/>
          <w:szCs w:val="24"/>
        </w:rPr>
        <w:t>It is okay for some people to have better lives if they earned it</w:t>
      </w:r>
      <w:r w:rsidR="007E1648" w:rsidRPr="0026043D">
        <w:rPr>
          <w:rFonts w:ascii="Times New Roman" w:hAnsi="Times New Roman" w:cs="Times New Roman"/>
          <w:sz w:val="24"/>
          <w:szCs w:val="24"/>
        </w:rPr>
        <w:t>”)  with Likert response options ranging from 1 = “Strongly Disagree” to 7 = “Strongly Agree”</w:t>
      </w:r>
      <w:r w:rsidR="007E1648" w:rsidRPr="0026043D">
        <w:rPr>
          <w:rFonts w:ascii="Times New Roman" w:hAnsi="Times New Roman" w:cs="Times New Roman"/>
          <w:i/>
          <w:sz w:val="24"/>
          <w:szCs w:val="24"/>
        </w:rPr>
        <w:t xml:space="preserve"> </w:t>
      </w:r>
      <w:r w:rsidRPr="0026043D">
        <w:rPr>
          <w:rFonts w:ascii="Times New Roman" w:hAnsi="Times New Roman" w:cs="Times New Roman"/>
          <w:sz w:val="24"/>
          <w:szCs w:val="24"/>
        </w:rPr>
        <w:t>(α = .</w:t>
      </w:r>
      <w:r w:rsidR="006D6687" w:rsidRPr="0026043D">
        <w:rPr>
          <w:rFonts w:ascii="Times New Roman" w:hAnsi="Times New Roman" w:cs="Times New Roman"/>
          <w:sz w:val="24"/>
          <w:szCs w:val="24"/>
        </w:rPr>
        <w:t>76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4.55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1.16</w:t>
      </w:r>
      <w:r w:rsidRPr="0026043D">
        <w:rPr>
          <w:rFonts w:ascii="Times New Roman" w:hAnsi="Times New Roman" w:cs="Times New Roman"/>
          <w:sz w:val="24"/>
          <w:szCs w:val="24"/>
        </w:rPr>
        <w:t>)</w:t>
      </w:r>
    </w:p>
    <w:p w14:paraId="6A19359E" w14:textId="269538F0" w:rsidR="006D2E8B"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Redistribution. </w:t>
      </w:r>
      <w:r w:rsidR="00552C48" w:rsidRPr="0026043D">
        <w:rPr>
          <w:rFonts w:ascii="Times New Roman" w:hAnsi="Times New Roman" w:cs="Times New Roman"/>
          <w:sz w:val="24"/>
          <w:szCs w:val="24"/>
        </w:rPr>
        <w:t xml:space="preserve">Participants completed a </w:t>
      </w:r>
      <w:ins w:id="291" w:author="Dylan Wiwad" w:date="2018-08-08T13:21:00Z">
        <w:r w:rsidR="00EB3F3C">
          <w:rPr>
            <w:rFonts w:ascii="Times New Roman" w:hAnsi="Times New Roman" w:cs="Times New Roman"/>
            <w:sz w:val="24"/>
            <w:szCs w:val="24"/>
          </w:rPr>
          <w:t>three</w:t>
        </w:r>
      </w:ins>
      <w:ins w:id="292" w:author="Azim Shariff" w:date="2018-08-08T14:10:00Z">
        <w:r w:rsidR="00ED2D17">
          <w:rPr>
            <w:rFonts w:ascii="Times New Roman" w:hAnsi="Times New Roman" w:cs="Times New Roman"/>
            <w:sz w:val="24"/>
            <w:szCs w:val="24"/>
          </w:rPr>
          <w:t>-</w:t>
        </w:r>
      </w:ins>
      <w:ins w:id="293" w:author="Dylan Wiwad" w:date="2018-08-08T13:21:00Z">
        <w:del w:id="294" w:author="Azim Shariff" w:date="2018-08-08T14:10:00Z">
          <w:r w:rsidR="00EB3F3C" w:rsidDel="00ED2D17">
            <w:rPr>
              <w:rFonts w:ascii="Times New Roman" w:hAnsi="Times New Roman" w:cs="Times New Roman"/>
              <w:sz w:val="24"/>
              <w:szCs w:val="24"/>
            </w:rPr>
            <w:delText xml:space="preserve"> </w:delText>
          </w:r>
        </w:del>
      </w:ins>
      <w:del w:id="295" w:author="Dylan Wiwad" w:date="2018-08-08T13:21:00Z">
        <w:r w:rsidR="00154D1E" w:rsidRPr="0026043D" w:rsidDel="00EB3F3C">
          <w:rPr>
            <w:rFonts w:ascii="Times New Roman" w:hAnsi="Times New Roman" w:cs="Times New Roman"/>
            <w:sz w:val="24"/>
            <w:szCs w:val="24"/>
          </w:rPr>
          <w:delText>3-</w:delText>
        </w:r>
      </w:del>
      <w:r w:rsidR="00154D1E" w:rsidRPr="0026043D">
        <w:rPr>
          <w:rFonts w:ascii="Times New Roman" w:hAnsi="Times New Roman" w:cs="Times New Roman"/>
          <w:sz w:val="24"/>
          <w:szCs w:val="24"/>
        </w:rPr>
        <w:t>item</w:t>
      </w:r>
      <w:r w:rsidR="00552C48" w:rsidRPr="0026043D">
        <w:rPr>
          <w:rFonts w:ascii="Times New Roman" w:hAnsi="Times New Roman" w:cs="Times New Roman"/>
          <w:sz w:val="24"/>
          <w:szCs w:val="24"/>
        </w:rPr>
        <w:t xml:space="preserve"> measure of support for redistribution</w:t>
      </w:r>
      <w:r w:rsidR="00957713" w:rsidRPr="0026043D">
        <w:rPr>
          <w:rFonts w:ascii="Times New Roman" w:hAnsi="Times New Roman" w:cs="Times New Roman"/>
          <w:sz w:val="24"/>
          <w:szCs w:val="24"/>
        </w:rPr>
        <w:t xml:space="preserve"> (e.g. “The government should take measures to reduce differences in income levels”) </w:t>
      </w:r>
      <w:r w:rsidR="00552C48" w:rsidRPr="0026043D">
        <w:rPr>
          <w:rFonts w:ascii="Times New Roman" w:hAnsi="Times New Roman" w:cs="Times New Roman"/>
          <w:sz w:val="24"/>
          <w:szCs w:val="24"/>
        </w:rPr>
        <w:t>adopted from World Values Survey (</w:t>
      </w:r>
      <w:r w:rsidR="00957713" w:rsidRPr="0026043D">
        <w:rPr>
          <w:rFonts w:ascii="Times New Roman" w:hAnsi="Times New Roman" w:cs="Times New Roman"/>
          <w:sz w:val="24"/>
          <w:szCs w:val="24"/>
        </w:rPr>
        <w:t xml:space="preserve">World Values Survey Association, 2012). Participants indicated their agreement with </w:t>
      </w:r>
      <w:r w:rsidR="00154D1E" w:rsidRPr="0026043D">
        <w:rPr>
          <w:rFonts w:ascii="Times New Roman" w:hAnsi="Times New Roman" w:cs="Times New Roman"/>
          <w:sz w:val="24"/>
          <w:szCs w:val="24"/>
        </w:rPr>
        <w:t xml:space="preserve">each </w:t>
      </w:r>
      <w:r w:rsidR="00957713" w:rsidRPr="0026043D">
        <w:rPr>
          <w:rFonts w:ascii="Times New Roman" w:hAnsi="Times New Roman" w:cs="Times New Roman"/>
          <w:sz w:val="24"/>
          <w:szCs w:val="24"/>
        </w:rPr>
        <w:t xml:space="preserve">item on a Likert scale ranging from 1 = “Strongly Disagree” to 7 = “Strongly Agree” </w:t>
      </w:r>
      <w:commentRangeStart w:id="296"/>
      <w:r w:rsidRPr="0026043D">
        <w:rPr>
          <w:rFonts w:ascii="Times New Roman" w:hAnsi="Times New Roman" w:cs="Times New Roman"/>
          <w:sz w:val="24"/>
          <w:szCs w:val="24"/>
        </w:rPr>
        <w:t>(α = .8</w:t>
      </w:r>
      <w:r w:rsidR="0001338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4.97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1.53</w:t>
      </w:r>
      <w:commentRangeEnd w:id="296"/>
      <w:r w:rsidR="00EB3F3C">
        <w:rPr>
          <w:rStyle w:val="CommentReference"/>
        </w:rPr>
        <w:commentReference w:id="296"/>
      </w:r>
      <w:r w:rsidRPr="0026043D">
        <w:rPr>
          <w:rFonts w:ascii="Times New Roman" w:hAnsi="Times New Roman" w:cs="Times New Roman"/>
          <w:sz w:val="24"/>
          <w:szCs w:val="24"/>
        </w:rPr>
        <w:t>)</w:t>
      </w:r>
      <w:r w:rsidR="00A33075" w:rsidRPr="0026043D">
        <w:rPr>
          <w:rFonts w:ascii="Times New Roman" w:hAnsi="Times New Roman" w:cs="Times New Roman"/>
          <w:sz w:val="24"/>
          <w:szCs w:val="24"/>
        </w:rPr>
        <w:t>.</w:t>
      </w:r>
      <w:r w:rsidR="006D2E8B" w:rsidRPr="0026043D">
        <w:rPr>
          <w:rFonts w:ascii="Times New Roman" w:hAnsi="Times New Roman" w:cs="Times New Roman"/>
          <w:sz w:val="24"/>
          <w:szCs w:val="24"/>
        </w:rPr>
        <w:t xml:space="preserve"> </w:t>
      </w:r>
    </w:p>
    <w:p w14:paraId="2062F5A7" w14:textId="0CF64663" w:rsidR="000239C6" w:rsidRPr="0026043D" w:rsidRDefault="004542AD"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Explanations </w:t>
      </w:r>
      <w:r w:rsidR="00EA12E9" w:rsidRPr="0026043D">
        <w:rPr>
          <w:rFonts w:ascii="Times New Roman" w:hAnsi="Times New Roman" w:cs="Times New Roman"/>
          <w:i/>
          <w:sz w:val="24"/>
          <w:szCs w:val="24"/>
        </w:rPr>
        <w:t>for</w:t>
      </w:r>
      <w:r w:rsidRPr="0026043D">
        <w:rPr>
          <w:rFonts w:ascii="Times New Roman" w:hAnsi="Times New Roman" w:cs="Times New Roman"/>
          <w:i/>
          <w:sz w:val="24"/>
          <w:szCs w:val="24"/>
        </w:rPr>
        <w:t xml:space="preserve"> </w:t>
      </w:r>
      <w:r w:rsidR="006F4C84">
        <w:rPr>
          <w:rFonts w:ascii="Times New Roman" w:hAnsi="Times New Roman" w:cs="Times New Roman"/>
          <w:i/>
          <w:sz w:val="24"/>
          <w:szCs w:val="24"/>
        </w:rPr>
        <w:t>E</w:t>
      </w:r>
      <w:r w:rsidRPr="0026043D">
        <w:rPr>
          <w:rFonts w:ascii="Times New Roman" w:hAnsi="Times New Roman" w:cs="Times New Roman"/>
          <w:i/>
          <w:sz w:val="24"/>
          <w:szCs w:val="24"/>
        </w:rPr>
        <w:t xml:space="preserve">conomic </w:t>
      </w:r>
      <w:r w:rsidR="006F4C84">
        <w:rPr>
          <w:rFonts w:ascii="Times New Roman" w:hAnsi="Times New Roman" w:cs="Times New Roman"/>
          <w:i/>
          <w:sz w:val="24"/>
          <w:szCs w:val="24"/>
        </w:rPr>
        <w:t>I</w:t>
      </w:r>
      <w:r w:rsidRPr="0026043D">
        <w:rPr>
          <w:rFonts w:ascii="Times New Roman" w:hAnsi="Times New Roman" w:cs="Times New Roman"/>
          <w:i/>
          <w:sz w:val="24"/>
          <w:szCs w:val="24"/>
        </w:rPr>
        <w:t>nequality</w:t>
      </w:r>
      <w:r w:rsidRPr="0026043D">
        <w:rPr>
          <w:rFonts w:ascii="Times New Roman" w:hAnsi="Times New Roman" w:cs="Times New Roman"/>
          <w:sz w:val="24"/>
          <w:szCs w:val="24"/>
        </w:rPr>
        <w:t>.</w:t>
      </w:r>
      <w:r w:rsidR="009042BA" w:rsidRPr="0026043D">
        <w:rPr>
          <w:rFonts w:ascii="Times New Roman" w:hAnsi="Times New Roman" w:cs="Times New Roman"/>
          <w:sz w:val="24"/>
          <w:szCs w:val="24"/>
        </w:rPr>
        <w:t xml:space="preserve"> Participants completed a measure of explanations for inequality adopted from </w:t>
      </w:r>
      <w:r w:rsidR="009042BA"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Piff, and Keltner, (2009)", "plainTextFormattedCitation" : "(Kraus et al., 2009)", "previouslyFormattedCitation" : "(Kraus et al., 2009)" }, "properties" : { "noteIndex" : 0 }, "schema" : "https://github.com/citation-style-language/schema/raw/master/csl-citation.json" }</w:instrText>
      </w:r>
      <w:r w:rsidR="009042BA" w:rsidRPr="0026043D">
        <w:rPr>
          <w:rFonts w:ascii="Times New Roman" w:hAnsi="Times New Roman" w:cs="Times New Roman"/>
          <w:sz w:val="24"/>
          <w:szCs w:val="24"/>
        </w:rPr>
        <w:fldChar w:fldCharType="separate"/>
      </w:r>
      <w:r w:rsidR="009042BA" w:rsidRPr="0026043D">
        <w:rPr>
          <w:rFonts w:ascii="Times New Roman" w:hAnsi="Times New Roman" w:cs="Times New Roman"/>
          <w:noProof/>
          <w:sz w:val="24"/>
          <w:szCs w:val="24"/>
        </w:rPr>
        <w:t>Kraus, Piff, and Keltner</w:t>
      </w:r>
      <w:del w:id="297" w:author="Angela Robinson" w:date="2018-08-10T10:59:00Z">
        <w:r w:rsidR="009042BA" w:rsidRPr="0026043D" w:rsidDel="00F77074">
          <w:rPr>
            <w:rFonts w:ascii="Times New Roman" w:hAnsi="Times New Roman" w:cs="Times New Roman"/>
            <w:noProof/>
            <w:sz w:val="24"/>
            <w:szCs w:val="24"/>
          </w:rPr>
          <w:delText>,</w:delText>
        </w:r>
      </w:del>
      <w:r w:rsidR="009042BA" w:rsidRPr="0026043D">
        <w:rPr>
          <w:rFonts w:ascii="Times New Roman" w:hAnsi="Times New Roman" w:cs="Times New Roman"/>
          <w:noProof/>
          <w:sz w:val="24"/>
          <w:szCs w:val="24"/>
        </w:rPr>
        <w:t xml:space="preserve"> (2009)</w:t>
      </w:r>
      <w:r w:rsidR="009042BA" w:rsidRPr="0026043D">
        <w:rPr>
          <w:rFonts w:ascii="Times New Roman" w:hAnsi="Times New Roman" w:cs="Times New Roman"/>
          <w:sz w:val="24"/>
          <w:szCs w:val="24"/>
        </w:rPr>
        <w:fldChar w:fldCharType="end"/>
      </w:r>
      <w:r w:rsidR="009042BA" w:rsidRPr="0026043D">
        <w:rPr>
          <w:rFonts w:ascii="Times New Roman" w:hAnsi="Times New Roman" w:cs="Times New Roman"/>
          <w:sz w:val="24"/>
          <w:szCs w:val="24"/>
        </w:rPr>
        <w:t xml:space="preserve">. In this measure, participants were </w:t>
      </w:r>
      <w:r w:rsidR="009042BA" w:rsidRPr="0026043D">
        <w:rPr>
          <w:rFonts w:ascii="Times New Roman" w:hAnsi="Times New Roman" w:cs="Times New Roman"/>
          <w:sz w:val="24"/>
          <w:szCs w:val="24"/>
        </w:rPr>
        <w:lastRenderedPageBreak/>
        <w:t xml:space="preserve">given a list of </w:t>
      </w:r>
      <w:ins w:id="298" w:author="Dylan Wiwad" w:date="2018-08-08T13:21:00Z">
        <w:del w:id="299" w:author="Azim Shariff" w:date="2018-08-08T14:12:00Z">
          <w:r w:rsidR="00EB3F3C" w:rsidDel="004F1352">
            <w:rPr>
              <w:rFonts w:ascii="Times New Roman" w:hAnsi="Times New Roman" w:cs="Times New Roman"/>
              <w:sz w:val="24"/>
              <w:szCs w:val="24"/>
            </w:rPr>
            <w:delText>twelve</w:delText>
          </w:r>
        </w:del>
      </w:ins>
      <w:del w:id="300" w:author="Azim Shariff" w:date="2018-08-08T14:12:00Z">
        <w:r w:rsidR="009042BA" w:rsidRPr="0026043D" w:rsidDel="004F1352">
          <w:rPr>
            <w:rFonts w:ascii="Times New Roman" w:hAnsi="Times New Roman" w:cs="Times New Roman"/>
            <w:sz w:val="24"/>
            <w:szCs w:val="24"/>
          </w:rPr>
          <w:delText>12</w:delText>
        </w:r>
      </w:del>
      <w:ins w:id="301" w:author="Azim Shariff" w:date="2018-08-08T14:12:00Z">
        <w:r w:rsidR="004F1352">
          <w:rPr>
            <w:rFonts w:ascii="Times New Roman" w:hAnsi="Times New Roman" w:cs="Times New Roman"/>
            <w:sz w:val="24"/>
            <w:szCs w:val="24"/>
          </w:rPr>
          <w:t>12</w:t>
        </w:r>
      </w:ins>
      <w:r w:rsidR="009042BA" w:rsidRPr="0026043D">
        <w:rPr>
          <w:rFonts w:ascii="Times New Roman" w:hAnsi="Times New Roman" w:cs="Times New Roman"/>
          <w:sz w:val="24"/>
          <w:szCs w:val="24"/>
        </w:rPr>
        <w:t xml:space="preserve"> explanations for inequality, </w:t>
      </w:r>
      <w:ins w:id="302" w:author="Dylan Wiwad" w:date="2018-08-08T13:21:00Z">
        <w:r w:rsidR="00EB3F3C">
          <w:rPr>
            <w:rFonts w:ascii="Times New Roman" w:hAnsi="Times New Roman" w:cs="Times New Roman"/>
            <w:sz w:val="24"/>
            <w:szCs w:val="24"/>
          </w:rPr>
          <w:t>seven</w:t>
        </w:r>
      </w:ins>
      <w:del w:id="303" w:author="Dylan Wiwad" w:date="2018-08-08T13:21:00Z">
        <w:r w:rsidR="009042BA" w:rsidRPr="0026043D" w:rsidDel="00EB3F3C">
          <w:rPr>
            <w:rFonts w:ascii="Times New Roman" w:hAnsi="Times New Roman" w:cs="Times New Roman"/>
            <w:sz w:val="24"/>
            <w:szCs w:val="24"/>
          </w:rPr>
          <w:delText>7</w:delText>
        </w:r>
      </w:del>
      <w:r w:rsidR="009042BA" w:rsidRPr="0026043D">
        <w:rPr>
          <w:rFonts w:ascii="Times New Roman" w:hAnsi="Times New Roman" w:cs="Times New Roman"/>
          <w:sz w:val="24"/>
          <w:szCs w:val="24"/>
        </w:rPr>
        <w:t xml:space="preserve"> of which were contextual</w:t>
      </w:r>
      <w:r w:rsidR="007A7075" w:rsidRPr="0026043D">
        <w:rPr>
          <w:rFonts w:ascii="Times New Roman" w:hAnsi="Times New Roman" w:cs="Times New Roman"/>
          <w:sz w:val="24"/>
          <w:szCs w:val="24"/>
        </w:rPr>
        <w:t xml:space="preserve"> (e.g. “Differences in inheritance”)</w:t>
      </w:r>
      <w:r w:rsidR="009042BA" w:rsidRPr="0026043D">
        <w:rPr>
          <w:rFonts w:ascii="Times New Roman" w:hAnsi="Times New Roman" w:cs="Times New Roman"/>
          <w:sz w:val="24"/>
          <w:szCs w:val="24"/>
        </w:rPr>
        <w:t xml:space="preserve"> and </w:t>
      </w:r>
      <w:ins w:id="304" w:author="Dylan Wiwad" w:date="2018-08-08T13:21:00Z">
        <w:r w:rsidR="00EB3F3C">
          <w:rPr>
            <w:rFonts w:ascii="Times New Roman" w:hAnsi="Times New Roman" w:cs="Times New Roman"/>
            <w:sz w:val="24"/>
            <w:szCs w:val="24"/>
          </w:rPr>
          <w:t>five</w:t>
        </w:r>
      </w:ins>
      <w:del w:id="305" w:author="Dylan Wiwad" w:date="2018-08-08T13:21:00Z">
        <w:r w:rsidR="009042BA" w:rsidRPr="0026043D" w:rsidDel="00EB3F3C">
          <w:rPr>
            <w:rFonts w:ascii="Times New Roman" w:hAnsi="Times New Roman" w:cs="Times New Roman"/>
            <w:sz w:val="24"/>
            <w:szCs w:val="24"/>
          </w:rPr>
          <w:delText>5</w:delText>
        </w:r>
      </w:del>
      <w:r w:rsidR="009042BA" w:rsidRPr="0026043D">
        <w:rPr>
          <w:rFonts w:ascii="Times New Roman" w:hAnsi="Times New Roman" w:cs="Times New Roman"/>
          <w:sz w:val="24"/>
          <w:szCs w:val="24"/>
        </w:rPr>
        <w:t xml:space="preserve"> of which were dispositional (</w:t>
      </w:r>
      <w:r w:rsidR="007A7075" w:rsidRPr="0026043D">
        <w:rPr>
          <w:rFonts w:ascii="Times New Roman" w:hAnsi="Times New Roman" w:cs="Times New Roman"/>
          <w:sz w:val="24"/>
          <w:szCs w:val="24"/>
        </w:rPr>
        <w:t>e.g. “Differences in how hard people work”</w:t>
      </w:r>
      <w:r w:rsidR="009042BA" w:rsidRPr="0026043D">
        <w:rPr>
          <w:rFonts w:ascii="Times New Roman" w:hAnsi="Times New Roman" w:cs="Times New Roman"/>
          <w:sz w:val="24"/>
          <w:szCs w:val="24"/>
        </w:rPr>
        <w:t xml:space="preserve">). Participants were </w:t>
      </w:r>
      <w:r w:rsidR="007A7075" w:rsidRPr="0026043D">
        <w:rPr>
          <w:rFonts w:ascii="Times New Roman" w:hAnsi="Times New Roman" w:cs="Times New Roman"/>
          <w:sz w:val="24"/>
          <w:szCs w:val="24"/>
        </w:rPr>
        <w:t>asked to</w:t>
      </w:r>
      <w:r w:rsidR="000239C6" w:rsidRPr="0026043D">
        <w:rPr>
          <w:rFonts w:ascii="Times New Roman" w:hAnsi="Times New Roman" w:cs="Times New Roman"/>
          <w:sz w:val="24"/>
          <w:szCs w:val="24"/>
        </w:rPr>
        <w:t xml:space="preserve"> indicate</w:t>
      </w:r>
      <w:r w:rsidR="007A7075" w:rsidRPr="0026043D">
        <w:rPr>
          <w:rFonts w:ascii="Times New Roman" w:hAnsi="Times New Roman" w:cs="Times New Roman"/>
          <w:sz w:val="24"/>
          <w:szCs w:val="24"/>
        </w:rPr>
        <w:t xml:space="preserve"> how </w:t>
      </w:r>
      <w:r w:rsidR="009042BA" w:rsidRPr="0026043D">
        <w:rPr>
          <w:rFonts w:ascii="Times New Roman" w:hAnsi="Times New Roman" w:cs="Times New Roman"/>
          <w:sz w:val="24"/>
          <w:szCs w:val="24"/>
        </w:rPr>
        <w:t xml:space="preserve">important they think each of the factors is in contributing to the current level of </w:t>
      </w:r>
      <w:r w:rsidR="007A7075" w:rsidRPr="0026043D">
        <w:rPr>
          <w:rFonts w:ascii="Times New Roman" w:hAnsi="Times New Roman" w:cs="Times New Roman"/>
          <w:sz w:val="24"/>
          <w:szCs w:val="24"/>
        </w:rPr>
        <w:t xml:space="preserve">economic inequality on a </w:t>
      </w:r>
      <w:ins w:id="306" w:author="Dylan Wiwad" w:date="2018-08-08T13:21:00Z">
        <w:r w:rsidR="00EB3F3C">
          <w:rPr>
            <w:rFonts w:ascii="Times New Roman" w:hAnsi="Times New Roman" w:cs="Times New Roman"/>
            <w:sz w:val="24"/>
            <w:szCs w:val="24"/>
          </w:rPr>
          <w:t>five</w:t>
        </w:r>
      </w:ins>
      <w:ins w:id="307" w:author="Azim Shariff" w:date="2018-08-08T14:12:00Z">
        <w:r w:rsidR="00987DE5">
          <w:rPr>
            <w:rFonts w:ascii="Times New Roman" w:hAnsi="Times New Roman" w:cs="Times New Roman"/>
            <w:sz w:val="24"/>
            <w:szCs w:val="24"/>
          </w:rPr>
          <w:t>-</w:t>
        </w:r>
      </w:ins>
      <w:ins w:id="308" w:author="Dylan Wiwad" w:date="2018-08-08T13:21:00Z">
        <w:del w:id="309" w:author="Azim Shariff" w:date="2018-08-08T14:12:00Z">
          <w:r w:rsidR="00EB3F3C" w:rsidDel="00987DE5">
            <w:rPr>
              <w:rFonts w:ascii="Times New Roman" w:hAnsi="Times New Roman" w:cs="Times New Roman"/>
              <w:sz w:val="24"/>
              <w:szCs w:val="24"/>
            </w:rPr>
            <w:delText xml:space="preserve"> </w:delText>
          </w:r>
        </w:del>
      </w:ins>
      <w:del w:id="310" w:author="Dylan Wiwad" w:date="2018-08-08T13:21:00Z">
        <w:r w:rsidR="007A7075" w:rsidRPr="0026043D" w:rsidDel="00EB3F3C">
          <w:rPr>
            <w:rFonts w:ascii="Times New Roman" w:hAnsi="Times New Roman" w:cs="Times New Roman"/>
            <w:sz w:val="24"/>
            <w:szCs w:val="24"/>
          </w:rPr>
          <w:delText>5</w:delText>
        </w:r>
        <w:r w:rsidR="00135CEB" w:rsidRPr="0026043D" w:rsidDel="00EB3F3C">
          <w:rPr>
            <w:rFonts w:ascii="Times New Roman" w:hAnsi="Times New Roman" w:cs="Times New Roman"/>
            <w:sz w:val="24"/>
            <w:szCs w:val="24"/>
          </w:rPr>
          <w:delText>-</w:delText>
        </w:r>
      </w:del>
      <w:r w:rsidR="007A7075" w:rsidRPr="0026043D">
        <w:rPr>
          <w:rFonts w:ascii="Times New Roman" w:hAnsi="Times New Roman" w:cs="Times New Roman"/>
          <w:sz w:val="24"/>
          <w:szCs w:val="24"/>
        </w:rPr>
        <w:t>point Likert scale ranging from 1 = “not important” and 5 = “very important”.</w:t>
      </w:r>
      <w:r w:rsidR="000239C6" w:rsidRPr="0026043D">
        <w:rPr>
          <w:rFonts w:ascii="Times New Roman" w:hAnsi="Times New Roman" w:cs="Times New Roman"/>
          <w:sz w:val="24"/>
          <w:szCs w:val="24"/>
        </w:rPr>
        <w:t xml:space="preserve"> Following </w:t>
      </w:r>
      <w:r w:rsidR="000239C6" w:rsidRPr="0026043D">
        <w:rPr>
          <w:rFonts w:ascii="Times New Roman" w:hAnsi="Times New Roman" w:cs="Times New Roman"/>
          <w:sz w:val="24"/>
          <w:szCs w:val="24"/>
        </w:rPr>
        <w:fldChar w:fldCharType="begin" w:fldLock="1"/>
      </w:r>
      <w:r w:rsidR="007518EA"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et al. (2009)", "plainTextFormattedCitation" : "(Kraus et al., 2009)", "previouslyFormattedCitation" : "(Kraus et al., 2009)" }, "properties" : { "noteIndex" : 0 }, "schema" : "https://github.com/citation-style-language/schema/raw/master/csl-citation.json" }</w:instrText>
      </w:r>
      <w:r w:rsidR="000239C6" w:rsidRPr="0026043D">
        <w:rPr>
          <w:rFonts w:ascii="Times New Roman" w:hAnsi="Times New Roman" w:cs="Times New Roman"/>
          <w:sz w:val="24"/>
          <w:szCs w:val="24"/>
        </w:rPr>
        <w:fldChar w:fldCharType="separate"/>
      </w:r>
      <w:r w:rsidR="000239C6" w:rsidRPr="0026043D">
        <w:rPr>
          <w:rFonts w:ascii="Times New Roman" w:hAnsi="Times New Roman" w:cs="Times New Roman"/>
          <w:noProof/>
          <w:sz w:val="24"/>
          <w:szCs w:val="24"/>
        </w:rPr>
        <w:t>Kraus et al. (2009)</w:t>
      </w:r>
      <w:r w:rsidR="000239C6" w:rsidRPr="0026043D">
        <w:rPr>
          <w:rFonts w:ascii="Times New Roman" w:hAnsi="Times New Roman" w:cs="Times New Roman"/>
          <w:sz w:val="24"/>
          <w:szCs w:val="24"/>
        </w:rPr>
        <w:fldChar w:fldCharType="end"/>
      </w:r>
      <w:r w:rsidR="000239C6" w:rsidRPr="0026043D">
        <w:rPr>
          <w:rFonts w:ascii="Times New Roman" w:hAnsi="Times New Roman" w:cs="Times New Roman"/>
          <w:sz w:val="24"/>
          <w:szCs w:val="24"/>
        </w:rPr>
        <w:t>, we reverse coded the dispositional items and combined them with the contextual items to create a composite measure of endorsement of con</w:t>
      </w:r>
      <w:r w:rsidR="006F4C84">
        <w:rPr>
          <w:rFonts w:ascii="Times New Roman" w:hAnsi="Times New Roman" w:cs="Times New Roman"/>
          <w:sz w:val="24"/>
          <w:szCs w:val="24"/>
        </w:rPr>
        <w:t>textu</w:t>
      </w:r>
      <w:r w:rsidR="000239C6" w:rsidRPr="0026043D">
        <w:rPr>
          <w:rFonts w:ascii="Times New Roman" w:hAnsi="Times New Roman" w:cs="Times New Roman"/>
          <w:sz w:val="24"/>
          <w:szCs w:val="24"/>
        </w:rPr>
        <w:t xml:space="preserve">al explanations </w:t>
      </w:r>
      <w:r w:rsidR="00A33075" w:rsidRPr="0026043D">
        <w:rPr>
          <w:rFonts w:ascii="Times New Roman" w:hAnsi="Times New Roman" w:cs="Times New Roman"/>
          <w:sz w:val="24"/>
          <w:szCs w:val="24"/>
        </w:rPr>
        <w:t xml:space="preserve">(α = .82, </w:t>
      </w:r>
      <w:r w:rsidR="00A33075" w:rsidRPr="0026043D">
        <w:rPr>
          <w:rFonts w:ascii="Times New Roman" w:hAnsi="Times New Roman" w:cs="Times New Roman"/>
          <w:i/>
          <w:sz w:val="24"/>
          <w:szCs w:val="24"/>
        </w:rPr>
        <w:t xml:space="preserve">M </w:t>
      </w:r>
      <w:r w:rsidR="00A33075" w:rsidRPr="0026043D">
        <w:rPr>
          <w:rFonts w:ascii="Times New Roman" w:hAnsi="Times New Roman" w:cs="Times New Roman"/>
          <w:sz w:val="24"/>
          <w:szCs w:val="24"/>
        </w:rPr>
        <w:t>= 2.</w:t>
      </w:r>
      <w:r w:rsidR="00135CEB" w:rsidRPr="0026043D">
        <w:rPr>
          <w:rFonts w:ascii="Times New Roman" w:hAnsi="Times New Roman" w:cs="Times New Roman"/>
          <w:sz w:val="24"/>
          <w:szCs w:val="24"/>
        </w:rPr>
        <w:t>81</w:t>
      </w:r>
      <w:r w:rsidR="00A33075" w:rsidRPr="0026043D">
        <w:rPr>
          <w:rFonts w:ascii="Times New Roman" w:hAnsi="Times New Roman" w:cs="Times New Roman"/>
          <w:sz w:val="24"/>
          <w:szCs w:val="24"/>
        </w:rPr>
        <w:t xml:space="preserve">, </w:t>
      </w:r>
      <w:r w:rsidR="00A33075" w:rsidRPr="0026043D">
        <w:rPr>
          <w:rFonts w:ascii="Times New Roman" w:hAnsi="Times New Roman" w:cs="Times New Roman"/>
          <w:i/>
          <w:sz w:val="24"/>
          <w:szCs w:val="24"/>
        </w:rPr>
        <w:t xml:space="preserve">SD </w:t>
      </w:r>
      <w:r w:rsidR="00A33075" w:rsidRPr="0026043D">
        <w:rPr>
          <w:rFonts w:ascii="Times New Roman" w:hAnsi="Times New Roman" w:cs="Times New Roman"/>
          <w:sz w:val="24"/>
          <w:szCs w:val="24"/>
        </w:rPr>
        <w:t xml:space="preserve">= </w:t>
      </w:r>
      <w:r w:rsidR="00135CEB" w:rsidRPr="0026043D">
        <w:rPr>
          <w:rFonts w:ascii="Times New Roman" w:hAnsi="Times New Roman" w:cs="Times New Roman"/>
          <w:sz w:val="24"/>
          <w:szCs w:val="24"/>
        </w:rPr>
        <w:t>0.65</w:t>
      </w:r>
      <w:r w:rsidR="00A33075" w:rsidRPr="0026043D">
        <w:rPr>
          <w:rFonts w:ascii="Times New Roman" w:hAnsi="Times New Roman" w:cs="Times New Roman"/>
          <w:sz w:val="24"/>
          <w:szCs w:val="24"/>
        </w:rPr>
        <w:t>)</w:t>
      </w:r>
      <w:r w:rsidR="00135CEB" w:rsidRPr="0026043D">
        <w:rPr>
          <w:rFonts w:ascii="Times New Roman" w:hAnsi="Times New Roman" w:cs="Times New Roman"/>
          <w:sz w:val="24"/>
          <w:szCs w:val="24"/>
        </w:rPr>
        <w:t>.</w:t>
      </w:r>
    </w:p>
    <w:p w14:paraId="52DEB3AA" w14:textId="581BEBA4" w:rsidR="00F06850" w:rsidRPr="0026043D" w:rsidRDefault="00F0395F" w:rsidP="0099144D">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w:t>
      </w:r>
      <w:del w:id="311" w:author="Angela Robinson" w:date="2018-08-10T11:00:00Z">
        <w:r w:rsidR="0099144D" w:rsidDel="00F77074">
          <w:rPr>
            <w:rFonts w:ascii="Times New Roman" w:hAnsi="Times New Roman" w:cs="Times New Roman"/>
            <w:i/>
            <w:sz w:val="24"/>
            <w:szCs w:val="24"/>
          </w:rPr>
          <w:delText>b</w:delText>
        </w:r>
        <w:r w:rsidRPr="0026043D" w:rsidDel="00F77074">
          <w:rPr>
            <w:rFonts w:ascii="Times New Roman" w:hAnsi="Times New Roman" w:cs="Times New Roman"/>
            <w:i/>
            <w:sz w:val="24"/>
            <w:szCs w:val="24"/>
          </w:rPr>
          <w:delText>eliefs</w:delText>
        </w:r>
      </w:del>
      <w:ins w:id="312" w:author="Angela Robinson" w:date="2018-08-10T11:00:00Z">
        <w:r w:rsidR="00F77074">
          <w:rPr>
            <w:rFonts w:ascii="Times New Roman" w:hAnsi="Times New Roman" w:cs="Times New Roman"/>
            <w:i/>
            <w:sz w:val="24"/>
            <w:szCs w:val="24"/>
          </w:rPr>
          <w:t>B</w:t>
        </w:r>
        <w:r w:rsidR="00F77074" w:rsidRPr="0026043D">
          <w:rPr>
            <w:rFonts w:ascii="Times New Roman" w:hAnsi="Times New Roman" w:cs="Times New Roman"/>
            <w:i/>
            <w:sz w:val="24"/>
            <w:szCs w:val="24"/>
          </w:rPr>
          <w:t>eliefs</w:t>
        </w:r>
      </w:ins>
      <w:r w:rsidRPr="0026043D">
        <w:rPr>
          <w:rFonts w:ascii="Times New Roman" w:hAnsi="Times New Roman" w:cs="Times New Roman"/>
          <w:sz w:val="24"/>
          <w:szCs w:val="24"/>
        </w:rPr>
        <w:t xml:space="preserve">. </w:t>
      </w:r>
      <w:r w:rsidR="00F06850" w:rsidRPr="0026043D">
        <w:rPr>
          <w:rFonts w:ascii="Times New Roman" w:hAnsi="Times New Roman" w:cs="Times New Roman"/>
          <w:sz w:val="24"/>
          <w:szCs w:val="24"/>
        </w:rPr>
        <w:t>Participants were asked to indicate their political ideology from the following choices: 1 = “Very liberal”, 2 = “Liberal”, 3 = “Slightly liberal”, 4 = “Moderate/middle of the road”, 5 = “Slightly conservative”, 6 = “Conservative”, 7 = “Very conservative”, 8 = “</w:t>
      </w:r>
      <w:commentRangeStart w:id="313"/>
      <w:r w:rsidR="00F06850" w:rsidRPr="0026043D">
        <w:rPr>
          <w:rFonts w:ascii="Times New Roman" w:hAnsi="Times New Roman" w:cs="Times New Roman"/>
          <w:sz w:val="24"/>
          <w:szCs w:val="24"/>
        </w:rPr>
        <w:t>Don't know/not political”, 9 = “Other”.</w:t>
      </w:r>
      <w:r w:rsidR="00566C6E" w:rsidRPr="0026043D">
        <w:rPr>
          <w:rFonts w:ascii="Times New Roman" w:hAnsi="Times New Roman" w:cs="Times New Roman"/>
          <w:sz w:val="24"/>
          <w:szCs w:val="24"/>
        </w:rPr>
        <w:t xml:space="preserve"> We classified those selecting 1, 2, or 3 as liberals, and those selecting 5, 6, or 7 as conservatives. </w:t>
      </w:r>
      <w:commentRangeEnd w:id="313"/>
      <w:r w:rsidR="00EB3F3C">
        <w:rPr>
          <w:rStyle w:val="CommentReference"/>
        </w:rPr>
        <w:commentReference w:id="313"/>
      </w:r>
    </w:p>
    <w:p w14:paraId="5DE0B05D"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Results</w:t>
      </w:r>
    </w:p>
    <w:p w14:paraId="27FD72DF" w14:textId="092781DA" w:rsidR="00154DA7" w:rsidRPr="0026043D" w:rsidRDefault="00154DA7"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As </w:t>
      </w:r>
      <w:commentRangeStart w:id="314"/>
      <w:r w:rsidRPr="0026043D">
        <w:rPr>
          <w:rFonts w:ascii="Times New Roman" w:hAnsi="Times New Roman" w:cs="Times New Roman"/>
          <w:sz w:val="24"/>
          <w:szCs w:val="24"/>
        </w:rPr>
        <w:t>specified in the preregistration</w:t>
      </w:r>
      <w:commentRangeEnd w:id="314"/>
      <w:r w:rsidR="00F14D61">
        <w:rPr>
          <w:rStyle w:val="CommentReference"/>
        </w:rPr>
        <w:commentReference w:id="314"/>
      </w:r>
      <w:r w:rsidRPr="0026043D">
        <w:rPr>
          <w:rFonts w:ascii="Times New Roman" w:hAnsi="Times New Roman" w:cs="Times New Roman"/>
          <w:sz w:val="24"/>
          <w:szCs w:val="24"/>
        </w:rPr>
        <w:t xml:space="preserve">, we used one-tailed t-tests to test for </w:t>
      </w:r>
      <w:r w:rsidR="0099144D">
        <w:rPr>
          <w:rFonts w:ascii="Times New Roman" w:hAnsi="Times New Roman" w:cs="Times New Roman"/>
          <w:sz w:val="24"/>
          <w:szCs w:val="24"/>
        </w:rPr>
        <w:t xml:space="preserve">mean </w:t>
      </w:r>
      <w:r w:rsidRPr="0026043D">
        <w:rPr>
          <w:rFonts w:ascii="Times New Roman" w:hAnsi="Times New Roman" w:cs="Times New Roman"/>
          <w:sz w:val="24"/>
          <w:szCs w:val="24"/>
        </w:rPr>
        <w:t>differences</w:t>
      </w:r>
      <w:r w:rsidR="0099144D">
        <w:rPr>
          <w:rFonts w:ascii="Times New Roman" w:hAnsi="Times New Roman" w:cs="Times New Roman"/>
          <w:sz w:val="24"/>
          <w:szCs w:val="24"/>
        </w:rPr>
        <w:t xml:space="preserve"> between </w:t>
      </w:r>
      <w:del w:id="315" w:author="Angela Robinson" w:date="2018-08-10T11:01:00Z">
        <w:r w:rsidR="0099144D" w:rsidDel="00F77074">
          <w:rPr>
            <w:rFonts w:ascii="Times New Roman" w:hAnsi="Times New Roman" w:cs="Times New Roman"/>
            <w:sz w:val="24"/>
            <w:szCs w:val="24"/>
          </w:rPr>
          <w:delText>the groups</w:delText>
        </w:r>
      </w:del>
      <w:ins w:id="316" w:author="Angela Robinson" w:date="2018-08-10T11:01:00Z">
        <w:r w:rsidR="00F77074">
          <w:rPr>
            <w:rFonts w:ascii="Times New Roman" w:hAnsi="Times New Roman" w:cs="Times New Roman"/>
            <w:sz w:val="24"/>
            <w:szCs w:val="24"/>
          </w:rPr>
          <w:t>conditions</w:t>
        </w:r>
      </w:ins>
      <w:r w:rsidR="0099144D">
        <w:rPr>
          <w:rFonts w:ascii="Times New Roman" w:hAnsi="Times New Roman" w:cs="Times New Roman"/>
          <w:sz w:val="24"/>
          <w:szCs w:val="24"/>
        </w:rPr>
        <w:t xml:space="preserve">. </w:t>
      </w:r>
      <w:r w:rsidR="001012AC" w:rsidRPr="0026043D">
        <w:rPr>
          <w:rFonts w:ascii="Times New Roman" w:hAnsi="Times New Roman" w:cs="Times New Roman"/>
          <w:sz w:val="24"/>
          <w:szCs w:val="24"/>
        </w:rPr>
        <w:t xml:space="preserve">Following the recommendations of </w:t>
      </w:r>
      <w:r w:rsidR="001012AC" w:rsidRPr="0026043D">
        <w:rPr>
          <w:rFonts w:ascii="Times New Roman" w:hAnsi="Times New Roman" w:cs="Times New Roman"/>
          <w:sz w:val="24"/>
          <w:szCs w:val="24"/>
        </w:rPr>
        <w:fldChar w:fldCharType="begin" w:fldLock="1"/>
      </w:r>
      <w:r w:rsidR="007576D0">
        <w:rPr>
          <w:rFonts w:ascii="Times New Roman" w:hAnsi="Times New Roman" w:cs="Times New Roman"/>
          <w:sz w:val="24"/>
          <w:szCs w:val="24"/>
        </w:rPr>
        <w:instrText>ADDIN CSL_CITATION { "citationItems" : [ { "id" : "ITEM-1", "itemData" : { "DOI" : "10.1093/beheco/ark016", "author" : [ { "dropping-particle" : "", "family" : "Ruxton", "given" : "Graeme D", "non-dropping-particle" : "", "parse-names" : false, "suffix" : "" } ], "id" : "ITEM-1", "issue" : "4", "issued" : { "date-parts" : [ [ "2006" ] ] }, "page" : "688-690", "title" : "The unequal variance t -test is an underused alternative to Student\u2019s t -test and the Mann\u2013Whitney U test", "type" : "article-journal", "volume" : "17" }, "uris" : [ "http://www.mendeley.com/documents/?uuid=b36fb541-c783-47d0-8cd3-a362af4ef0ef" ] } ], "mendeley" : { "formattedCitation" : "(Ruxton, 2006)", "manualFormatting" : "Ruxton (2006)", "plainTextFormattedCitation" : "(Ruxton, 2006)", "previouslyFormattedCitation" : "(Ruxton, 2006)" }, "properties" : { "noteIndex" : 0 }, "schema" : "https://github.com/citation-style-language/schema/raw/master/csl-citation.json" }</w:instrText>
      </w:r>
      <w:r w:rsidR="001012AC" w:rsidRPr="0026043D">
        <w:rPr>
          <w:rFonts w:ascii="Times New Roman" w:hAnsi="Times New Roman" w:cs="Times New Roman"/>
          <w:sz w:val="24"/>
          <w:szCs w:val="24"/>
        </w:rPr>
        <w:fldChar w:fldCharType="separate"/>
      </w:r>
      <w:r w:rsidR="001012AC" w:rsidRPr="0026043D">
        <w:rPr>
          <w:rFonts w:ascii="Times New Roman" w:hAnsi="Times New Roman" w:cs="Times New Roman"/>
          <w:noProof/>
          <w:sz w:val="24"/>
          <w:szCs w:val="24"/>
        </w:rPr>
        <w:t>Ruxton (2006)</w:t>
      </w:r>
      <w:r w:rsidR="001012AC" w:rsidRPr="0026043D">
        <w:rPr>
          <w:rFonts w:ascii="Times New Roman" w:hAnsi="Times New Roman" w:cs="Times New Roman"/>
          <w:sz w:val="24"/>
          <w:szCs w:val="24"/>
        </w:rPr>
        <w:fldChar w:fldCharType="end"/>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Welch’s t-test was used to compare differences in means</w:t>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Cohen’s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was calculated using a pooled standard deviation with sphericity correction for unequal variances. </w:t>
      </w:r>
      <w:r w:rsidR="007C7032" w:rsidRPr="0026043D">
        <w:rPr>
          <w:rFonts w:ascii="Times New Roman" w:hAnsi="Times New Roman" w:cs="Times New Roman"/>
          <w:sz w:val="24"/>
          <w:szCs w:val="24"/>
        </w:rPr>
        <w:t xml:space="preserve">Mediation analyses were conducted </w:t>
      </w:r>
      <w:r w:rsidR="00DC5C46" w:rsidRPr="0026043D">
        <w:rPr>
          <w:rFonts w:ascii="Times New Roman" w:hAnsi="Times New Roman" w:cs="Times New Roman"/>
          <w:sz w:val="24"/>
          <w:szCs w:val="24"/>
        </w:rPr>
        <w:t>in</w:t>
      </w:r>
      <w:r w:rsidR="007C7032" w:rsidRPr="0026043D">
        <w:rPr>
          <w:rFonts w:ascii="Times New Roman" w:hAnsi="Times New Roman" w:cs="Times New Roman"/>
          <w:sz w:val="24"/>
          <w:szCs w:val="24"/>
        </w:rPr>
        <w:t xml:space="preserve"> the statistical software R </w:t>
      </w:r>
      <w:r w:rsidR="007C7032"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007C7032" w:rsidRPr="0026043D">
        <w:rPr>
          <w:rFonts w:ascii="Times New Roman" w:hAnsi="Times New Roman" w:cs="Times New Roman"/>
          <w:sz w:val="24"/>
          <w:szCs w:val="24"/>
        </w:rPr>
        <w:fldChar w:fldCharType="separate"/>
      </w:r>
      <w:r w:rsidR="007C7032" w:rsidRPr="0026043D">
        <w:rPr>
          <w:rFonts w:ascii="Times New Roman" w:hAnsi="Times New Roman" w:cs="Times New Roman"/>
          <w:noProof/>
          <w:sz w:val="24"/>
          <w:szCs w:val="24"/>
        </w:rPr>
        <w:t>(R Core Team, 2017)</w:t>
      </w:r>
      <w:r w:rsidR="007C7032" w:rsidRPr="0026043D">
        <w:rPr>
          <w:rFonts w:ascii="Times New Roman" w:hAnsi="Times New Roman" w:cs="Times New Roman"/>
          <w:sz w:val="24"/>
          <w:szCs w:val="24"/>
        </w:rPr>
        <w:fldChar w:fldCharType="end"/>
      </w:r>
      <w:r w:rsidR="007C7032" w:rsidRPr="0026043D">
        <w:rPr>
          <w:rFonts w:ascii="Times New Roman" w:hAnsi="Times New Roman" w:cs="Times New Roman"/>
          <w:sz w:val="24"/>
          <w:szCs w:val="24"/>
        </w:rPr>
        <w:t xml:space="preserve"> using the “mediation” </w:t>
      </w:r>
      <w:r w:rsidR="00DC5C46" w:rsidRPr="0026043D">
        <w:rPr>
          <w:rFonts w:ascii="Times New Roman" w:hAnsi="Times New Roman" w:cs="Times New Roman"/>
          <w:sz w:val="24"/>
          <w:szCs w:val="24"/>
        </w:rPr>
        <w:t xml:space="preserve">package </w:t>
      </w:r>
      <w:r w:rsidR="00DC5C46" w:rsidRPr="0026043D">
        <w:rPr>
          <w:rFonts w:ascii="Times New Roman" w:hAnsi="Times New Roman" w:cs="Times New Roman"/>
          <w:sz w:val="24"/>
          <w:szCs w:val="24"/>
        </w:rPr>
        <w:fldChar w:fldCharType="begin" w:fldLock="1"/>
      </w:r>
      <w:r w:rsidR="004A3BA6" w:rsidRPr="0026043D">
        <w:rPr>
          <w:rFonts w:ascii="Times New Roman" w:hAnsi="Times New Roman" w:cs="Times New Roman"/>
          <w:sz w:val="24"/>
          <w:szCs w:val="24"/>
        </w:rPr>
        <w:instrText>ADDIN CSL_CITATION { "citationItems" : [ { "id" : "ITEM-1", "itemData" : { "author" : [ { "dropping-particle" : "", "family" : "Tingley", "given" : "D", "non-dropping-particle" : "", "parse-names" : false, "suffix" : "" }, { "dropping-particle" : "", "family" : "Yamamoto", "given" : "T", "non-dropping-particle" : "", "parse-names" : false, "suffix" : "" }, { "dropping-particle" : "", "family" : "Hirose", "given" : "K", "non-dropping-particle" : "", "parse-names" : false, "suffix" : "" }, { "dropping-particle" : "", "family" : "Keele", "given" : "L", "non-dropping-particle" : "", "parse-names" : false, "suffix" : "" }, { "dropping-particle" : "", "family" : "Imai", "given" : "K", "non-dropping-particle" : "", "parse-names" : false, "suffix" : "" } ], "container-title" : "Journal of Statistical Software", "id" : "ITEM-1", "issue" : "5", "issued" : { "date-parts" : [ [ "2014" ] ] }, "page" : "1-14", "title" : "mediation: R Package for Causal Mediation Analysis Dustin", "type" : "article-journal", "volume" : "59" }, "uris" : [ "http://www.mendeley.com/documents/?uuid=53f1714b-a024-4391-a749-4695e0881e22" ] } ], "mendeley" : { "formattedCitation" : "(Tingley, Yamamoto, Hirose, Keele, &amp; Imai, 2014)", "plainTextFormattedCitation" : "(Tingley, Yamamoto, Hirose, Keele, &amp; Imai, 2014)", "previouslyFormattedCitation" : "(Tingley, Yamamoto, Hirose, Keele, &amp; Imai, 2014)" }, "properties" : { "noteIndex" : 0 }, "schema" : "https://github.com/citation-style-language/schema/raw/master/csl-citation.json" }</w:instrText>
      </w:r>
      <w:r w:rsidR="00DC5C46" w:rsidRPr="0026043D">
        <w:rPr>
          <w:rFonts w:ascii="Times New Roman" w:hAnsi="Times New Roman" w:cs="Times New Roman"/>
          <w:sz w:val="24"/>
          <w:szCs w:val="24"/>
        </w:rPr>
        <w:fldChar w:fldCharType="separate"/>
      </w:r>
      <w:r w:rsidR="00DC5C46" w:rsidRPr="0026043D">
        <w:rPr>
          <w:rFonts w:ascii="Times New Roman" w:hAnsi="Times New Roman" w:cs="Times New Roman"/>
          <w:noProof/>
          <w:sz w:val="24"/>
          <w:szCs w:val="24"/>
        </w:rPr>
        <w:t>(Tingley, Yamamoto, Hirose, Keele, &amp; Imai, 2014)</w:t>
      </w:r>
      <w:r w:rsidR="00DC5C46" w:rsidRPr="0026043D">
        <w:rPr>
          <w:rFonts w:ascii="Times New Roman" w:hAnsi="Times New Roman" w:cs="Times New Roman"/>
          <w:sz w:val="24"/>
          <w:szCs w:val="24"/>
        </w:rPr>
        <w:fldChar w:fldCharType="end"/>
      </w:r>
      <w:r w:rsidR="00DC5C46" w:rsidRPr="0026043D">
        <w:rPr>
          <w:rFonts w:ascii="Times New Roman" w:hAnsi="Times New Roman" w:cs="Times New Roman"/>
          <w:sz w:val="24"/>
          <w:szCs w:val="24"/>
        </w:rPr>
        <w:t xml:space="preserve">. Using this package, we conducted </w:t>
      </w:r>
      <w:r w:rsidR="007C7032" w:rsidRPr="0026043D">
        <w:rPr>
          <w:rFonts w:ascii="Times New Roman" w:hAnsi="Times New Roman" w:cs="Times New Roman"/>
          <w:sz w:val="24"/>
          <w:szCs w:val="24"/>
        </w:rPr>
        <w:t>Baron and Kenny (1986)</w:t>
      </w:r>
      <w:r w:rsidR="00DC5C46" w:rsidRPr="0026043D">
        <w:rPr>
          <w:rFonts w:ascii="Times New Roman" w:hAnsi="Times New Roman" w:cs="Times New Roman"/>
          <w:sz w:val="24"/>
          <w:szCs w:val="24"/>
        </w:rPr>
        <w:t xml:space="preserve"> mediation models with </w:t>
      </w:r>
      <w:r w:rsidR="007C7032" w:rsidRPr="0026043D">
        <w:rPr>
          <w:rFonts w:ascii="Times New Roman" w:hAnsi="Times New Roman" w:cs="Times New Roman"/>
          <w:sz w:val="24"/>
          <w:szCs w:val="24"/>
        </w:rPr>
        <w:t>1</w:t>
      </w:r>
      <w:ins w:id="317" w:author="Angela Robinson" w:date="2018-08-10T11:01:00Z">
        <w:r w:rsidR="00F77074">
          <w:rPr>
            <w:rFonts w:ascii="Times New Roman" w:hAnsi="Times New Roman" w:cs="Times New Roman"/>
            <w:sz w:val="24"/>
            <w:szCs w:val="24"/>
          </w:rPr>
          <w:t>,</w:t>
        </w:r>
      </w:ins>
      <w:r w:rsidR="00DC5C46" w:rsidRPr="0026043D">
        <w:rPr>
          <w:rFonts w:ascii="Times New Roman" w:hAnsi="Times New Roman" w:cs="Times New Roman"/>
          <w:sz w:val="24"/>
          <w:szCs w:val="24"/>
        </w:rPr>
        <w:t>0</w:t>
      </w:r>
      <w:r w:rsidR="007C7032" w:rsidRPr="0026043D">
        <w:rPr>
          <w:rFonts w:ascii="Times New Roman" w:hAnsi="Times New Roman" w:cs="Times New Roman"/>
          <w:sz w:val="24"/>
          <w:szCs w:val="24"/>
        </w:rPr>
        <w:t xml:space="preserve">00 Monte Carlo simulations to test for indirect </w:t>
      </w:r>
      <w:commentRangeStart w:id="318"/>
      <w:r w:rsidR="007C7032" w:rsidRPr="0026043D">
        <w:rPr>
          <w:rFonts w:ascii="Times New Roman" w:hAnsi="Times New Roman" w:cs="Times New Roman"/>
          <w:sz w:val="24"/>
          <w:szCs w:val="24"/>
        </w:rPr>
        <w:t>effect</w:t>
      </w:r>
      <w:r w:rsidR="007576D0">
        <w:rPr>
          <w:rFonts w:ascii="Times New Roman" w:hAnsi="Times New Roman" w:cs="Times New Roman"/>
          <w:sz w:val="24"/>
          <w:szCs w:val="24"/>
        </w:rPr>
        <w:t>s</w:t>
      </w:r>
      <w:commentRangeEnd w:id="318"/>
      <w:r w:rsidR="00BF4BA0">
        <w:rPr>
          <w:rStyle w:val="CommentReference"/>
        </w:rPr>
        <w:commentReference w:id="318"/>
      </w:r>
      <w:r w:rsidR="00DC5C46" w:rsidRPr="0026043D">
        <w:rPr>
          <w:rFonts w:ascii="Times New Roman" w:hAnsi="Times New Roman" w:cs="Times New Roman"/>
          <w:sz w:val="24"/>
          <w:szCs w:val="24"/>
        </w:rPr>
        <w:t>.</w:t>
      </w:r>
    </w:p>
    <w:p w14:paraId="265348FE" w14:textId="0F0145BD" w:rsidR="00CD4799" w:rsidRPr="00C50C57" w:rsidRDefault="00CD4799" w:rsidP="0002065D">
      <w:pPr>
        <w:spacing w:after="0" w:line="480" w:lineRule="auto"/>
        <w:rPr>
          <w:rFonts w:ascii="Times New Roman" w:hAnsi="Times New Roman" w:cs="Times New Roman"/>
          <w:b/>
          <w:sz w:val="24"/>
          <w:szCs w:val="24"/>
        </w:rPr>
      </w:pPr>
      <w:r w:rsidRPr="00C50C57">
        <w:rPr>
          <w:rFonts w:ascii="Times New Roman" w:hAnsi="Times New Roman" w:cs="Times New Roman"/>
          <w:b/>
          <w:sz w:val="24"/>
          <w:szCs w:val="24"/>
        </w:rPr>
        <w:t>Manipulation Check</w:t>
      </w:r>
    </w:p>
    <w:p w14:paraId="5DAFF403" w14:textId="092AC5B8" w:rsidR="006A2197"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 xml:space="preserve">Belief in </w:t>
      </w:r>
      <w:del w:id="319" w:author="Azim Shariff" w:date="2018-08-09T01:18:00Z">
        <w:r w:rsidRPr="0026043D" w:rsidDel="007D5F44">
          <w:rPr>
            <w:rFonts w:ascii="Times New Roman" w:hAnsi="Times New Roman" w:cs="Times New Roman"/>
            <w:sz w:val="24"/>
            <w:szCs w:val="24"/>
          </w:rPr>
          <w:delText>F</w:delText>
        </w:r>
      </w:del>
      <w:ins w:id="320" w:author="Azim Shariff" w:date="2018-08-09T01:18:00Z">
        <w:r w:rsidR="007D5F44">
          <w:rPr>
            <w:rFonts w:ascii="Times New Roman" w:hAnsi="Times New Roman" w:cs="Times New Roman"/>
            <w:sz w:val="24"/>
            <w:szCs w:val="24"/>
          </w:rPr>
          <w:t>f</w:t>
        </w:r>
      </w:ins>
      <w:r w:rsidRPr="0026043D">
        <w:rPr>
          <w:rFonts w:ascii="Times New Roman" w:hAnsi="Times New Roman" w:cs="Times New Roman"/>
          <w:sz w:val="24"/>
          <w:szCs w:val="24"/>
        </w:rPr>
        <w:t>ree will</w:t>
      </w:r>
      <w:ins w:id="321" w:author="Azim Shariff" w:date="2018-08-08T14:20:00Z">
        <w:r w:rsidR="00315243" w:rsidRPr="0026043D">
          <w:rPr>
            <w:rFonts w:ascii="Times New Roman" w:hAnsi="Times New Roman" w:cs="Times New Roman"/>
            <w:sz w:val="24"/>
            <w:szCs w:val="24"/>
          </w:rPr>
          <w:t xml:space="preserve"> </w:t>
        </w:r>
      </w:ins>
      <w:r w:rsidRPr="0026043D">
        <w:rPr>
          <w:rFonts w:ascii="Times New Roman" w:hAnsi="Times New Roman" w:cs="Times New Roman"/>
          <w:sz w:val="24"/>
          <w:szCs w:val="24"/>
        </w:rPr>
        <w:t xml:space="preserve">was higher in the </w:t>
      </w:r>
      <w:r w:rsidR="0071740D" w:rsidRPr="0026043D">
        <w:rPr>
          <w:rFonts w:ascii="Times New Roman" w:hAnsi="Times New Roman" w:cs="Times New Roman"/>
          <w:i/>
          <w:sz w:val="24"/>
          <w:szCs w:val="24"/>
        </w:rPr>
        <w:t xml:space="preserve">Pro Free Will </w:t>
      </w:r>
      <w:r w:rsidR="0071740D" w:rsidRPr="0026043D">
        <w:rPr>
          <w:rFonts w:ascii="Times New Roman" w:hAnsi="Times New Roman" w:cs="Times New Roman"/>
          <w:sz w:val="24"/>
          <w:szCs w:val="24"/>
        </w:rPr>
        <w:t xml:space="preserve">condition </w:t>
      </w:r>
      <w:r w:rsidRPr="0026043D">
        <w:rPr>
          <w:rFonts w:ascii="Times New Roman" w:hAnsi="Times New Roman" w:cs="Times New Roman"/>
          <w:sz w:val="24"/>
          <w:szCs w:val="24"/>
        </w:rPr>
        <w:t>(</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4.9</w:t>
      </w:r>
      <w:r w:rsidR="00823660"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1.2</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w:t>
      </w:r>
      <w:r w:rsidR="009D7519" w:rsidRPr="0026043D">
        <w:rPr>
          <w:rFonts w:ascii="Times New Roman" w:hAnsi="Times New Roman" w:cs="Times New Roman"/>
          <w:sz w:val="24"/>
          <w:szCs w:val="24"/>
        </w:rPr>
        <w:t>72</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1.3</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indicating that our manipulation was effective,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9D7519" w:rsidRPr="0026043D">
        <w:rPr>
          <w:rFonts w:ascii="Times New Roman" w:hAnsi="Times New Roman" w:cs="Times New Roman"/>
          <w:sz w:val="24"/>
          <w:szCs w:val="24"/>
        </w:rPr>
        <w:t>1008</w:t>
      </w:r>
      <w:r w:rsidRPr="0026043D">
        <w:rPr>
          <w:rFonts w:ascii="Times New Roman" w:hAnsi="Times New Roman" w:cs="Times New Roman"/>
          <w:sz w:val="24"/>
          <w:szCs w:val="24"/>
        </w:rPr>
        <w:t xml:space="preserve">) = </w:t>
      </w:r>
      <w:r w:rsidR="009D7519" w:rsidRPr="0026043D">
        <w:rPr>
          <w:rFonts w:ascii="Times New Roman" w:hAnsi="Times New Roman" w:cs="Times New Roman"/>
          <w:sz w:val="24"/>
          <w:szCs w:val="24"/>
        </w:rPr>
        <w:t>2.77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9D7519" w:rsidRPr="0026043D">
        <w:rPr>
          <w:rFonts w:ascii="Times New Roman" w:hAnsi="Times New Roman" w:cs="Times New Roman"/>
          <w:sz w:val="24"/>
          <w:szCs w:val="24"/>
        </w:rPr>
        <w:t>=</w:t>
      </w:r>
      <w:r w:rsidRPr="0026043D">
        <w:rPr>
          <w:rFonts w:ascii="Times New Roman" w:hAnsi="Times New Roman" w:cs="Times New Roman"/>
          <w:sz w:val="24"/>
          <w:szCs w:val="24"/>
        </w:rPr>
        <w:t>.00</w:t>
      </w:r>
      <w:r w:rsidR="009D751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6A2197" w:rsidRPr="0026043D">
        <w:rPr>
          <w:rFonts w:ascii="Times New Roman" w:hAnsi="Times New Roman" w:cs="Times New Roman"/>
          <w:sz w:val="24"/>
          <w:szCs w:val="24"/>
        </w:rPr>
        <w:t>17, 95% CI [0.05, 0.30]</w:t>
      </w:r>
      <w:r w:rsidRPr="0026043D">
        <w:rPr>
          <w:rFonts w:ascii="Times New Roman" w:hAnsi="Times New Roman" w:cs="Times New Roman"/>
          <w:sz w:val="24"/>
          <w:szCs w:val="24"/>
        </w:rPr>
        <w:t>.</w:t>
      </w:r>
    </w:p>
    <w:p w14:paraId="4115B62D" w14:textId="71927A8C" w:rsidR="00CD4799" w:rsidRPr="00D8576D" w:rsidRDefault="00CD4799" w:rsidP="0002065D">
      <w:pPr>
        <w:spacing w:after="0" w:line="480" w:lineRule="auto"/>
        <w:rPr>
          <w:rFonts w:ascii="Times New Roman" w:hAnsi="Times New Roman" w:cs="Times New Roman"/>
          <w:b/>
          <w:sz w:val="24"/>
          <w:szCs w:val="24"/>
        </w:rPr>
      </w:pPr>
      <w:r w:rsidRPr="00D8576D">
        <w:rPr>
          <w:rFonts w:ascii="Times New Roman" w:hAnsi="Times New Roman" w:cs="Times New Roman"/>
          <w:b/>
          <w:sz w:val="24"/>
          <w:szCs w:val="24"/>
        </w:rPr>
        <w:t xml:space="preserve">Planned </w:t>
      </w:r>
      <w:r w:rsidR="00EC5856" w:rsidRPr="00D8576D">
        <w:rPr>
          <w:rFonts w:ascii="Times New Roman" w:hAnsi="Times New Roman" w:cs="Times New Roman"/>
          <w:b/>
          <w:sz w:val="24"/>
          <w:szCs w:val="24"/>
        </w:rPr>
        <w:t>A</w:t>
      </w:r>
      <w:r w:rsidRPr="00D8576D">
        <w:rPr>
          <w:rFonts w:ascii="Times New Roman" w:hAnsi="Times New Roman" w:cs="Times New Roman"/>
          <w:b/>
          <w:sz w:val="24"/>
          <w:szCs w:val="24"/>
        </w:rPr>
        <w:t>nalyses</w:t>
      </w:r>
    </w:p>
    <w:p w14:paraId="6E62077D" w14:textId="42BF24A6" w:rsidR="00C51A96"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Our main hypothesis was that</w:t>
      </w:r>
      <w:r w:rsidR="00C17E64" w:rsidRPr="0026043D">
        <w:rPr>
          <w:rFonts w:ascii="Times New Roman" w:hAnsi="Times New Roman" w:cs="Times New Roman"/>
          <w:sz w:val="24"/>
          <w:szCs w:val="24"/>
        </w:rPr>
        <w:t xml:space="preserve"> the manipulation of belief in free will would influence support for inequality. </w:t>
      </w:r>
      <w:r w:rsidR="00CD4799" w:rsidRPr="0026043D">
        <w:rPr>
          <w:rFonts w:ascii="Times New Roman" w:hAnsi="Times New Roman" w:cs="Times New Roman"/>
          <w:sz w:val="24"/>
          <w:szCs w:val="24"/>
        </w:rPr>
        <w:t xml:space="preserve">We did not find evidence that </w:t>
      </w:r>
      <w:r w:rsidR="00C17E64" w:rsidRPr="0026043D">
        <w:rPr>
          <w:rFonts w:ascii="Times New Roman" w:hAnsi="Times New Roman" w:cs="Times New Roman"/>
          <w:sz w:val="24"/>
          <w:szCs w:val="24"/>
        </w:rPr>
        <w:t>su</w:t>
      </w:r>
      <w:r w:rsidRPr="0026043D">
        <w:rPr>
          <w:rFonts w:ascii="Times New Roman" w:hAnsi="Times New Roman" w:cs="Times New Roman"/>
          <w:sz w:val="24"/>
          <w:szCs w:val="24"/>
        </w:rPr>
        <w:t xml:space="preserve">pport for </w:t>
      </w:r>
      <w:r w:rsidR="00C17E64"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was </w:t>
      </w:r>
      <w:r w:rsidR="00CD4799" w:rsidRPr="0026043D">
        <w:rPr>
          <w:rFonts w:ascii="Times New Roman" w:hAnsi="Times New Roman" w:cs="Times New Roman"/>
          <w:sz w:val="24"/>
          <w:szCs w:val="24"/>
        </w:rPr>
        <w:t>higher</w:t>
      </w:r>
      <w:r w:rsidRPr="0026043D">
        <w:rPr>
          <w:rFonts w:ascii="Times New Roman" w:hAnsi="Times New Roman" w:cs="Times New Roman"/>
          <w:sz w:val="24"/>
          <w:szCs w:val="24"/>
        </w:rPr>
        <w:t xml:space="preserve">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7</w:t>
      </w:r>
      <w:r w:rsidRPr="0026043D">
        <w:rPr>
          <w:rFonts w:ascii="Times New Roman" w:hAnsi="Times New Roman" w:cs="Times New Roman"/>
          <w:sz w:val="24"/>
          <w:szCs w:val="24"/>
        </w:rPr>
        <w:t>)</w:t>
      </w:r>
      <w:r w:rsidR="00C17E64" w:rsidRPr="0026043D">
        <w:rPr>
          <w:rFonts w:ascii="Times New Roman" w:hAnsi="Times New Roman" w:cs="Times New Roman"/>
          <w:sz w:val="24"/>
          <w:szCs w:val="24"/>
        </w:rPr>
        <w:t xml:space="preserve"> than</w:t>
      </w:r>
      <w:r w:rsidR="00CD4799" w:rsidRPr="0026043D">
        <w:rPr>
          <w:rFonts w:ascii="Times New Roman" w:hAnsi="Times New Roman" w:cs="Times New Roman"/>
          <w:sz w:val="24"/>
          <w:szCs w:val="24"/>
        </w:rPr>
        <w:t xml:space="preserve"> in</w:t>
      </w:r>
      <w:r w:rsidR="00C17E64"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90</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del w:id="322" w:author="Dylan Wiwad" w:date="2018-08-08T13:27:00Z">
        <w:r w:rsidRPr="0026043D" w:rsidDel="00377FD1">
          <w:rPr>
            <w:rFonts w:ascii="Times New Roman" w:hAnsi="Times New Roman" w:cs="Times New Roman"/>
            <w:sz w:val="24"/>
            <w:szCs w:val="24"/>
          </w:rPr>
          <w:delText xml:space="preserve">meaning </w:delText>
        </w:r>
        <w:r w:rsidR="0078263D" w:rsidRPr="0026043D" w:rsidDel="00377FD1">
          <w:rPr>
            <w:rFonts w:ascii="Times New Roman" w:hAnsi="Times New Roman" w:cs="Times New Roman"/>
            <w:sz w:val="24"/>
            <w:szCs w:val="24"/>
          </w:rPr>
          <w:delText>this</w:delText>
        </w:r>
        <w:r w:rsidRPr="0026043D" w:rsidDel="00377FD1">
          <w:rPr>
            <w:rFonts w:ascii="Times New Roman" w:hAnsi="Times New Roman" w:cs="Times New Roman"/>
            <w:sz w:val="24"/>
            <w:szCs w:val="24"/>
          </w:rPr>
          <w:delText xml:space="preserve"> hypothesis was not supported, </w:delText>
        </w:r>
      </w:del>
      <w:r w:rsidRPr="0026043D">
        <w:rPr>
          <w:rFonts w:ascii="Times New Roman" w:hAnsi="Times New Roman" w:cs="Times New Roman"/>
          <w:i/>
          <w:sz w:val="24"/>
          <w:szCs w:val="24"/>
        </w:rPr>
        <w:t>t</w:t>
      </w:r>
      <w:r w:rsidRPr="0026043D">
        <w:rPr>
          <w:rFonts w:ascii="Times New Roman" w:hAnsi="Times New Roman" w:cs="Times New Roman"/>
          <w:sz w:val="24"/>
          <w:szCs w:val="24"/>
        </w:rPr>
        <w:t>(</w:t>
      </w:r>
      <w:r w:rsidR="00775D5B" w:rsidRPr="0026043D">
        <w:rPr>
          <w:rFonts w:ascii="Times New Roman" w:hAnsi="Times New Roman" w:cs="Times New Roman"/>
          <w:sz w:val="24"/>
          <w:szCs w:val="24"/>
        </w:rPr>
        <w:t>1001</w:t>
      </w:r>
      <w:r w:rsidRPr="0026043D">
        <w:rPr>
          <w:rFonts w:ascii="Times New Roman" w:hAnsi="Times New Roman" w:cs="Times New Roman"/>
          <w:sz w:val="24"/>
          <w:szCs w:val="24"/>
        </w:rPr>
        <w:t xml:space="preserve">) = 0.39,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xml:space="preserve">= 0.347,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0.0</w:t>
      </w:r>
      <w:r w:rsidR="00466016" w:rsidRPr="0026043D">
        <w:rPr>
          <w:rFonts w:ascii="Times New Roman" w:hAnsi="Times New Roman" w:cs="Times New Roman"/>
          <w:sz w:val="24"/>
          <w:szCs w:val="24"/>
        </w:rPr>
        <w:t>2, 95% CI [-0.10, 0.14]</w:t>
      </w:r>
      <w:r w:rsidRPr="0026043D">
        <w:rPr>
          <w:rFonts w:ascii="Times New Roman" w:hAnsi="Times New Roman" w:cs="Times New Roman"/>
          <w:sz w:val="24"/>
          <w:szCs w:val="24"/>
        </w:rPr>
        <w:t>.</w:t>
      </w:r>
      <w:r w:rsidR="006374C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Furthermore, we did not find evidence that condition had an indirect effect on support for inequality through endorsement of dispositional explanations for inequality</w:t>
      </w:r>
      <w:r w:rsidR="000D260B" w:rsidRPr="0026043D">
        <w:rPr>
          <w:rFonts w:ascii="Times New Roman" w:hAnsi="Times New Roman" w:cs="Times New Roman"/>
          <w:sz w:val="24"/>
          <w:szCs w:val="24"/>
        </w:rPr>
        <w:t>,</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.724</w:t>
      </w:r>
      <w:r w:rsidR="00C51A96" w:rsidRPr="0026043D">
        <w:rPr>
          <w:rFonts w:ascii="Times New Roman" w:hAnsi="Times New Roman" w:cs="Times New Roman"/>
          <w:sz w:val="24"/>
          <w:szCs w:val="24"/>
        </w:rPr>
        <w:t xml:space="preserve">. </w:t>
      </w:r>
    </w:p>
    <w:p w14:paraId="7A81CBC6" w14:textId="0E93883F" w:rsidR="00CC75E4"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We also predicted that support for meritocracy would be higher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CD263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W</w:t>
      </w:r>
      <w:r w:rsidR="00CD263D" w:rsidRPr="0026043D">
        <w:rPr>
          <w:rFonts w:ascii="Times New Roman" w:hAnsi="Times New Roman" w:cs="Times New Roman"/>
          <w:sz w:val="24"/>
          <w:szCs w:val="24"/>
        </w:rPr>
        <w:t xml:space="preserve">e did not find evidence </w:t>
      </w:r>
      <w:r w:rsidR="00C51A96" w:rsidRPr="0026043D">
        <w:rPr>
          <w:rFonts w:ascii="Times New Roman" w:hAnsi="Times New Roman" w:cs="Times New Roman"/>
          <w:sz w:val="24"/>
          <w:szCs w:val="24"/>
        </w:rPr>
        <w:t>for</w:t>
      </w:r>
      <w:r w:rsidRPr="0026043D">
        <w:rPr>
          <w:rFonts w:ascii="Times New Roman" w:hAnsi="Times New Roman" w:cs="Times New Roman"/>
          <w:sz w:val="24"/>
          <w:szCs w:val="24"/>
        </w:rPr>
        <w:t xml:space="preserve"> this hypothesis, as support for meritocracy was not greater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1.1</w:t>
      </w:r>
      <w:r w:rsidR="00CD263D" w:rsidRPr="0026043D">
        <w:rPr>
          <w:rFonts w:ascii="Times New Roman" w:hAnsi="Times New Roman" w:cs="Times New Roman"/>
          <w:sz w:val="24"/>
          <w:szCs w:val="24"/>
        </w:rPr>
        <w:t>3</w:t>
      </w:r>
      <w:r w:rsidRPr="0026043D">
        <w:rPr>
          <w:rFonts w:ascii="Times New Roman" w:hAnsi="Times New Roman" w:cs="Times New Roman"/>
          <w:sz w:val="24"/>
          <w:szCs w:val="24"/>
        </w:rPr>
        <w:t xml:space="preserve">) compared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CD263D" w:rsidRPr="0026043D">
        <w:rPr>
          <w:rFonts w:ascii="Times New Roman" w:hAnsi="Times New Roman" w:cs="Times New Roman"/>
          <w:sz w:val="24"/>
          <w:szCs w:val="24"/>
        </w:rPr>
        <w:t>19</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t</w:t>
      </w:r>
      <w:r w:rsidRPr="0026043D">
        <w:rPr>
          <w:rFonts w:ascii="Times New Roman" w:hAnsi="Times New Roman" w:cs="Times New Roman"/>
          <w:sz w:val="24"/>
          <w:szCs w:val="24"/>
        </w:rPr>
        <w:t>(</w:t>
      </w:r>
      <w:commentRangeStart w:id="323"/>
      <w:r w:rsidR="00CD263D" w:rsidRPr="0026043D">
        <w:rPr>
          <w:rFonts w:ascii="Times New Roman" w:hAnsi="Times New Roman" w:cs="Times New Roman"/>
          <w:sz w:val="24"/>
          <w:szCs w:val="24"/>
        </w:rPr>
        <w:t>1007</w:t>
      </w:r>
      <w:commentRangeEnd w:id="323"/>
      <w:r w:rsidR="005C38BF">
        <w:rPr>
          <w:rStyle w:val="CommentReference"/>
        </w:rPr>
        <w:commentReference w:id="323"/>
      </w:r>
      <w:r w:rsidR="00CD263D" w:rsidRPr="0026043D">
        <w:rPr>
          <w:rFonts w:ascii="Times New Roman" w:hAnsi="Times New Roman" w:cs="Times New Roman"/>
          <w:sz w:val="24"/>
          <w:szCs w:val="24"/>
        </w:rPr>
        <w:t>.3</w:t>
      </w:r>
      <w:r w:rsidRPr="0026043D">
        <w:rPr>
          <w:rFonts w:ascii="Times New Roman" w:hAnsi="Times New Roman" w:cs="Times New Roman"/>
          <w:sz w:val="24"/>
          <w:szCs w:val="24"/>
        </w:rPr>
        <w:t>) = -0.</w:t>
      </w:r>
      <w:r w:rsidR="00CD263D" w:rsidRPr="0026043D">
        <w:rPr>
          <w:rFonts w:ascii="Times New Roman" w:hAnsi="Times New Roman" w:cs="Times New Roman"/>
          <w:sz w:val="24"/>
          <w:szCs w:val="24"/>
        </w:rPr>
        <w:t>18</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w:t>
      </w:r>
      <w:r w:rsidR="00CD263D" w:rsidRPr="0026043D">
        <w:rPr>
          <w:rFonts w:ascii="Times New Roman" w:hAnsi="Times New Roman" w:cs="Times New Roman"/>
          <w:sz w:val="24"/>
          <w:szCs w:val="24"/>
        </w:rPr>
        <w:t>571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 </w:t>
      </w:r>
      <w:r w:rsidR="00CD263D" w:rsidRPr="0026043D">
        <w:rPr>
          <w:rFonts w:ascii="Times New Roman" w:hAnsi="Times New Roman" w:cs="Times New Roman"/>
          <w:sz w:val="24"/>
          <w:szCs w:val="24"/>
        </w:rPr>
        <w:t>-</w:t>
      </w:r>
      <w:r w:rsidRPr="0026043D">
        <w:rPr>
          <w:rFonts w:ascii="Times New Roman" w:hAnsi="Times New Roman" w:cs="Times New Roman"/>
          <w:sz w:val="24"/>
          <w:szCs w:val="24"/>
        </w:rPr>
        <w:t>0.0</w:t>
      </w:r>
      <w:r w:rsidR="00CD263D" w:rsidRPr="0026043D">
        <w:rPr>
          <w:rFonts w:ascii="Times New Roman" w:hAnsi="Times New Roman" w:cs="Times New Roman"/>
          <w:sz w:val="24"/>
          <w:szCs w:val="24"/>
        </w:rPr>
        <w:t>1, 95% CI [-0.13, 0.11]</w:t>
      </w:r>
      <w:r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Likewise, c</w:t>
      </w:r>
      <w:r w:rsidR="00C51A96" w:rsidRPr="0026043D">
        <w:rPr>
          <w:rFonts w:ascii="Times New Roman" w:hAnsi="Times New Roman" w:cs="Times New Roman"/>
          <w:sz w:val="24"/>
          <w:szCs w:val="24"/>
        </w:rPr>
        <w:t>ondition did not have an indirect effect on support for meritocracy through endorsement of dispositional explanations for inequality</w:t>
      </w:r>
      <w:r w:rsidR="000D260B"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E25CB0"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.748</w:t>
      </w:r>
      <w:r w:rsidR="00C51A96" w:rsidRPr="0026043D">
        <w:rPr>
          <w:rFonts w:ascii="Times New Roman" w:hAnsi="Times New Roman" w:cs="Times New Roman"/>
          <w:sz w:val="24"/>
          <w:szCs w:val="24"/>
        </w:rPr>
        <w:t xml:space="preserve">. </w:t>
      </w:r>
    </w:p>
    <w:p w14:paraId="3CF2E981" w14:textId="7C71F30E" w:rsidR="009E1BEA" w:rsidRPr="0026043D" w:rsidRDefault="000D260B"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Finally, </w:t>
      </w:r>
      <w:r w:rsidR="009E1BEA" w:rsidRPr="0026043D">
        <w:rPr>
          <w:rFonts w:ascii="Times New Roman" w:hAnsi="Times New Roman" w:cs="Times New Roman"/>
          <w:sz w:val="24"/>
          <w:szCs w:val="24"/>
        </w:rPr>
        <w:t xml:space="preserve">we did not find evidence that support for redistribution was lower in the </w:t>
      </w:r>
      <w:r w:rsidRPr="0026043D">
        <w:rPr>
          <w:rFonts w:ascii="Times New Roman" w:hAnsi="Times New Roman" w:cs="Times New Roman"/>
          <w:i/>
          <w:sz w:val="24"/>
          <w:szCs w:val="24"/>
        </w:rPr>
        <w:t>Pro Free Will</w:t>
      </w:r>
      <w:r w:rsidR="009E1BEA" w:rsidRPr="0026043D">
        <w:rPr>
          <w:rFonts w:ascii="Times New Roman" w:hAnsi="Times New Roman" w:cs="Times New Roman"/>
          <w:sz w:val="24"/>
          <w:szCs w:val="24"/>
        </w:rPr>
        <w:t xml:space="preserve"> condition</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4.99,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1.54)</w:t>
      </w:r>
      <w:r w:rsidR="009E1BEA" w:rsidRPr="0026043D">
        <w:rPr>
          <w:rFonts w:ascii="Times New Roman" w:hAnsi="Times New Roman" w:cs="Times New Roman"/>
          <w:sz w:val="24"/>
          <w:szCs w:val="24"/>
        </w:rPr>
        <w:t xml:space="preserve"> </w:t>
      </w:r>
      <w:r w:rsidR="00292A9A" w:rsidRPr="0026043D">
        <w:rPr>
          <w:rFonts w:ascii="Times New Roman" w:hAnsi="Times New Roman" w:cs="Times New Roman"/>
          <w:sz w:val="24"/>
          <w:szCs w:val="24"/>
        </w:rPr>
        <w:t xml:space="preserve">than in the </w:t>
      </w:r>
      <w:r w:rsidRPr="0026043D">
        <w:rPr>
          <w:rFonts w:ascii="Times New Roman" w:hAnsi="Times New Roman" w:cs="Times New Roman"/>
          <w:i/>
          <w:sz w:val="24"/>
          <w:szCs w:val="24"/>
        </w:rPr>
        <w:t>Anti Free Will</w:t>
      </w:r>
      <w:r w:rsidR="009E1BEA" w:rsidRPr="0026043D">
        <w:rPr>
          <w:rFonts w:ascii="Times New Roman" w:hAnsi="Times New Roman" w:cs="Times New Roman"/>
          <w:sz w:val="24"/>
          <w:szCs w:val="24"/>
        </w:rPr>
        <w:t xml:space="preserve"> condition</w:t>
      </w:r>
      <w:r w:rsidR="00292A9A" w:rsidRPr="0026043D">
        <w:rPr>
          <w:rFonts w:ascii="Times New Roman" w:hAnsi="Times New Roman" w:cs="Times New Roman"/>
          <w:sz w:val="24"/>
          <w:szCs w:val="24"/>
        </w:rPr>
        <w:t xml:space="preserve"> (</w:t>
      </w:r>
      <w:r w:rsidR="00292A9A" w:rsidRPr="0026043D">
        <w:rPr>
          <w:rFonts w:ascii="Times New Roman" w:hAnsi="Times New Roman" w:cs="Times New Roman"/>
          <w:i/>
          <w:sz w:val="24"/>
          <w:szCs w:val="24"/>
        </w:rPr>
        <w:t xml:space="preserve">M </w:t>
      </w:r>
      <w:r w:rsidR="00292A9A" w:rsidRPr="0026043D">
        <w:rPr>
          <w:rFonts w:ascii="Times New Roman" w:hAnsi="Times New Roman" w:cs="Times New Roman"/>
          <w:sz w:val="24"/>
          <w:szCs w:val="24"/>
        </w:rPr>
        <w:t xml:space="preserve">= 4.96, </w:t>
      </w:r>
      <w:r w:rsidR="00292A9A" w:rsidRPr="0026043D">
        <w:rPr>
          <w:rFonts w:ascii="Times New Roman" w:hAnsi="Times New Roman" w:cs="Times New Roman"/>
          <w:i/>
          <w:sz w:val="24"/>
          <w:szCs w:val="24"/>
        </w:rPr>
        <w:t xml:space="preserve">SD </w:t>
      </w:r>
      <w:r w:rsidR="00292A9A" w:rsidRPr="0026043D">
        <w:rPr>
          <w:rFonts w:ascii="Times New Roman" w:hAnsi="Times New Roman" w:cs="Times New Roman"/>
          <w:sz w:val="24"/>
          <w:szCs w:val="24"/>
        </w:rPr>
        <w:t xml:space="preserve">= 1.52), </w:t>
      </w:r>
      <w:proofErr w:type="gramStart"/>
      <w:r w:rsidR="00292A9A" w:rsidRPr="0026043D">
        <w:rPr>
          <w:rFonts w:ascii="Times New Roman" w:hAnsi="Times New Roman" w:cs="Times New Roman"/>
          <w:i/>
          <w:sz w:val="24"/>
          <w:szCs w:val="24"/>
        </w:rPr>
        <w:t>t</w:t>
      </w:r>
      <w:r w:rsidR="00292A9A" w:rsidRPr="0026043D">
        <w:rPr>
          <w:rFonts w:ascii="Times New Roman" w:hAnsi="Times New Roman" w:cs="Times New Roman"/>
          <w:sz w:val="24"/>
          <w:szCs w:val="24"/>
        </w:rPr>
        <w:t>(</w:t>
      </w:r>
      <w:proofErr w:type="gramEnd"/>
      <w:r w:rsidR="00292A9A" w:rsidRPr="0026043D">
        <w:rPr>
          <w:rFonts w:ascii="Times New Roman" w:hAnsi="Times New Roman" w:cs="Times New Roman"/>
          <w:sz w:val="24"/>
          <w:szCs w:val="24"/>
        </w:rPr>
        <w:t xml:space="preserve">999.59) = 0.38, </w:t>
      </w:r>
      <w:r w:rsidR="00292A9A" w:rsidRPr="0026043D">
        <w:rPr>
          <w:rFonts w:ascii="Times New Roman" w:hAnsi="Times New Roman" w:cs="Times New Roman"/>
          <w:i/>
          <w:sz w:val="24"/>
          <w:szCs w:val="24"/>
        </w:rPr>
        <w:t xml:space="preserve">p </w:t>
      </w:r>
      <w:r w:rsidR="00292A9A" w:rsidRPr="0026043D">
        <w:rPr>
          <w:rFonts w:ascii="Times New Roman" w:hAnsi="Times New Roman" w:cs="Times New Roman"/>
          <w:sz w:val="24"/>
          <w:szCs w:val="24"/>
        </w:rPr>
        <w:t xml:space="preserve">= .650, </w:t>
      </w:r>
      <w:r w:rsidR="00292A9A" w:rsidRPr="0026043D">
        <w:rPr>
          <w:rFonts w:ascii="Times New Roman" w:hAnsi="Times New Roman" w:cs="Times New Roman"/>
          <w:i/>
          <w:sz w:val="24"/>
          <w:szCs w:val="24"/>
        </w:rPr>
        <w:t xml:space="preserve">d </w:t>
      </w:r>
      <w:r w:rsidR="00292A9A" w:rsidRPr="0026043D">
        <w:rPr>
          <w:rFonts w:ascii="Times New Roman" w:hAnsi="Times New Roman" w:cs="Times New Roman"/>
          <w:sz w:val="24"/>
          <w:szCs w:val="24"/>
        </w:rPr>
        <w:t>= 0.02, 95% CI [-0.10, 0.15]</w:t>
      </w:r>
      <w:r w:rsidR="009E1BEA" w:rsidRPr="0026043D">
        <w:rPr>
          <w:rFonts w:ascii="Times New Roman" w:hAnsi="Times New Roman" w:cs="Times New Roman"/>
          <w:sz w:val="24"/>
          <w:szCs w:val="24"/>
        </w:rPr>
        <w:t xml:space="preserve">. </w:t>
      </w:r>
    </w:p>
    <w:p w14:paraId="552E7FF0" w14:textId="5A818A11" w:rsidR="00FF08B3" w:rsidRPr="00463263" w:rsidRDefault="00AF3ECD" w:rsidP="0002065D">
      <w:pPr>
        <w:spacing w:after="0" w:line="480" w:lineRule="auto"/>
        <w:rPr>
          <w:rFonts w:ascii="Times New Roman" w:hAnsi="Times New Roman" w:cs="Times New Roman"/>
          <w:b/>
          <w:sz w:val="24"/>
          <w:szCs w:val="24"/>
        </w:rPr>
      </w:pPr>
      <w:r w:rsidRPr="00463263">
        <w:rPr>
          <w:rFonts w:ascii="Times New Roman" w:hAnsi="Times New Roman" w:cs="Times New Roman"/>
          <w:b/>
          <w:sz w:val="24"/>
          <w:szCs w:val="24"/>
        </w:rPr>
        <w:t>Exploratory</w:t>
      </w:r>
      <w:r w:rsidR="00CD4799" w:rsidRPr="00463263">
        <w:rPr>
          <w:rFonts w:ascii="Times New Roman" w:hAnsi="Times New Roman" w:cs="Times New Roman"/>
          <w:b/>
          <w:sz w:val="24"/>
          <w:szCs w:val="24"/>
        </w:rPr>
        <w:t xml:space="preserve"> Analyses</w:t>
      </w:r>
    </w:p>
    <w:p w14:paraId="2921057F" w14:textId="3D22745D" w:rsidR="00E82019" w:rsidRPr="0026043D" w:rsidRDefault="00FF08B3" w:rsidP="00E82019">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After conducting our preregistered analyses, we conducted several </w:t>
      </w:r>
      <w:r w:rsidR="00AF3ECD" w:rsidRPr="0026043D">
        <w:rPr>
          <w:rFonts w:ascii="Times New Roman" w:hAnsi="Times New Roman" w:cs="Times New Roman"/>
          <w:sz w:val="24"/>
          <w:szCs w:val="24"/>
        </w:rPr>
        <w:t>exploratory analyses</w:t>
      </w:r>
      <w:del w:id="324" w:author="Lara Aknin" w:date="2018-08-09T13:03:00Z">
        <w:r w:rsidR="00AF3ECD" w:rsidRPr="0026043D" w:rsidDel="00F14D61">
          <w:rPr>
            <w:rFonts w:ascii="Times New Roman" w:hAnsi="Times New Roman" w:cs="Times New Roman"/>
            <w:sz w:val="24"/>
            <w:szCs w:val="24"/>
          </w:rPr>
          <w:delText xml:space="preserve"> on the data</w:delText>
        </w:r>
      </w:del>
      <w:r w:rsidR="00AF3ECD" w:rsidRPr="0026043D">
        <w:rPr>
          <w:rFonts w:ascii="Times New Roman" w:hAnsi="Times New Roman" w:cs="Times New Roman"/>
          <w:sz w:val="24"/>
          <w:szCs w:val="24"/>
        </w:rPr>
        <w:t xml:space="preserve">. </w:t>
      </w:r>
      <w:r w:rsidR="00097B82" w:rsidRPr="0026043D">
        <w:rPr>
          <w:rFonts w:ascii="Times New Roman" w:hAnsi="Times New Roman" w:cs="Times New Roman"/>
          <w:sz w:val="24"/>
          <w:szCs w:val="24"/>
        </w:rPr>
        <w:t xml:space="preserve">Consistent with Study 2, </w:t>
      </w:r>
      <w:r w:rsidR="00E82019" w:rsidRPr="0026043D">
        <w:rPr>
          <w:rFonts w:ascii="Times New Roman" w:hAnsi="Times New Roman" w:cs="Times New Roman"/>
          <w:sz w:val="24"/>
          <w:szCs w:val="24"/>
        </w:rPr>
        <w:t xml:space="preserve">a linear regression found that </w:t>
      </w:r>
      <w:ins w:id="325" w:author="Angela Robinson" w:date="2018-08-10T11:23:00Z">
        <w:r w:rsidR="00667F4C">
          <w:rPr>
            <w:rFonts w:ascii="Times New Roman" w:hAnsi="Times New Roman" w:cs="Times New Roman"/>
            <w:sz w:val="24"/>
            <w:szCs w:val="24"/>
          </w:rPr>
          <w:t xml:space="preserve">when </w:t>
        </w:r>
      </w:ins>
      <w:r w:rsidR="00E82019" w:rsidRPr="0026043D">
        <w:rPr>
          <w:rFonts w:ascii="Times New Roman" w:hAnsi="Times New Roman" w:cs="Times New Roman"/>
          <w:sz w:val="24"/>
          <w:szCs w:val="24"/>
        </w:rPr>
        <w:t xml:space="preserve">controlling for age, sex, and </w:t>
      </w:r>
      <w:r w:rsidR="00E82019" w:rsidRPr="0026043D">
        <w:rPr>
          <w:rFonts w:ascii="Times New Roman" w:hAnsi="Times New Roman" w:cs="Times New Roman"/>
          <w:sz w:val="24"/>
          <w:szCs w:val="24"/>
        </w:rPr>
        <w:lastRenderedPageBreak/>
        <w:t xml:space="preserve">political affiliation, belief in free will </w:t>
      </w:r>
      <w:del w:id="326" w:author="Lara Aknin" w:date="2018-08-09T13:03:00Z">
        <w:r w:rsidR="00E82019" w:rsidRPr="0026043D" w:rsidDel="00F14D61">
          <w:rPr>
            <w:rFonts w:ascii="Times New Roman" w:hAnsi="Times New Roman" w:cs="Times New Roman"/>
            <w:sz w:val="24"/>
            <w:szCs w:val="24"/>
          </w:rPr>
          <w:delText xml:space="preserve">is </w:delText>
        </w:r>
      </w:del>
      <w:ins w:id="327" w:author="Lara Aknin" w:date="2018-08-09T13:03:00Z">
        <w:r w:rsidR="00F14D61">
          <w:rPr>
            <w:rFonts w:ascii="Times New Roman" w:hAnsi="Times New Roman" w:cs="Times New Roman"/>
            <w:sz w:val="24"/>
            <w:szCs w:val="24"/>
          </w:rPr>
          <w:t>was</w:t>
        </w:r>
        <w:r w:rsidR="00F14D61" w:rsidRPr="0026043D">
          <w:rPr>
            <w:rFonts w:ascii="Times New Roman" w:hAnsi="Times New Roman" w:cs="Times New Roman"/>
            <w:sz w:val="24"/>
            <w:szCs w:val="24"/>
          </w:rPr>
          <w:t xml:space="preserve"> </w:t>
        </w:r>
      </w:ins>
      <w:r w:rsidR="00E82019" w:rsidRPr="0026043D">
        <w:rPr>
          <w:rFonts w:ascii="Times New Roman" w:hAnsi="Times New Roman" w:cs="Times New Roman"/>
          <w:sz w:val="24"/>
          <w:szCs w:val="24"/>
        </w:rPr>
        <w:t xml:space="preserve">associated with support for inequality, </w:t>
      </w:r>
      <w:r w:rsidR="00E82019" w:rsidRPr="0026043D">
        <w:rPr>
          <w:rFonts w:ascii="Times New Roman" w:hAnsi="Times New Roman" w:cs="Times New Roman"/>
          <w:i/>
          <w:sz w:val="24"/>
          <w:szCs w:val="24"/>
        </w:rPr>
        <w:t xml:space="preserve">B </w:t>
      </w:r>
      <w:r w:rsidR="00E82019" w:rsidRPr="0026043D">
        <w:rPr>
          <w:rFonts w:ascii="Times New Roman" w:hAnsi="Times New Roman" w:cs="Times New Roman"/>
          <w:sz w:val="24"/>
          <w:szCs w:val="24"/>
        </w:rPr>
        <w:t xml:space="preserve">= .12, </w:t>
      </w:r>
      <w:r w:rsidR="00E82019" w:rsidRPr="0026043D">
        <w:rPr>
          <w:rFonts w:ascii="Times New Roman" w:hAnsi="Times New Roman" w:cs="Times New Roman"/>
          <w:i/>
          <w:sz w:val="24"/>
          <w:szCs w:val="24"/>
        </w:rPr>
        <w:t xml:space="preserve">p </w:t>
      </w:r>
      <w:r w:rsidR="00E82019" w:rsidRPr="0026043D">
        <w:rPr>
          <w:rFonts w:ascii="Times New Roman" w:hAnsi="Times New Roman" w:cs="Times New Roman"/>
          <w:sz w:val="24"/>
          <w:szCs w:val="24"/>
        </w:rPr>
        <w:t>&lt; .001.</w:t>
      </w:r>
    </w:p>
    <w:p w14:paraId="307B814A" w14:textId="6A3B81B5" w:rsidR="005B3016" w:rsidRPr="0026043D" w:rsidRDefault="00E82019" w:rsidP="00782F4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Additionally, we found that condition had a significant indirect effect on support for inequality through</w:t>
      </w:r>
      <w:r w:rsidR="005B3016">
        <w:rPr>
          <w:rFonts w:ascii="Times New Roman" w:hAnsi="Times New Roman" w:cs="Times New Roman"/>
          <w:sz w:val="24"/>
          <w:szCs w:val="24"/>
        </w:rPr>
        <w:t xml:space="preserve"> change in </w:t>
      </w:r>
      <w:r w:rsidRPr="0026043D">
        <w:rPr>
          <w:rFonts w:ascii="Times New Roman" w:hAnsi="Times New Roman" w:cs="Times New Roman"/>
          <w:sz w:val="24"/>
          <w:szCs w:val="24"/>
        </w:rPr>
        <w:t xml:space="preserve">belief in free will, </w:t>
      </w:r>
      <w:r w:rsidRPr="0026043D">
        <w:rPr>
          <w:rFonts w:ascii="Times New Roman" w:hAnsi="Times New Roman" w:cs="Times New Roman"/>
          <w:i/>
          <w:sz w:val="24"/>
          <w:szCs w:val="24"/>
        </w:rPr>
        <w:t xml:space="preserve">B </w:t>
      </w:r>
      <w:r w:rsidRPr="0026043D">
        <w:rPr>
          <w:rFonts w:ascii="Times New Roman" w:hAnsi="Times New Roman" w:cs="Times New Roman"/>
          <w:sz w:val="24"/>
          <w:szCs w:val="24"/>
        </w:rPr>
        <w:t xml:space="preserve">= -0.04,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.002</w:t>
      </w:r>
      <w:r w:rsidR="00A6207A" w:rsidRPr="0026043D">
        <w:rPr>
          <w:rFonts w:ascii="Times New Roman" w:hAnsi="Times New Roman" w:cs="Times New Roman"/>
          <w:sz w:val="24"/>
          <w:szCs w:val="24"/>
        </w:rPr>
        <w:t xml:space="preserve"> (see Figure 2).</w:t>
      </w:r>
      <w:r w:rsidR="005B3016">
        <w:rPr>
          <w:rFonts w:ascii="Times New Roman" w:hAnsi="Times New Roman" w:cs="Times New Roman"/>
          <w:sz w:val="24"/>
          <w:szCs w:val="24"/>
        </w:rPr>
        <w:t xml:space="preserve"> </w:t>
      </w:r>
      <w:r w:rsidR="005B3016" w:rsidRPr="0026043D">
        <w:rPr>
          <w:rFonts w:ascii="Times New Roman" w:hAnsi="Times New Roman" w:cs="Times New Roman"/>
          <w:sz w:val="24"/>
          <w:szCs w:val="24"/>
        </w:rPr>
        <w:t xml:space="preserve">However, an important assumption of mediation analyses is the absence of unmeasured confounding variables which </w:t>
      </w:r>
      <w:ins w:id="328" w:author="Angela Robinson" w:date="2018-08-10T11:24:00Z">
        <w:r w:rsidR="00AF67E1">
          <w:rPr>
            <w:rFonts w:ascii="Times New Roman" w:hAnsi="Times New Roman" w:cs="Times New Roman"/>
            <w:sz w:val="24"/>
            <w:szCs w:val="24"/>
          </w:rPr>
          <w:t>influence</w:t>
        </w:r>
      </w:ins>
      <w:del w:id="329" w:author="Angela Robinson" w:date="2018-08-10T11:24:00Z">
        <w:r w:rsidR="005B3016" w:rsidRPr="0026043D" w:rsidDel="00AF67E1">
          <w:rPr>
            <w:rFonts w:ascii="Times New Roman" w:hAnsi="Times New Roman" w:cs="Times New Roman"/>
            <w:sz w:val="24"/>
            <w:szCs w:val="24"/>
          </w:rPr>
          <w:delText>effect</w:delText>
        </w:r>
      </w:del>
      <w:r w:rsidR="005B3016" w:rsidRPr="0026043D">
        <w:rPr>
          <w:rFonts w:ascii="Times New Roman" w:hAnsi="Times New Roman" w:cs="Times New Roman"/>
          <w:sz w:val="24"/>
          <w:szCs w:val="24"/>
        </w:rPr>
        <w:t xml:space="preserve"> both the mediated variable (belief in free will) and the outcome variable (support for inequality;</w:t>
      </w:r>
      <w:r w:rsidR="005B3016">
        <w:rPr>
          <w:rFonts w:ascii="Times New Roman" w:hAnsi="Times New Roman" w:cs="Times New Roman"/>
          <w:sz w:val="24"/>
          <w:szCs w:val="24"/>
        </w:rPr>
        <w:t xml:space="preserve"> </w:t>
      </w:r>
      <w:r w:rsidR="00782F44">
        <w:rPr>
          <w:rFonts w:ascii="Times New Roman" w:hAnsi="Times New Roman" w:cs="Times New Roman"/>
          <w:sz w:val="24"/>
          <w:szCs w:val="24"/>
        </w:rPr>
        <w:fldChar w:fldCharType="begin" w:fldLock="1"/>
      </w:r>
      <w:r w:rsidR="008F244E">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Ha, &amp; Bullock, 2010)", "manualFormatting" : "Green, Ha, &amp; Bullock, 2010)", "plainTextFormattedCitation" : "(Green, Ha, &amp; Bullock, 2010)", "previouslyFormattedCitation" : "(Green, Ha, &amp; Bullock, 2010)" }, "properties" : { "noteIndex" : 0 }, "schema" : "https://github.com/citation-style-language/schema/raw/master/csl-citation.json" }</w:instrText>
      </w:r>
      <w:r w:rsidR="00782F44">
        <w:rPr>
          <w:rFonts w:ascii="Times New Roman" w:hAnsi="Times New Roman" w:cs="Times New Roman"/>
          <w:sz w:val="24"/>
          <w:szCs w:val="24"/>
        </w:rPr>
        <w:fldChar w:fldCharType="separate"/>
      </w:r>
      <w:r w:rsidR="00782F44" w:rsidRPr="00782F44">
        <w:rPr>
          <w:rFonts w:ascii="Times New Roman" w:hAnsi="Times New Roman" w:cs="Times New Roman"/>
          <w:noProof/>
          <w:sz w:val="24"/>
          <w:szCs w:val="24"/>
        </w:rPr>
        <w:t>Green, Ha, &amp; Bullock, 2010)</w:t>
      </w:r>
      <w:r w:rsidR="00782F44">
        <w:rPr>
          <w:rFonts w:ascii="Times New Roman" w:hAnsi="Times New Roman" w:cs="Times New Roman"/>
          <w:sz w:val="24"/>
          <w:szCs w:val="24"/>
        </w:rPr>
        <w:fldChar w:fldCharType="end"/>
      </w:r>
      <w:r w:rsidR="005B3016" w:rsidRPr="0026043D">
        <w:rPr>
          <w:rFonts w:ascii="Times New Roman" w:hAnsi="Times New Roman" w:cs="Times New Roman"/>
          <w:sz w:val="24"/>
          <w:szCs w:val="24"/>
        </w:rPr>
        <w:t>. To reduce the influence of confounding variables, we re-estimated the indirect effect after controlling for several variables which might have a causal influence on both free will and support for inequality: political affiliation, socioeconomic</w:t>
      </w:r>
      <w:ins w:id="330" w:author="Angela Robinson" w:date="2018-08-10T11:25:00Z">
        <w:r w:rsidR="00AF67E1">
          <w:rPr>
            <w:rFonts w:ascii="Times New Roman" w:hAnsi="Times New Roman" w:cs="Times New Roman"/>
            <w:sz w:val="24"/>
            <w:szCs w:val="24"/>
          </w:rPr>
          <w:t xml:space="preserve"> </w:t>
        </w:r>
      </w:ins>
      <w:del w:id="331" w:author="Angela Robinson" w:date="2018-08-10T11:25:00Z">
        <w:r w:rsidR="005B3016" w:rsidRPr="0026043D" w:rsidDel="00AF67E1">
          <w:rPr>
            <w:rFonts w:ascii="Times New Roman" w:hAnsi="Times New Roman" w:cs="Times New Roman"/>
            <w:sz w:val="24"/>
            <w:szCs w:val="24"/>
          </w:rPr>
          <w:delText>-</w:delText>
        </w:r>
      </w:del>
      <w:r w:rsidR="005B3016" w:rsidRPr="0026043D">
        <w:rPr>
          <w:rFonts w:ascii="Times New Roman" w:hAnsi="Times New Roman" w:cs="Times New Roman"/>
          <w:sz w:val="24"/>
          <w:szCs w:val="24"/>
        </w:rPr>
        <w:t xml:space="preserve">status, gender, and age. After controlling for these factors, we still found evidence that condition had an indirect effect on support for inequality through free will, </w:t>
      </w:r>
      <w:r w:rsidR="005B3016" w:rsidRPr="0026043D">
        <w:rPr>
          <w:rFonts w:ascii="Times New Roman" w:hAnsi="Times New Roman" w:cs="Times New Roman"/>
          <w:i/>
          <w:sz w:val="24"/>
          <w:szCs w:val="24"/>
        </w:rPr>
        <w:t xml:space="preserve">B </w:t>
      </w:r>
      <w:r w:rsidR="005B3016" w:rsidRPr="0026043D">
        <w:rPr>
          <w:rFonts w:ascii="Times New Roman" w:hAnsi="Times New Roman" w:cs="Times New Roman"/>
          <w:sz w:val="24"/>
          <w:szCs w:val="24"/>
        </w:rPr>
        <w:t xml:space="preserve">= -0.02, </w:t>
      </w:r>
      <w:r w:rsidR="005B3016" w:rsidRPr="0026043D">
        <w:rPr>
          <w:rFonts w:ascii="Times New Roman" w:hAnsi="Times New Roman" w:cs="Times New Roman"/>
          <w:i/>
          <w:sz w:val="24"/>
          <w:szCs w:val="24"/>
        </w:rPr>
        <w:t xml:space="preserve">p </w:t>
      </w:r>
      <w:r w:rsidR="005B3016" w:rsidRPr="0026043D">
        <w:rPr>
          <w:rFonts w:ascii="Times New Roman" w:hAnsi="Times New Roman" w:cs="Times New Roman"/>
          <w:sz w:val="24"/>
          <w:szCs w:val="24"/>
        </w:rPr>
        <w:t xml:space="preserve">= .008.  </w:t>
      </w:r>
    </w:p>
    <w:p w14:paraId="41E0F97F" w14:textId="54E2A3B4" w:rsidR="00BE0544" w:rsidRPr="0026043D" w:rsidRDefault="00BE0544" w:rsidP="00BE0544">
      <w:pPr>
        <w:spacing w:after="0" w:line="480" w:lineRule="auto"/>
        <w:ind w:firstLine="720"/>
        <w:rPr>
          <w:rFonts w:ascii="Times New Roman" w:hAnsi="Times New Roman" w:cs="Times New Roman"/>
          <w:sz w:val="24"/>
          <w:szCs w:val="24"/>
        </w:rPr>
      </w:pPr>
    </w:p>
    <w:p w14:paraId="0E9D8CD5" w14:textId="2586DD35" w:rsidR="00BE0544" w:rsidRPr="0026043D" w:rsidRDefault="00BE0544" w:rsidP="0002065D">
      <w:pPr>
        <w:spacing w:after="0" w:line="480" w:lineRule="auto"/>
        <w:ind w:firstLine="720"/>
        <w:rPr>
          <w:rFonts w:ascii="Times New Roman" w:hAnsi="Times New Roman" w:cs="Times New Roman"/>
          <w:sz w:val="24"/>
          <w:szCs w:val="24"/>
        </w:rPr>
      </w:pPr>
      <w:commentRangeStart w:id="332"/>
      <w:r w:rsidRPr="0026043D">
        <w:rPr>
          <w:noProof/>
        </w:rPr>
        <w:drawing>
          <wp:inline distT="0" distB="0" distL="0" distR="0" wp14:anchorId="1D6552DF" wp14:editId="1CB47E04">
            <wp:extent cx="5449007"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487" t="21184" r="16795" b="23647"/>
                    <a:stretch/>
                  </pic:blipFill>
                  <pic:spPr bwMode="auto">
                    <a:xfrm>
                      <a:off x="0" y="0"/>
                      <a:ext cx="5457923" cy="260267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commentRangeEnd w:id="332"/>
      <w:r w:rsidRPr="0026043D">
        <w:rPr>
          <w:rStyle w:val="CommentReference"/>
        </w:rPr>
        <w:commentReference w:id="332"/>
      </w:r>
    </w:p>
    <w:p w14:paraId="1FD5F772" w14:textId="4AB7F346" w:rsidR="00DE3A28" w:rsidRPr="0026043D" w:rsidRDefault="005B3016" w:rsidP="00BE05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2. Mediation model depicting the indirect effect of the manipulation on support for inequality, though belief in free will</w:t>
      </w:r>
    </w:p>
    <w:p w14:paraId="2CD3D712" w14:textId="02106245" w:rsidR="005E7F41" w:rsidRPr="0026043D" w:rsidRDefault="00BE0544" w:rsidP="00BE0544">
      <w:pPr>
        <w:spacing w:after="0" w:line="480" w:lineRule="auto"/>
        <w:ind w:firstLine="720"/>
        <w:rPr>
          <w:rFonts w:ascii="Times New Roman" w:hAnsi="Times New Roman" w:cs="Times New Roman"/>
          <w:sz w:val="24"/>
          <w:szCs w:val="24"/>
        </w:rPr>
      </w:pPr>
      <w:commentRangeStart w:id="333"/>
      <w:r w:rsidRPr="0026043D">
        <w:rPr>
          <w:rFonts w:ascii="Times New Roman" w:hAnsi="Times New Roman" w:cs="Times New Roman"/>
          <w:sz w:val="24"/>
          <w:szCs w:val="24"/>
        </w:rPr>
        <w:lastRenderedPageBreak/>
        <w:t xml:space="preserve">Finally, we tested the effect of the manipulation on support for inequality separately </w:t>
      </w:r>
      <w:ins w:id="334" w:author="Dylan Wiwad" w:date="2018-08-08T13:31:00Z">
        <w:r w:rsidR="005C38BF">
          <w:rPr>
            <w:rFonts w:ascii="Times New Roman" w:hAnsi="Times New Roman" w:cs="Times New Roman"/>
            <w:sz w:val="24"/>
            <w:szCs w:val="24"/>
          </w:rPr>
          <w:t xml:space="preserve">in </w:t>
        </w:r>
      </w:ins>
      <w:r w:rsidR="00410E16" w:rsidRPr="0026043D">
        <w:rPr>
          <w:rFonts w:ascii="Times New Roman" w:hAnsi="Times New Roman" w:cs="Times New Roman"/>
          <w:sz w:val="24"/>
          <w:szCs w:val="24"/>
        </w:rPr>
        <w:t xml:space="preserve">liberals and conservatives. Among conservatives (n = 264), support for inequality was higher in the </w:t>
      </w:r>
      <w:r w:rsidR="00410E16" w:rsidRPr="0026043D">
        <w:rPr>
          <w:rFonts w:ascii="Times New Roman" w:hAnsi="Times New Roman" w:cs="Times New Roman"/>
          <w:i/>
          <w:sz w:val="24"/>
          <w:szCs w:val="24"/>
        </w:rPr>
        <w:t xml:space="preserve">Pro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4.09,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0.97)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3.82,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1.01), </w:t>
      </w:r>
      <w:proofErr w:type="gramStart"/>
      <w:r w:rsidR="00410E16" w:rsidRPr="0026043D">
        <w:rPr>
          <w:rFonts w:ascii="Times New Roman" w:hAnsi="Times New Roman" w:cs="Times New Roman"/>
          <w:i/>
          <w:sz w:val="24"/>
          <w:szCs w:val="24"/>
        </w:rPr>
        <w:t>t</w:t>
      </w:r>
      <w:r w:rsidR="00410E16" w:rsidRPr="0026043D">
        <w:rPr>
          <w:rFonts w:ascii="Times New Roman" w:hAnsi="Times New Roman" w:cs="Times New Roman"/>
          <w:sz w:val="24"/>
          <w:szCs w:val="24"/>
        </w:rPr>
        <w:t>(</w:t>
      </w:r>
      <w:proofErr w:type="gramEnd"/>
      <w:r w:rsidR="00410E16" w:rsidRPr="0026043D">
        <w:rPr>
          <w:rFonts w:ascii="Times New Roman" w:hAnsi="Times New Roman" w:cs="Times New Roman"/>
          <w:sz w:val="24"/>
          <w:szCs w:val="24"/>
        </w:rPr>
        <w:t xml:space="preserve">252.26) = 2.25, </w:t>
      </w:r>
      <w:r w:rsidR="00410E16" w:rsidRPr="0026043D">
        <w:rPr>
          <w:rFonts w:ascii="Times New Roman" w:hAnsi="Times New Roman" w:cs="Times New Roman"/>
          <w:i/>
          <w:sz w:val="24"/>
          <w:szCs w:val="24"/>
        </w:rPr>
        <w:t xml:space="preserve">p </w:t>
      </w:r>
      <w:r w:rsidR="00410E16" w:rsidRPr="0026043D">
        <w:rPr>
          <w:rFonts w:ascii="Times New Roman" w:hAnsi="Times New Roman" w:cs="Times New Roman"/>
          <w:sz w:val="24"/>
          <w:szCs w:val="24"/>
        </w:rPr>
        <w:t xml:space="preserve">= .013, </w:t>
      </w:r>
      <w:r w:rsidR="00410E16" w:rsidRPr="0026043D">
        <w:rPr>
          <w:rFonts w:ascii="Times New Roman" w:hAnsi="Times New Roman" w:cs="Times New Roman"/>
          <w:i/>
          <w:sz w:val="24"/>
          <w:szCs w:val="24"/>
        </w:rPr>
        <w:t xml:space="preserve">d </w:t>
      </w:r>
      <w:r w:rsidR="00410E16" w:rsidRPr="0026043D">
        <w:rPr>
          <w:rFonts w:ascii="Times New Roman" w:hAnsi="Times New Roman" w:cs="Times New Roman"/>
          <w:sz w:val="24"/>
          <w:szCs w:val="24"/>
        </w:rPr>
        <w:t xml:space="preserve">= </w:t>
      </w:r>
      <w:r w:rsidR="006A279B" w:rsidRPr="0026043D">
        <w:rPr>
          <w:rFonts w:ascii="Times New Roman" w:hAnsi="Times New Roman" w:cs="Times New Roman"/>
          <w:sz w:val="24"/>
          <w:szCs w:val="24"/>
        </w:rPr>
        <w:t xml:space="preserve">0.28, 95% CI [0.03, 0.52]. </w:t>
      </w:r>
      <w:r w:rsidR="00B128E3" w:rsidRPr="0026043D">
        <w:rPr>
          <w:rFonts w:ascii="Times New Roman" w:hAnsi="Times New Roman" w:cs="Times New Roman"/>
          <w:sz w:val="24"/>
          <w:szCs w:val="24"/>
        </w:rPr>
        <w:t xml:space="preserve">In contrast, among liberals (n = 503) we did not find evidence that support for inequality was higher in the </w:t>
      </w:r>
      <w:r w:rsidR="00B128E3" w:rsidRPr="0026043D">
        <w:rPr>
          <w:rFonts w:ascii="Times New Roman" w:hAnsi="Times New Roman" w:cs="Times New Roman"/>
          <w:i/>
          <w:sz w:val="24"/>
          <w:szCs w:val="24"/>
        </w:rPr>
        <w:t xml:space="preserve">Pro Free Will </w:t>
      </w:r>
      <w:r w:rsidR="00B128E3"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2.85,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0.69)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2.91,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0.75), </w:t>
      </w:r>
      <w:r w:rsidR="00B128E3" w:rsidRPr="0026043D">
        <w:rPr>
          <w:rFonts w:ascii="Times New Roman" w:hAnsi="Times New Roman" w:cs="Times New Roman"/>
          <w:i/>
          <w:sz w:val="24"/>
          <w:szCs w:val="24"/>
        </w:rPr>
        <w:t>t</w:t>
      </w:r>
      <w:r w:rsidR="00B128E3" w:rsidRPr="0026043D">
        <w:rPr>
          <w:rFonts w:ascii="Times New Roman" w:hAnsi="Times New Roman" w:cs="Times New Roman"/>
          <w:sz w:val="24"/>
          <w:szCs w:val="24"/>
        </w:rPr>
        <w:t xml:space="preserve">(500.98) = -1.02, </w:t>
      </w:r>
      <w:r w:rsidR="00B128E3" w:rsidRPr="0026043D">
        <w:rPr>
          <w:rFonts w:ascii="Times New Roman" w:hAnsi="Times New Roman" w:cs="Times New Roman"/>
          <w:i/>
          <w:sz w:val="24"/>
          <w:szCs w:val="24"/>
        </w:rPr>
        <w:t xml:space="preserve">p </w:t>
      </w:r>
      <w:r w:rsidR="00B128E3" w:rsidRPr="0026043D">
        <w:rPr>
          <w:rFonts w:ascii="Times New Roman" w:hAnsi="Times New Roman" w:cs="Times New Roman"/>
          <w:sz w:val="24"/>
          <w:szCs w:val="24"/>
        </w:rPr>
        <w:t xml:space="preserve">= .846, </w:t>
      </w:r>
      <w:r w:rsidR="00B128E3" w:rsidRPr="0026043D">
        <w:rPr>
          <w:rFonts w:ascii="Times New Roman" w:hAnsi="Times New Roman" w:cs="Times New Roman"/>
          <w:i/>
          <w:sz w:val="24"/>
          <w:szCs w:val="24"/>
        </w:rPr>
        <w:t xml:space="preserve">d </w:t>
      </w:r>
      <w:r w:rsidR="00B128E3" w:rsidRPr="0026043D">
        <w:rPr>
          <w:rFonts w:ascii="Times New Roman" w:hAnsi="Times New Roman" w:cs="Times New Roman"/>
          <w:sz w:val="24"/>
          <w:szCs w:val="24"/>
        </w:rPr>
        <w:t>= .09, 95% CI [-0.08, 0.27].</w:t>
      </w:r>
      <w:r w:rsidR="00C96CED" w:rsidRPr="0026043D">
        <w:rPr>
          <w:rFonts w:ascii="Times New Roman" w:hAnsi="Times New Roman" w:cs="Times New Roman"/>
          <w:sz w:val="24"/>
          <w:szCs w:val="24"/>
        </w:rPr>
        <w:t xml:space="preserve"> </w:t>
      </w:r>
      <w:commentRangeEnd w:id="333"/>
      <w:r w:rsidR="005C38BF">
        <w:rPr>
          <w:rStyle w:val="CommentReference"/>
        </w:rPr>
        <w:commentReference w:id="333"/>
      </w:r>
    </w:p>
    <w:p w14:paraId="4EA9F696"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Discussion</w:t>
      </w:r>
    </w:p>
    <w:p w14:paraId="50051CC1" w14:textId="669F32E0" w:rsidR="00F0395F" w:rsidRPr="0026043D" w:rsidRDefault="00B054D1" w:rsidP="00850FE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181922" w:rsidRPr="0026043D">
        <w:rPr>
          <w:rFonts w:ascii="Times New Roman" w:hAnsi="Times New Roman" w:cs="Times New Roman"/>
          <w:sz w:val="24"/>
          <w:szCs w:val="24"/>
        </w:rPr>
        <w:t>Our main prediction was that manipulating belief in free will would influence participants</w:t>
      </w:r>
      <w:ins w:id="335" w:author="Lara Aknin" w:date="2018-08-09T13:06:00Z">
        <w:r w:rsidR="006B31AE">
          <w:rPr>
            <w:rFonts w:ascii="Times New Roman" w:hAnsi="Times New Roman" w:cs="Times New Roman"/>
            <w:sz w:val="24"/>
            <w:szCs w:val="24"/>
          </w:rPr>
          <w:t>’</w:t>
        </w:r>
      </w:ins>
      <w:r w:rsidR="00181922" w:rsidRPr="0026043D">
        <w:rPr>
          <w:rFonts w:ascii="Times New Roman" w:hAnsi="Times New Roman" w:cs="Times New Roman"/>
          <w:sz w:val="24"/>
          <w:szCs w:val="24"/>
        </w:rPr>
        <w:t xml:space="preserve"> support for economic inequality. Although our manipulation produced a small change in belief in free will (</w:t>
      </w:r>
      <w:r w:rsidR="00181922" w:rsidRPr="0026043D">
        <w:rPr>
          <w:rFonts w:ascii="Times New Roman" w:hAnsi="Times New Roman" w:cs="Times New Roman"/>
          <w:i/>
          <w:sz w:val="24"/>
          <w:szCs w:val="24"/>
        </w:rPr>
        <w:t xml:space="preserve">d </w:t>
      </w:r>
      <w:r w:rsidR="00181922" w:rsidRPr="0026043D">
        <w:rPr>
          <w:rFonts w:ascii="Times New Roman" w:hAnsi="Times New Roman" w:cs="Times New Roman"/>
          <w:sz w:val="24"/>
          <w:szCs w:val="24"/>
        </w:rPr>
        <w:t xml:space="preserve">= .17), we did not find evidence that support for inequality was </w:t>
      </w:r>
      <w:del w:id="336" w:author="Dylan Wiwad" w:date="2018-08-08T13:32:00Z">
        <w:r w:rsidR="00181922" w:rsidRPr="0026043D" w:rsidDel="005C38BF">
          <w:rPr>
            <w:rFonts w:ascii="Times New Roman" w:hAnsi="Times New Roman" w:cs="Times New Roman"/>
            <w:sz w:val="24"/>
            <w:szCs w:val="24"/>
          </w:rPr>
          <w:delText xml:space="preserve">difference </w:delText>
        </w:r>
      </w:del>
      <w:ins w:id="337" w:author="Dylan Wiwad" w:date="2018-08-08T13:32:00Z">
        <w:r w:rsidR="005C38BF">
          <w:rPr>
            <w:rFonts w:ascii="Times New Roman" w:hAnsi="Times New Roman" w:cs="Times New Roman"/>
            <w:sz w:val="24"/>
            <w:szCs w:val="24"/>
          </w:rPr>
          <w:t>different</w:t>
        </w:r>
        <w:r w:rsidR="005C38BF" w:rsidRPr="0026043D">
          <w:rPr>
            <w:rFonts w:ascii="Times New Roman" w:hAnsi="Times New Roman" w:cs="Times New Roman"/>
            <w:sz w:val="24"/>
            <w:szCs w:val="24"/>
          </w:rPr>
          <w:t xml:space="preserve"> </w:t>
        </w:r>
      </w:ins>
      <w:r w:rsidR="00181922" w:rsidRPr="0026043D">
        <w:rPr>
          <w:rFonts w:ascii="Times New Roman" w:hAnsi="Times New Roman" w:cs="Times New Roman"/>
          <w:sz w:val="24"/>
          <w:szCs w:val="24"/>
        </w:rPr>
        <w:t xml:space="preserve">across conditions. Thus, </w:t>
      </w:r>
      <w:del w:id="338" w:author="Azim Shariff" w:date="2018-08-08T18:04:00Z">
        <w:r w:rsidR="00181922" w:rsidRPr="0026043D" w:rsidDel="00277886">
          <w:rPr>
            <w:rFonts w:ascii="Times New Roman" w:hAnsi="Times New Roman" w:cs="Times New Roman"/>
            <w:sz w:val="24"/>
            <w:szCs w:val="24"/>
          </w:rPr>
          <w:delText xml:space="preserve">this </w:delText>
        </w:r>
      </w:del>
      <w:ins w:id="339" w:author="Azim Shariff" w:date="2018-08-08T18:04:00Z">
        <w:r w:rsidR="00277886">
          <w:rPr>
            <w:rFonts w:ascii="Times New Roman" w:hAnsi="Times New Roman" w:cs="Times New Roman"/>
            <w:sz w:val="24"/>
            <w:szCs w:val="24"/>
          </w:rPr>
          <w:t>our primary</w:t>
        </w:r>
        <w:r w:rsidR="00277886" w:rsidRPr="0026043D">
          <w:rPr>
            <w:rFonts w:ascii="Times New Roman" w:hAnsi="Times New Roman" w:cs="Times New Roman"/>
            <w:sz w:val="24"/>
            <w:szCs w:val="24"/>
          </w:rPr>
          <w:t xml:space="preserve"> </w:t>
        </w:r>
      </w:ins>
      <w:r w:rsidR="00181922" w:rsidRPr="0026043D">
        <w:rPr>
          <w:rFonts w:ascii="Times New Roman" w:hAnsi="Times New Roman" w:cs="Times New Roman"/>
          <w:sz w:val="24"/>
          <w:szCs w:val="24"/>
        </w:rPr>
        <w:t xml:space="preserve">hypothesis </w:t>
      </w:r>
      <w:r w:rsidR="00181922" w:rsidRPr="005C38BF">
        <w:rPr>
          <w:rFonts w:ascii="Times New Roman" w:hAnsi="Times New Roman" w:cs="Times New Roman"/>
          <w:sz w:val="24"/>
          <w:szCs w:val="24"/>
        </w:rPr>
        <w:t>was</w:t>
      </w:r>
      <w:r w:rsidR="00181922" w:rsidRPr="0026043D">
        <w:rPr>
          <w:rFonts w:ascii="Times New Roman" w:hAnsi="Times New Roman" w:cs="Times New Roman"/>
          <w:sz w:val="24"/>
          <w:szCs w:val="24"/>
        </w:rPr>
        <w:t xml:space="preserve"> not confirmed. Similarly, we did not find evidence that endorsement of meritocracy or support for redistribution differed across conditions. </w:t>
      </w:r>
      <w:r w:rsidR="002A69FD" w:rsidRPr="0026043D">
        <w:rPr>
          <w:rFonts w:ascii="Times New Roman" w:hAnsi="Times New Roman" w:cs="Times New Roman"/>
          <w:sz w:val="24"/>
          <w:szCs w:val="24"/>
        </w:rPr>
        <w:t xml:space="preserve">However, exploratory analyses revealed evidence that </w:t>
      </w:r>
      <w:r w:rsidR="008C5684" w:rsidRPr="0026043D">
        <w:rPr>
          <w:rFonts w:ascii="Times New Roman" w:hAnsi="Times New Roman" w:cs="Times New Roman"/>
          <w:sz w:val="24"/>
          <w:szCs w:val="24"/>
        </w:rPr>
        <w:t>our manipulation had an indirect effect of support for inequality through free will.</w:t>
      </w:r>
      <w:r w:rsidR="00181922" w:rsidRPr="0026043D">
        <w:rPr>
          <w:rFonts w:ascii="Times New Roman" w:hAnsi="Times New Roman" w:cs="Times New Roman"/>
          <w:sz w:val="24"/>
          <w:szCs w:val="24"/>
        </w:rPr>
        <w:t xml:space="preserve"> </w:t>
      </w:r>
      <w:r w:rsidR="009346FB" w:rsidRPr="0026043D">
        <w:rPr>
          <w:rFonts w:ascii="Times New Roman" w:hAnsi="Times New Roman" w:cs="Times New Roman"/>
          <w:sz w:val="24"/>
          <w:szCs w:val="24"/>
        </w:rPr>
        <w:t>Additionally,</w:t>
      </w:r>
      <w:r w:rsidR="002A69FD" w:rsidRPr="0026043D">
        <w:rPr>
          <w:rFonts w:ascii="Times New Roman" w:hAnsi="Times New Roman" w:cs="Times New Roman"/>
          <w:sz w:val="24"/>
          <w:szCs w:val="24"/>
        </w:rPr>
        <w:t xml:space="preserve"> we found </w:t>
      </w:r>
      <w:r w:rsidR="008F244E">
        <w:rPr>
          <w:rFonts w:ascii="Times New Roman" w:hAnsi="Times New Roman" w:cs="Times New Roman"/>
          <w:sz w:val="24"/>
          <w:szCs w:val="24"/>
        </w:rPr>
        <w:t xml:space="preserve">evidence that </w:t>
      </w:r>
      <w:r w:rsidR="00134663" w:rsidRPr="0026043D">
        <w:rPr>
          <w:rFonts w:ascii="Times New Roman" w:hAnsi="Times New Roman" w:cs="Times New Roman"/>
          <w:sz w:val="24"/>
          <w:szCs w:val="24"/>
        </w:rPr>
        <w:t xml:space="preserve">the </w:t>
      </w:r>
      <w:ins w:id="340" w:author="Dylan Wiwad" w:date="2018-08-08T13:33:00Z">
        <w:r w:rsidR="005C38BF">
          <w:rPr>
            <w:rFonts w:ascii="Times New Roman" w:hAnsi="Times New Roman" w:cs="Times New Roman"/>
            <w:sz w:val="24"/>
            <w:szCs w:val="24"/>
          </w:rPr>
          <w:t xml:space="preserve">free will </w:t>
        </w:r>
      </w:ins>
      <w:r w:rsidR="00134663" w:rsidRPr="0026043D">
        <w:rPr>
          <w:rFonts w:ascii="Times New Roman" w:hAnsi="Times New Roman" w:cs="Times New Roman"/>
          <w:sz w:val="24"/>
          <w:szCs w:val="24"/>
        </w:rPr>
        <w:t xml:space="preserve">manipulation influenced support for </w:t>
      </w:r>
      <w:ins w:id="341" w:author="Dylan Wiwad" w:date="2018-08-08T13:33:00Z">
        <w:r w:rsidR="005C38BF">
          <w:rPr>
            <w:rFonts w:ascii="Times New Roman" w:hAnsi="Times New Roman" w:cs="Times New Roman"/>
            <w:sz w:val="24"/>
            <w:szCs w:val="24"/>
          </w:rPr>
          <w:t xml:space="preserve">economic </w:t>
        </w:r>
      </w:ins>
      <w:r w:rsidR="00134663" w:rsidRPr="0026043D">
        <w:rPr>
          <w:rFonts w:ascii="Times New Roman" w:hAnsi="Times New Roman" w:cs="Times New Roman"/>
          <w:sz w:val="24"/>
          <w:szCs w:val="24"/>
        </w:rPr>
        <w:t xml:space="preserve">inequality </w:t>
      </w:r>
      <w:r w:rsidR="008F244E">
        <w:rPr>
          <w:rFonts w:ascii="Times New Roman" w:hAnsi="Times New Roman" w:cs="Times New Roman"/>
          <w:sz w:val="24"/>
          <w:szCs w:val="24"/>
        </w:rPr>
        <w:t xml:space="preserve">among participants </w:t>
      </w:r>
      <w:r w:rsidR="00134663" w:rsidRPr="0026043D">
        <w:rPr>
          <w:rFonts w:ascii="Times New Roman" w:hAnsi="Times New Roman" w:cs="Times New Roman"/>
          <w:sz w:val="24"/>
          <w:szCs w:val="24"/>
        </w:rPr>
        <w:t>who identify as politically conservative.</w:t>
      </w:r>
      <w:r w:rsidR="008F244E">
        <w:rPr>
          <w:rFonts w:ascii="Times New Roman" w:hAnsi="Times New Roman" w:cs="Times New Roman"/>
          <w:sz w:val="24"/>
          <w:szCs w:val="24"/>
        </w:rPr>
        <w:t xml:space="preserve"> </w:t>
      </w:r>
      <w:r w:rsidR="00FB7BC7" w:rsidRPr="0026043D">
        <w:rPr>
          <w:rFonts w:ascii="Times New Roman" w:hAnsi="Times New Roman" w:cs="Times New Roman"/>
          <w:sz w:val="24"/>
          <w:szCs w:val="24"/>
        </w:rPr>
        <w:t>Although</w:t>
      </w:r>
      <w:r w:rsidR="00134663" w:rsidRPr="0026043D">
        <w:rPr>
          <w:rFonts w:ascii="Times New Roman" w:hAnsi="Times New Roman" w:cs="Times New Roman"/>
          <w:sz w:val="24"/>
          <w:szCs w:val="24"/>
        </w:rPr>
        <w:t xml:space="preserve"> </w:t>
      </w:r>
      <w:r w:rsidR="00FB7BC7" w:rsidRPr="0026043D">
        <w:rPr>
          <w:rFonts w:ascii="Times New Roman" w:hAnsi="Times New Roman" w:cs="Times New Roman"/>
          <w:sz w:val="24"/>
          <w:szCs w:val="24"/>
        </w:rPr>
        <w:t xml:space="preserve">we did not expect our findings to be moderated by political beliefs, </w:t>
      </w:r>
      <w:r w:rsidR="00850FE2" w:rsidRPr="0026043D">
        <w:rPr>
          <w:rFonts w:ascii="Times New Roman" w:hAnsi="Times New Roman" w:cs="Times New Roman"/>
          <w:sz w:val="24"/>
          <w:szCs w:val="24"/>
        </w:rPr>
        <w:t>research in political psychology frequently finds individual differences between liberals and conservatives. For example,</w:t>
      </w:r>
      <w:r w:rsidR="008F244E">
        <w:rPr>
          <w:rFonts w:ascii="Times New Roman" w:hAnsi="Times New Roman" w:cs="Times New Roman"/>
          <w:sz w:val="24"/>
          <w:szCs w:val="24"/>
        </w:rPr>
        <w:t xml:space="preserve"> research on moral foundations theory has found that l</w:t>
      </w:r>
      <w:r w:rsidR="008F244E" w:rsidRPr="008F244E">
        <w:rPr>
          <w:rFonts w:ascii="Times New Roman" w:hAnsi="Times New Roman" w:cs="Times New Roman"/>
          <w:sz w:val="24"/>
          <w:szCs w:val="24"/>
        </w:rPr>
        <w:t xml:space="preserve">iberals and </w:t>
      </w:r>
      <w:r w:rsidR="008F244E">
        <w:rPr>
          <w:rFonts w:ascii="Times New Roman" w:hAnsi="Times New Roman" w:cs="Times New Roman"/>
          <w:sz w:val="24"/>
          <w:szCs w:val="24"/>
        </w:rPr>
        <w:t>c</w:t>
      </w:r>
      <w:r w:rsidR="008F244E" w:rsidRPr="008F244E">
        <w:rPr>
          <w:rFonts w:ascii="Times New Roman" w:hAnsi="Times New Roman" w:cs="Times New Roman"/>
          <w:sz w:val="24"/>
          <w:szCs w:val="24"/>
        </w:rPr>
        <w:t>onservatives</w:t>
      </w:r>
      <w:r w:rsidR="008F244E">
        <w:rPr>
          <w:rFonts w:ascii="Times New Roman" w:hAnsi="Times New Roman" w:cs="Times New Roman"/>
          <w:sz w:val="24"/>
          <w:szCs w:val="24"/>
        </w:rPr>
        <w:t xml:space="preserve"> use different intuitions when making moral judgments </w:t>
      </w:r>
      <w:r w:rsidR="008F244E">
        <w:rPr>
          <w:rFonts w:ascii="Times New Roman" w:hAnsi="Times New Roman" w:cs="Times New Roman"/>
          <w:sz w:val="24"/>
          <w:szCs w:val="24"/>
        </w:rPr>
        <w:fldChar w:fldCharType="begin" w:fldLock="1"/>
      </w:r>
      <w:r w:rsidR="001A4642">
        <w:rPr>
          <w:rFonts w:ascii="Times New Roman" w:hAnsi="Times New Roman" w:cs="Times New Roman"/>
          <w:sz w:val="24"/>
          <w:szCs w:val="24"/>
        </w:rPr>
        <w:instrText>ADDIN CSL_CITATION { "citationItems" : [ { "id" : "ITEM-1", "itemData" : { "DOI" : "10.1037/a0015141", "ISBN" : "0022-3514\\r1939-1315", "ISSN" : "00223514", "PMID" : "19379034", "abstract" : "How and why do moral judgments vary across the political spectrum? To test moral foundations theory (J. Haidt &amp; J. Graham, 2007; J. Haidt &amp; C. Joseph, 2004), the authors developed several ways to measure people's use of 5 sets of moral intuitions: Harm/care, Fairness/reciprocity, Ingroup/loyalty, Authority/respect, and Purity/sanctity. Across 4 studies using multiple methods, liberals consistently showed greater endorsement and use of the Harm/care and Fairness/reciprocity foundations compared to the other 3 foundations, whereas conservatives endorsed and used the 5 foundations more equally. This difference was observed in abstract assessments of the moral relevance of foundation-related concerns such as violence or loyalty (Study 1), moral judgments of statements and scenarios (Study 2), \"sacredness\" reactions to taboo trade-offs (Study 3), and use of foundation-related words in the moral texts of religious sermons (Study 4). These findings help to illuminate the nature and intractability of moral disagreements in the American \"culture war.\"", "author" : [ { "dropping-particle" : "", "family" : "Graham", "given" : "Jesse", "non-dropping-particle" : "", "parse-names" : false, "suffix" : "" }, { "dropping-particle" : "", "family" : "Haidt", "given" : "Jonathan", "non-dropping-particle" : "", "parse-names" : false, "suffix" : "" }, { "dropping-particle" : "", "family" : "Nosek", "given" : "Brian A.", "non-dropping-particle" : "", "parse-names" : false, "suffix" : "" } ], "container-title" : "Journal of Personality and Social Psychology", "id" : "ITEM-1", "issue" : "5", "issued" : { "date-parts" : [ [ "2009" ] ] }, "page" : "1029-1046", "title" : "Liberals and Conservatives Rely on Different Sets of Moral Foundations", "type" : "article-journal", "volume" : "96" }, "uris" : [ "http://www.mendeley.com/documents/?uuid=979748ba-0db8-41fc-8959-1bff5049a215" ] } ], "mendeley" : { "formattedCitation" : "(Graham, Haidt, &amp; Nosek, 2009)", "plainTextFormattedCitation" : "(Graham, Haidt, &amp; Nosek, 2009)", "previouslyFormattedCitation" : "(Graham, Haidt, &amp; Nosek, 2009)" }, "properties" : { "noteIndex" : 0 }, "schema" : "https://github.com/citation-style-language/schema/raw/master/csl-citation.json" }</w:instrText>
      </w:r>
      <w:r w:rsidR="008F244E">
        <w:rPr>
          <w:rFonts w:ascii="Times New Roman" w:hAnsi="Times New Roman" w:cs="Times New Roman"/>
          <w:sz w:val="24"/>
          <w:szCs w:val="24"/>
        </w:rPr>
        <w:fldChar w:fldCharType="separate"/>
      </w:r>
      <w:r w:rsidR="008F244E" w:rsidRPr="008F244E">
        <w:rPr>
          <w:rFonts w:ascii="Times New Roman" w:hAnsi="Times New Roman" w:cs="Times New Roman"/>
          <w:noProof/>
          <w:sz w:val="24"/>
          <w:szCs w:val="24"/>
        </w:rPr>
        <w:t>(Graham, Haidt, &amp; Nosek, 2009)</w:t>
      </w:r>
      <w:r w:rsidR="008F244E">
        <w:rPr>
          <w:rFonts w:ascii="Times New Roman" w:hAnsi="Times New Roman" w:cs="Times New Roman"/>
          <w:sz w:val="24"/>
          <w:szCs w:val="24"/>
        </w:rPr>
        <w:fldChar w:fldCharType="end"/>
      </w:r>
      <w:r w:rsidR="008F244E">
        <w:rPr>
          <w:rFonts w:ascii="Times New Roman" w:hAnsi="Times New Roman" w:cs="Times New Roman"/>
          <w:sz w:val="24"/>
          <w:szCs w:val="24"/>
        </w:rPr>
        <w:t xml:space="preserve">. </w:t>
      </w:r>
      <w:commentRangeStart w:id="342"/>
      <w:r w:rsidR="00850FE2" w:rsidRPr="0026043D">
        <w:rPr>
          <w:rFonts w:ascii="Times New Roman" w:hAnsi="Times New Roman" w:cs="Times New Roman"/>
          <w:sz w:val="24"/>
          <w:szCs w:val="24"/>
        </w:rPr>
        <w:t>However,</w:t>
      </w:r>
      <w:r w:rsidR="00AA4F04">
        <w:rPr>
          <w:rFonts w:ascii="Times New Roman" w:hAnsi="Times New Roman" w:cs="Times New Roman"/>
          <w:sz w:val="24"/>
          <w:szCs w:val="24"/>
        </w:rPr>
        <w:t xml:space="preserve"> because</w:t>
      </w:r>
      <w:r w:rsidR="00856651">
        <w:rPr>
          <w:rFonts w:ascii="Times New Roman" w:hAnsi="Times New Roman" w:cs="Times New Roman"/>
          <w:sz w:val="24"/>
          <w:szCs w:val="24"/>
        </w:rPr>
        <w:t xml:space="preserve"> accepting </w:t>
      </w:r>
      <w:r w:rsidR="00AA4F04">
        <w:rPr>
          <w:rFonts w:ascii="Times New Roman" w:hAnsi="Times New Roman" w:cs="Times New Roman"/>
          <w:sz w:val="24"/>
          <w:szCs w:val="24"/>
        </w:rPr>
        <w:t xml:space="preserve">unexpected </w:t>
      </w:r>
      <w:r w:rsidR="00856651">
        <w:rPr>
          <w:rFonts w:ascii="Times New Roman" w:hAnsi="Times New Roman" w:cs="Times New Roman"/>
          <w:sz w:val="24"/>
          <w:szCs w:val="24"/>
        </w:rPr>
        <w:t>results increases the rate of false positives</w:t>
      </w:r>
      <w:r w:rsidR="001A4642">
        <w:rPr>
          <w:rFonts w:ascii="Times New Roman" w:hAnsi="Times New Roman" w:cs="Times New Roman"/>
          <w:sz w:val="24"/>
          <w:szCs w:val="24"/>
        </w:rPr>
        <w:t xml:space="preserve"> </w:t>
      </w:r>
      <w:r w:rsidR="001A4642">
        <w:rPr>
          <w:rFonts w:ascii="Times New Roman" w:hAnsi="Times New Roman" w:cs="Times New Roman"/>
          <w:sz w:val="24"/>
          <w:szCs w:val="24"/>
        </w:rPr>
        <w:fldChar w:fldCharType="begin" w:fldLock="1"/>
      </w:r>
      <w:r w:rsidR="00E30CDC">
        <w:rPr>
          <w:rFonts w:ascii="Times New Roman" w:hAnsi="Times New Roman" w:cs="Times New Roman"/>
          <w:sz w:val="24"/>
          <w:szCs w:val="24"/>
        </w:rPr>
        <w:instrText>ADDIN CSL_CITATION { "citationItems" : [ { "id" : "ITEM-1", "itemData" : { "DOI" : "10.1177/0956797611417632", "ISBN" : "1467-9280 (Electronic)\\n0956-7976 (Linking)",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"1359-1366", "title" : "False-positive psychology: Undisclosed flexibility in data collection and analysis allows presenting anything as significant", "type" : "article-journal", "volume" : "22" }, "uris" : [ "http://www.mendeley.com/documents/?uuid=082a4c32-f54e-498f-b378-22613fd06f9d" ] } ], "mendeley" : { "formattedCitation" : "(Simmons, Nelson, &amp; Simonsohn, 2011)", "plainTextFormattedCitation" : "(Simmons, Nelson, &amp; Simonsohn, 2011)", "previouslyFormattedCitation" : "(Simmons, Nelson, &amp; Simonsohn, 2011)" }, "properties" : { "noteIndex" : 0 }, "schema" : "https://github.com/citation-style-language/schema/raw/master/csl-citation.json" }</w:instrText>
      </w:r>
      <w:r w:rsidR="001A4642">
        <w:rPr>
          <w:rFonts w:ascii="Times New Roman" w:hAnsi="Times New Roman" w:cs="Times New Roman"/>
          <w:sz w:val="24"/>
          <w:szCs w:val="24"/>
        </w:rPr>
        <w:fldChar w:fldCharType="separate"/>
      </w:r>
      <w:r w:rsidR="001A4642" w:rsidRPr="001A4642">
        <w:rPr>
          <w:rFonts w:ascii="Times New Roman" w:hAnsi="Times New Roman" w:cs="Times New Roman"/>
          <w:noProof/>
          <w:sz w:val="24"/>
          <w:szCs w:val="24"/>
        </w:rPr>
        <w:t>(Simmons, Nelson, &amp; Simonsohn, 2011)</w:t>
      </w:r>
      <w:r w:rsidR="001A4642">
        <w:rPr>
          <w:rFonts w:ascii="Times New Roman" w:hAnsi="Times New Roman" w:cs="Times New Roman"/>
          <w:sz w:val="24"/>
          <w:szCs w:val="24"/>
        </w:rPr>
        <w:fldChar w:fldCharType="end"/>
      </w:r>
      <w:r w:rsidR="001A4642">
        <w:rPr>
          <w:rFonts w:ascii="Times New Roman" w:hAnsi="Times New Roman" w:cs="Times New Roman"/>
          <w:sz w:val="24"/>
          <w:szCs w:val="24"/>
        </w:rPr>
        <w:t xml:space="preserve">, </w:t>
      </w:r>
      <w:r w:rsidR="00850FE2" w:rsidRPr="0026043D">
        <w:rPr>
          <w:rFonts w:ascii="Times New Roman" w:hAnsi="Times New Roman" w:cs="Times New Roman"/>
          <w:sz w:val="24"/>
          <w:szCs w:val="24"/>
        </w:rPr>
        <w:t>we conducted a</w:t>
      </w:r>
      <w:ins w:id="343" w:author="Lara Aknin" w:date="2018-08-09T13:10:00Z">
        <w:r w:rsidR="006B31AE">
          <w:rPr>
            <w:rFonts w:ascii="Times New Roman" w:hAnsi="Times New Roman" w:cs="Times New Roman"/>
            <w:sz w:val="24"/>
            <w:szCs w:val="24"/>
          </w:rPr>
          <w:t xml:space="preserve"> pre-registered</w:t>
        </w:r>
      </w:ins>
      <w:r w:rsidR="00850FE2" w:rsidRPr="0026043D">
        <w:rPr>
          <w:rFonts w:ascii="Times New Roman" w:hAnsi="Times New Roman" w:cs="Times New Roman"/>
          <w:sz w:val="24"/>
          <w:szCs w:val="24"/>
        </w:rPr>
        <w:t xml:space="preserve"> direct replication of Study 3 </w:t>
      </w:r>
      <w:r w:rsidR="0076676C" w:rsidRPr="0026043D">
        <w:rPr>
          <w:rFonts w:ascii="Times New Roman" w:hAnsi="Times New Roman" w:cs="Times New Roman"/>
          <w:sz w:val="24"/>
          <w:szCs w:val="24"/>
        </w:rPr>
        <w:t>to test</w:t>
      </w:r>
      <w:r w:rsidR="001A4642">
        <w:rPr>
          <w:rFonts w:ascii="Times New Roman" w:hAnsi="Times New Roman" w:cs="Times New Roman"/>
          <w:sz w:val="24"/>
          <w:szCs w:val="24"/>
        </w:rPr>
        <w:t xml:space="preserve"> the reliability of this finding.</w:t>
      </w:r>
      <w:r w:rsidR="00F0395F" w:rsidRPr="0026043D">
        <w:rPr>
          <w:rFonts w:ascii="Times New Roman" w:hAnsi="Times New Roman" w:cs="Times New Roman"/>
          <w:sz w:val="24"/>
          <w:szCs w:val="24"/>
        </w:rPr>
        <w:t xml:space="preserve"> </w:t>
      </w:r>
      <w:commentRangeEnd w:id="342"/>
      <w:r w:rsidR="00FA245D">
        <w:rPr>
          <w:rStyle w:val="CommentReference"/>
        </w:rPr>
        <w:commentReference w:id="342"/>
      </w:r>
    </w:p>
    <w:p w14:paraId="136C1072" w14:textId="377600E8" w:rsidR="00134663" w:rsidRPr="00EB4555" w:rsidRDefault="00134663" w:rsidP="00850FE2">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lastRenderedPageBreak/>
        <w:t>Study 4</w:t>
      </w:r>
    </w:p>
    <w:p w14:paraId="28574422" w14:textId="1E82EF67" w:rsidR="00935A41" w:rsidRPr="0026043D" w:rsidRDefault="00134663"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t>Study 4 was a direct replication of Study 3,</w:t>
      </w:r>
      <w:r w:rsidR="00311B13" w:rsidRPr="0026043D">
        <w:rPr>
          <w:rFonts w:ascii="Times New Roman" w:hAnsi="Times New Roman" w:cs="Times New Roman"/>
          <w:sz w:val="24"/>
          <w:szCs w:val="24"/>
        </w:rPr>
        <w:t xml:space="preserve"> </w:t>
      </w:r>
      <w:del w:id="344" w:author="Azim Shariff" w:date="2018-08-08T18:05:00Z">
        <w:r w:rsidR="00B71BB1" w:rsidDel="00E3776B">
          <w:rPr>
            <w:rFonts w:ascii="Times New Roman" w:hAnsi="Times New Roman" w:cs="Times New Roman"/>
            <w:sz w:val="24"/>
            <w:szCs w:val="24"/>
          </w:rPr>
          <w:delText>with the exception of several changes</w:delText>
        </w:r>
      </w:del>
      <w:ins w:id="345" w:author="Azim Shariff" w:date="2018-08-08T18:05:00Z">
        <w:r w:rsidR="00E3776B">
          <w:rPr>
            <w:rFonts w:ascii="Times New Roman" w:hAnsi="Times New Roman" w:cs="Times New Roman"/>
            <w:sz w:val="24"/>
            <w:szCs w:val="24"/>
          </w:rPr>
          <w:t>albeit with a few modifications</w:t>
        </w:r>
      </w:ins>
      <w:r w:rsidR="00B71BB1">
        <w:rPr>
          <w:rFonts w:ascii="Times New Roman" w:hAnsi="Times New Roman" w:cs="Times New Roman"/>
          <w:sz w:val="24"/>
          <w:szCs w:val="24"/>
        </w:rPr>
        <w:t xml:space="preserve">. </w:t>
      </w:r>
      <w:del w:id="346" w:author="Dylan Wiwad" w:date="2018-08-08T13:38:00Z">
        <w:r w:rsidR="00850FE2" w:rsidRPr="0026043D" w:rsidDel="00FA245D">
          <w:rPr>
            <w:rFonts w:ascii="Times New Roman" w:hAnsi="Times New Roman" w:cs="Times New Roman"/>
            <w:sz w:val="24"/>
            <w:szCs w:val="24"/>
          </w:rPr>
          <w:delText xml:space="preserve">except for the </w:delText>
        </w:r>
        <w:r w:rsidRPr="0026043D" w:rsidDel="00FA245D">
          <w:rPr>
            <w:rFonts w:ascii="Times New Roman" w:hAnsi="Times New Roman" w:cs="Times New Roman"/>
            <w:sz w:val="24"/>
            <w:szCs w:val="24"/>
          </w:rPr>
          <w:delText xml:space="preserve">following changes. </w:delText>
        </w:r>
      </w:del>
      <w:r w:rsidR="00B71BB1" w:rsidRPr="0026043D">
        <w:rPr>
          <w:rFonts w:ascii="Times New Roman" w:hAnsi="Times New Roman" w:cs="Times New Roman"/>
          <w:sz w:val="24"/>
          <w:szCs w:val="24"/>
        </w:rPr>
        <w:t xml:space="preserve">Study 3 found that participants in the </w:t>
      </w:r>
      <w:r w:rsidR="00B71BB1" w:rsidRPr="0026043D">
        <w:rPr>
          <w:rFonts w:ascii="Times New Roman" w:hAnsi="Times New Roman" w:cs="Times New Roman"/>
          <w:i/>
          <w:sz w:val="24"/>
          <w:szCs w:val="24"/>
        </w:rPr>
        <w:t>Anti Free Will Condition</w:t>
      </w:r>
      <w:r w:rsidR="00B71BB1" w:rsidRPr="0026043D">
        <w:rPr>
          <w:rFonts w:ascii="Times New Roman" w:hAnsi="Times New Roman" w:cs="Times New Roman"/>
          <w:sz w:val="24"/>
          <w:szCs w:val="24"/>
        </w:rPr>
        <w:t xml:space="preserve"> were more likely to fail the attention check than participants in the </w:t>
      </w:r>
      <w:r w:rsidR="00B71BB1" w:rsidRPr="0026043D">
        <w:rPr>
          <w:rFonts w:ascii="Times New Roman" w:hAnsi="Times New Roman" w:cs="Times New Roman"/>
          <w:i/>
          <w:sz w:val="24"/>
          <w:szCs w:val="24"/>
        </w:rPr>
        <w:t xml:space="preserve">Pro Free Will </w:t>
      </w:r>
      <w:r w:rsidR="00B71BB1" w:rsidRPr="0026043D">
        <w:rPr>
          <w:rFonts w:ascii="Times New Roman" w:hAnsi="Times New Roman" w:cs="Times New Roman"/>
          <w:sz w:val="24"/>
          <w:szCs w:val="24"/>
        </w:rPr>
        <w:t>condition. To test whether this finding was due to our manipulation influencing participant</w:t>
      </w:r>
      <w:del w:id="347" w:author="Lara Aknin" w:date="2018-08-09T13:09:00Z">
        <w:r w:rsidR="00B71BB1" w:rsidRPr="0026043D" w:rsidDel="006B31AE">
          <w:rPr>
            <w:rFonts w:ascii="Times New Roman" w:hAnsi="Times New Roman" w:cs="Times New Roman"/>
            <w:sz w:val="24"/>
            <w:szCs w:val="24"/>
          </w:rPr>
          <w:delText>’</w:delText>
        </w:r>
      </w:del>
      <w:r w:rsidR="00B71BB1" w:rsidRPr="0026043D">
        <w:rPr>
          <w:rFonts w:ascii="Times New Roman" w:hAnsi="Times New Roman" w:cs="Times New Roman"/>
          <w:sz w:val="24"/>
          <w:szCs w:val="24"/>
        </w:rPr>
        <w:t>s</w:t>
      </w:r>
      <w:ins w:id="348" w:author="Lara Aknin" w:date="2018-08-09T13:09:00Z">
        <w:r w:rsidR="006B31AE">
          <w:rPr>
            <w:rFonts w:ascii="Times New Roman" w:hAnsi="Times New Roman" w:cs="Times New Roman"/>
            <w:sz w:val="24"/>
            <w:szCs w:val="24"/>
          </w:rPr>
          <w:t>’</w:t>
        </w:r>
      </w:ins>
      <w:r w:rsidR="00B71BB1" w:rsidRPr="0026043D">
        <w:rPr>
          <w:rFonts w:ascii="Times New Roman" w:hAnsi="Times New Roman" w:cs="Times New Roman"/>
          <w:sz w:val="24"/>
          <w:szCs w:val="24"/>
        </w:rPr>
        <w:t xml:space="preserve"> level of attention, we added a second attention check question which was unrelated to the content of our manipulation. We specified in our preregistration that </w:t>
      </w:r>
      <w:commentRangeStart w:id="349"/>
      <w:r w:rsidR="00B71BB1" w:rsidRPr="0026043D">
        <w:rPr>
          <w:rFonts w:ascii="Times New Roman" w:hAnsi="Times New Roman" w:cs="Times New Roman"/>
          <w:sz w:val="24"/>
          <w:szCs w:val="24"/>
        </w:rPr>
        <w:t xml:space="preserve">the attention checks would be used </w:t>
      </w:r>
      <w:commentRangeEnd w:id="349"/>
      <w:r w:rsidR="006B31AE">
        <w:rPr>
          <w:rStyle w:val="CommentReference"/>
        </w:rPr>
        <w:commentReference w:id="349"/>
      </w:r>
      <w:del w:id="350" w:author="Lara Aknin" w:date="2018-08-09T13:18:00Z">
        <w:r w:rsidR="00B71BB1" w:rsidRPr="0026043D" w:rsidDel="00673785">
          <w:rPr>
            <w:rFonts w:ascii="Times New Roman" w:hAnsi="Times New Roman" w:cs="Times New Roman"/>
            <w:sz w:val="24"/>
            <w:szCs w:val="24"/>
          </w:rPr>
          <w:delText xml:space="preserve">unless </w:delText>
        </w:r>
      </w:del>
      <w:ins w:id="351" w:author="Lara Aknin" w:date="2018-08-09T13:18:00Z">
        <w:r w:rsidR="00673785">
          <w:rPr>
            <w:rFonts w:ascii="Times New Roman" w:hAnsi="Times New Roman" w:cs="Times New Roman"/>
            <w:sz w:val="24"/>
            <w:szCs w:val="24"/>
          </w:rPr>
          <w:t>if</w:t>
        </w:r>
        <w:r w:rsidR="00673785" w:rsidRPr="0026043D">
          <w:rPr>
            <w:rFonts w:ascii="Times New Roman" w:hAnsi="Times New Roman" w:cs="Times New Roman"/>
            <w:sz w:val="24"/>
            <w:szCs w:val="24"/>
          </w:rPr>
          <w:t xml:space="preserve"> </w:t>
        </w:r>
      </w:ins>
      <w:r w:rsidR="00B71BB1" w:rsidRPr="0026043D">
        <w:rPr>
          <w:rFonts w:ascii="Times New Roman" w:hAnsi="Times New Roman" w:cs="Times New Roman"/>
          <w:sz w:val="24"/>
          <w:szCs w:val="24"/>
        </w:rPr>
        <w:t xml:space="preserve">a </w:t>
      </w:r>
      <w:del w:id="352" w:author="Lara Aknin" w:date="2018-08-09T13:19:00Z">
        <w:r w:rsidR="00B71BB1" w:rsidRPr="0026043D" w:rsidDel="00673785">
          <w:rPr>
            <w:rFonts w:ascii="Times New Roman" w:hAnsi="Times New Roman" w:cs="Times New Roman"/>
            <w:sz w:val="24"/>
            <w:szCs w:val="24"/>
          </w:rPr>
          <w:delText>chi squared</w:delText>
        </w:r>
      </w:del>
      <w:ins w:id="353" w:author="Lara Aknin" w:date="2018-08-09T13:19:00Z">
        <w:r w:rsidR="00673785" w:rsidRPr="0026043D">
          <w:rPr>
            <w:rFonts w:ascii="Times New Roman" w:hAnsi="Times New Roman" w:cs="Times New Roman"/>
            <w:sz w:val="24"/>
            <w:szCs w:val="24"/>
          </w:rPr>
          <w:t>chi-squared</w:t>
        </w:r>
      </w:ins>
      <w:r w:rsidR="00B71BB1" w:rsidRPr="0026043D">
        <w:rPr>
          <w:rFonts w:ascii="Times New Roman" w:hAnsi="Times New Roman" w:cs="Times New Roman"/>
          <w:sz w:val="24"/>
          <w:szCs w:val="24"/>
        </w:rPr>
        <w:t xml:space="preserve"> test of differences </w:t>
      </w:r>
      <w:del w:id="354" w:author="Lara Aknin" w:date="2018-08-09T13:19:00Z">
        <w:r w:rsidR="00B71BB1" w:rsidRPr="0026043D" w:rsidDel="00673785">
          <w:rPr>
            <w:rFonts w:ascii="Times New Roman" w:hAnsi="Times New Roman" w:cs="Times New Roman"/>
            <w:sz w:val="24"/>
            <w:szCs w:val="24"/>
          </w:rPr>
          <w:delText>found evidence</w:delText>
        </w:r>
      </w:del>
      <w:ins w:id="355" w:author="Lara Aknin" w:date="2018-08-09T13:19:00Z">
        <w:r w:rsidR="00673785">
          <w:rPr>
            <w:rFonts w:ascii="Times New Roman" w:hAnsi="Times New Roman" w:cs="Times New Roman"/>
            <w:sz w:val="24"/>
            <w:szCs w:val="24"/>
          </w:rPr>
          <w:t>revealed</w:t>
        </w:r>
      </w:ins>
      <w:r w:rsidR="00B71BB1" w:rsidRPr="0026043D">
        <w:rPr>
          <w:rFonts w:ascii="Times New Roman" w:hAnsi="Times New Roman" w:cs="Times New Roman"/>
          <w:sz w:val="24"/>
          <w:szCs w:val="24"/>
        </w:rPr>
        <w:t xml:space="preserve"> that the rate of failure was different across conditions. </w:t>
      </w:r>
      <w:r w:rsidR="00B71BB1">
        <w:rPr>
          <w:rFonts w:ascii="Times New Roman" w:hAnsi="Times New Roman" w:cs="Times New Roman"/>
          <w:sz w:val="24"/>
          <w:szCs w:val="24"/>
        </w:rPr>
        <w:t>Additionally, b</w:t>
      </w:r>
      <w:r w:rsidR="00F0395F" w:rsidRPr="0026043D">
        <w:rPr>
          <w:rFonts w:ascii="Times New Roman" w:hAnsi="Times New Roman" w:cs="Times New Roman"/>
          <w:sz w:val="24"/>
          <w:szCs w:val="24"/>
        </w:rPr>
        <w:t xml:space="preserve">ecause we were interested in </w:t>
      </w:r>
      <w:r w:rsidR="00850FE2" w:rsidRPr="0026043D">
        <w:rPr>
          <w:rFonts w:ascii="Times New Roman" w:hAnsi="Times New Roman" w:cs="Times New Roman"/>
          <w:sz w:val="24"/>
          <w:szCs w:val="24"/>
        </w:rPr>
        <w:t xml:space="preserve">testing </w:t>
      </w:r>
      <w:r w:rsidR="00311B13" w:rsidRPr="0026043D">
        <w:rPr>
          <w:rFonts w:ascii="Times New Roman" w:hAnsi="Times New Roman" w:cs="Times New Roman"/>
          <w:sz w:val="24"/>
          <w:szCs w:val="24"/>
        </w:rPr>
        <w:t xml:space="preserve">whether </w:t>
      </w:r>
      <w:r w:rsidR="00850FE2" w:rsidRPr="0026043D">
        <w:rPr>
          <w:rFonts w:ascii="Times New Roman" w:hAnsi="Times New Roman" w:cs="Times New Roman"/>
          <w:sz w:val="24"/>
          <w:szCs w:val="24"/>
        </w:rPr>
        <w:t xml:space="preserve">political </w:t>
      </w:r>
      <w:r w:rsidR="00311B13" w:rsidRPr="0026043D">
        <w:rPr>
          <w:rFonts w:ascii="Times New Roman" w:hAnsi="Times New Roman" w:cs="Times New Roman"/>
          <w:sz w:val="24"/>
          <w:szCs w:val="24"/>
        </w:rPr>
        <w:t xml:space="preserve">affiliation influenced the effect of our manipulation, </w:t>
      </w:r>
      <w:r w:rsidR="00F0395F" w:rsidRPr="0026043D">
        <w:rPr>
          <w:rFonts w:ascii="Times New Roman" w:hAnsi="Times New Roman" w:cs="Times New Roman"/>
          <w:sz w:val="24"/>
          <w:szCs w:val="24"/>
        </w:rPr>
        <w:t>we selectively recruited equal numbers of liberals and conservatives</w:t>
      </w:r>
      <w:r w:rsidR="00311B13" w:rsidRPr="0026043D">
        <w:rPr>
          <w:rFonts w:ascii="Times New Roman" w:hAnsi="Times New Roman" w:cs="Times New Roman"/>
          <w:sz w:val="24"/>
          <w:szCs w:val="24"/>
        </w:rPr>
        <w:t>.</w:t>
      </w:r>
      <w:r w:rsidR="00B71BB1">
        <w:rPr>
          <w:rFonts w:ascii="Times New Roman" w:hAnsi="Times New Roman" w:cs="Times New Roman"/>
          <w:sz w:val="24"/>
          <w:szCs w:val="24"/>
        </w:rPr>
        <w:t xml:space="preserve"> </w:t>
      </w:r>
      <w:r w:rsidR="00935A41" w:rsidRPr="0026043D">
        <w:rPr>
          <w:rFonts w:ascii="Times New Roman" w:hAnsi="Times New Roman" w:cs="Times New Roman"/>
          <w:sz w:val="24"/>
          <w:szCs w:val="24"/>
        </w:rPr>
        <w:t xml:space="preserve">Finally, we added several exploratory measures </w:t>
      </w:r>
      <w:del w:id="356" w:author="Lara Aknin" w:date="2018-08-09T13:12:00Z">
        <w:r w:rsidR="00935A41" w:rsidRPr="0026043D" w:rsidDel="006B31AE">
          <w:rPr>
            <w:rFonts w:ascii="Times New Roman" w:hAnsi="Times New Roman" w:cs="Times New Roman"/>
            <w:sz w:val="24"/>
            <w:szCs w:val="24"/>
          </w:rPr>
          <w:delText xml:space="preserve">which </w:delText>
        </w:r>
      </w:del>
      <w:ins w:id="357" w:author="Lara Aknin" w:date="2018-08-09T13:12:00Z">
        <w:r w:rsidR="006B31AE">
          <w:rPr>
            <w:rFonts w:ascii="Times New Roman" w:hAnsi="Times New Roman" w:cs="Times New Roman"/>
            <w:sz w:val="24"/>
            <w:szCs w:val="24"/>
          </w:rPr>
          <w:t>that</w:t>
        </w:r>
        <w:r w:rsidR="006B31AE" w:rsidRPr="0026043D">
          <w:rPr>
            <w:rFonts w:ascii="Times New Roman" w:hAnsi="Times New Roman" w:cs="Times New Roman"/>
            <w:sz w:val="24"/>
            <w:szCs w:val="24"/>
          </w:rPr>
          <w:t xml:space="preserve"> </w:t>
        </w:r>
      </w:ins>
      <w:r w:rsidR="00935A41" w:rsidRPr="0026043D">
        <w:rPr>
          <w:rFonts w:ascii="Times New Roman" w:hAnsi="Times New Roman" w:cs="Times New Roman"/>
          <w:sz w:val="24"/>
          <w:szCs w:val="24"/>
        </w:rPr>
        <w:t xml:space="preserve">are not reported here but are included in the </w:t>
      </w:r>
      <w:r w:rsidR="00B71BB1">
        <w:rPr>
          <w:rFonts w:ascii="Times New Roman" w:hAnsi="Times New Roman" w:cs="Times New Roman"/>
          <w:sz w:val="24"/>
          <w:szCs w:val="24"/>
        </w:rPr>
        <w:t>s</w:t>
      </w:r>
      <w:r w:rsidR="00935A41" w:rsidRPr="0026043D">
        <w:rPr>
          <w:rFonts w:ascii="Times New Roman" w:hAnsi="Times New Roman" w:cs="Times New Roman"/>
          <w:sz w:val="24"/>
          <w:szCs w:val="24"/>
        </w:rPr>
        <w:t>upplemental materials (</w:t>
      </w:r>
      <w:r w:rsidR="00C5034D" w:rsidRPr="0026043D">
        <w:rPr>
          <w:rFonts w:ascii="Times New Roman" w:hAnsi="Times New Roman" w:cs="Times New Roman"/>
          <w:sz w:val="24"/>
          <w:szCs w:val="24"/>
        </w:rPr>
        <w:t>our p</w:t>
      </w:r>
      <w:r w:rsidR="00935A41" w:rsidRPr="0026043D">
        <w:rPr>
          <w:rFonts w:ascii="Times New Roman" w:hAnsi="Times New Roman" w:cs="Times New Roman"/>
          <w:sz w:val="24"/>
          <w:szCs w:val="24"/>
        </w:rPr>
        <w:t xml:space="preserve">reregistration explicitly stated which measures were exploratory). </w:t>
      </w:r>
    </w:p>
    <w:p w14:paraId="5CF06494" w14:textId="34D98F9F" w:rsidR="00EB6501" w:rsidRPr="0026043D" w:rsidRDefault="006B31AE" w:rsidP="00311B13">
      <w:pPr>
        <w:spacing w:after="0" w:line="480" w:lineRule="auto"/>
        <w:ind w:firstLine="720"/>
        <w:rPr>
          <w:rFonts w:ascii="Times New Roman" w:hAnsi="Times New Roman" w:cs="Times New Roman"/>
          <w:sz w:val="24"/>
          <w:szCs w:val="24"/>
        </w:rPr>
      </w:pPr>
      <w:ins w:id="358" w:author="Lara Aknin" w:date="2018-08-09T13:12:00Z">
        <w:r>
          <w:rPr>
            <w:rFonts w:ascii="Times New Roman" w:hAnsi="Times New Roman" w:cs="Times New Roman"/>
            <w:sz w:val="24"/>
            <w:szCs w:val="24"/>
          </w:rPr>
          <w:t xml:space="preserve">As outlined in the pre-registration, we </w:t>
        </w:r>
      </w:ins>
      <w:del w:id="359" w:author="Lara Aknin" w:date="2018-08-09T13:12:00Z">
        <w:r w:rsidR="006343A9" w:rsidDel="006B31AE">
          <w:rPr>
            <w:rFonts w:ascii="Times New Roman" w:hAnsi="Times New Roman" w:cs="Times New Roman"/>
            <w:sz w:val="24"/>
            <w:szCs w:val="24"/>
          </w:rPr>
          <w:delText xml:space="preserve">We </w:delText>
        </w:r>
      </w:del>
      <w:r w:rsidR="006343A9">
        <w:rPr>
          <w:rFonts w:ascii="Times New Roman" w:hAnsi="Times New Roman" w:cs="Times New Roman"/>
          <w:sz w:val="24"/>
          <w:szCs w:val="24"/>
        </w:rPr>
        <w:t xml:space="preserve">predicted that the </w:t>
      </w:r>
      <w:r w:rsidR="00311B13" w:rsidRPr="0026043D">
        <w:rPr>
          <w:rFonts w:ascii="Times New Roman" w:hAnsi="Times New Roman" w:cs="Times New Roman"/>
          <w:sz w:val="24"/>
          <w:szCs w:val="24"/>
        </w:rPr>
        <w:t xml:space="preserve">free will manipulation would result in a significant change in support for inequality among conservatives, but not among liberals. </w:t>
      </w:r>
      <w:r w:rsidR="00BF1FB3" w:rsidRPr="0026043D">
        <w:rPr>
          <w:rFonts w:ascii="Times New Roman" w:hAnsi="Times New Roman" w:cs="Times New Roman"/>
          <w:sz w:val="24"/>
          <w:szCs w:val="24"/>
        </w:rPr>
        <w:t>Additionally,</w:t>
      </w:r>
      <w:r w:rsidR="006343A9">
        <w:rPr>
          <w:rFonts w:ascii="Times New Roman" w:hAnsi="Times New Roman" w:cs="Times New Roman"/>
          <w:sz w:val="24"/>
          <w:szCs w:val="24"/>
        </w:rPr>
        <w:t xml:space="preserve"> we planned to test whether the manipulation influenced support for redistribution, and to test whether the manipulation had a significant indirect effect </w:t>
      </w:r>
      <w:r w:rsidR="00BF1FB3" w:rsidRPr="0026043D">
        <w:rPr>
          <w:rFonts w:ascii="Times New Roman" w:hAnsi="Times New Roman" w:cs="Times New Roman"/>
          <w:sz w:val="24"/>
          <w:szCs w:val="24"/>
        </w:rPr>
        <w:t>on support for inequality though free will</w:t>
      </w:r>
      <w:r w:rsidR="006343A9">
        <w:rPr>
          <w:rFonts w:ascii="Times New Roman" w:hAnsi="Times New Roman" w:cs="Times New Roman"/>
          <w:sz w:val="24"/>
          <w:szCs w:val="24"/>
        </w:rPr>
        <w:t xml:space="preserve">. We planned to conduct both of these analyses separately for liberal and conservative participants. </w:t>
      </w:r>
      <w:r w:rsidR="00BF1FB3" w:rsidRPr="0026043D">
        <w:rPr>
          <w:rFonts w:ascii="Times New Roman" w:hAnsi="Times New Roman" w:cs="Times New Roman"/>
          <w:sz w:val="24"/>
          <w:szCs w:val="24"/>
        </w:rPr>
        <w:t>Hypothes</w:t>
      </w:r>
      <w:r w:rsidR="006343A9">
        <w:rPr>
          <w:rFonts w:ascii="Times New Roman" w:hAnsi="Times New Roman" w:cs="Times New Roman"/>
          <w:sz w:val="24"/>
          <w:szCs w:val="24"/>
        </w:rPr>
        <w:t>e</w:t>
      </w:r>
      <w:r w:rsidR="00BF1FB3" w:rsidRPr="0026043D">
        <w:rPr>
          <w:rFonts w:ascii="Times New Roman" w:hAnsi="Times New Roman" w:cs="Times New Roman"/>
          <w:sz w:val="24"/>
          <w:szCs w:val="24"/>
        </w:rPr>
        <w:t xml:space="preserve">s, sample size, and analysis plan were preregistered at aspredicted.com prior to data collection.  </w:t>
      </w:r>
    </w:p>
    <w:p w14:paraId="41606821" w14:textId="77777777" w:rsidR="00B32FA5" w:rsidRPr="00EB4555" w:rsidRDefault="00B32FA5" w:rsidP="00BF1FB3">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Methods</w:t>
      </w:r>
    </w:p>
    <w:p w14:paraId="2A87809C" w14:textId="77777777" w:rsidR="00B32FA5" w:rsidRPr="00EB4555" w:rsidRDefault="00B32FA5" w:rsidP="0002065D">
      <w:pPr>
        <w:spacing w:after="0" w:line="480" w:lineRule="auto"/>
        <w:rPr>
          <w:rFonts w:ascii="Times New Roman" w:hAnsi="Times New Roman" w:cs="Times New Roman"/>
          <w:b/>
          <w:sz w:val="24"/>
          <w:szCs w:val="24"/>
        </w:rPr>
      </w:pPr>
      <w:r w:rsidRPr="00EB4555">
        <w:rPr>
          <w:rFonts w:ascii="Times New Roman" w:hAnsi="Times New Roman" w:cs="Times New Roman"/>
          <w:b/>
          <w:sz w:val="24"/>
          <w:szCs w:val="24"/>
        </w:rPr>
        <w:t>Participants and Procedure</w:t>
      </w:r>
    </w:p>
    <w:p w14:paraId="62762CC2" w14:textId="2523C489" w:rsidR="00231366" w:rsidRDefault="00474389"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Participants in Study 4 were recruited through Amazon</w:t>
      </w:r>
      <w:ins w:id="360" w:author="Angela Robinson" w:date="2018-08-10T11:30:00Z">
        <w:r w:rsidR="00AF67E1">
          <w:rPr>
            <w:rFonts w:ascii="Times New Roman" w:hAnsi="Times New Roman" w:cs="Times New Roman"/>
            <w:sz w:val="24"/>
            <w:szCs w:val="24"/>
          </w:rPr>
          <w:t>’</w:t>
        </w:r>
      </w:ins>
      <w:r w:rsidRPr="0026043D">
        <w:rPr>
          <w:rFonts w:ascii="Times New Roman" w:hAnsi="Times New Roman" w:cs="Times New Roman"/>
          <w:sz w:val="24"/>
          <w:szCs w:val="24"/>
        </w:rPr>
        <w:t xml:space="preserve">s Mechanical Turk. </w:t>
      </w:r>
      <w:r w:rsidR="00231366">
        <w:rPr>
          <w:rFonts w:ascii="Times New Roman" w:hAnsi="Times New Roman" w:cs="Times New Roman"/>
          <w:sz w:val="24"/>
          <w:szCs w:val="24"/>
        </w:rPr>
        <w:t xml:space="preserve">In order to recruit equal numbers of liberals and conservatives, and to match the total sample from Study 3, </w:t>
      </w:r>
      <w:ins w:id="361" w:author="Azim Shariff" w:date="2018-08-09T01:14:00Z">
        <w:r w:rsidR="00791057">
          <w:rPr>
            <w:rFonts w:ascii="Times New Roman" w:hAnsi="Times New Roman" w:cs="Times New Roman"/>
            <w:sz w:val="24"/>
            <w:szCs w:val="24"/>
          </w:rPr>
          <w:lastRenderedPageBreak/>
          <w:t xml:space="preserve">we </w:t>
        </w:r>
      </w:ins>
      <w:r w:rsidR="00231366">
        <w:rPr>
          <w:rFonts w:ascii="Times New Roman" w:hAnsi="Times New Roman" w:cs="Times New Roman"/>
          <w:sz w:val="24"/>
          <w:szCs w:val="24"/>
        </w:rPr>
        <w:t xml:space="preserve">aimed to recruit </w:t>
      </w:r>
      <w:r w:rsidRPr="0026043D">
        <w:rPr>
          <w:rFonts w:ascii="Times New Roman" w:hAnsi="Times New Roman" w:cs="Times New Roman"/>
          <w:sz w:val="24"/>
          <w:szCs w:val="24"/>
        </w:rPr>
        <w:t xml:space="preserve">505 </w:t>
      </w:r>
      <w:r w:rsidR="00A16F99">
        <w:rPr>
          <w:rFonts w:ascii="Times New Roman" w:hAnsi="Times New Roman" w:cs="Times New Roman"/>
          <w:sz w:val="24"/>
          <w:szCs w:val="24"/>
        </w:rPr>
        <w:t>l</w:t>
      </w:r>
      <w:r w:rsidRPr="0026043D">
        <w:rPr>
          <w:rFonts w:ascii="Times New Roman" w:hAnsi="Times New Roman" w:cs="Times New Roman"/>
          <w:sz w:val="24"/>
          <w:szCs w:val="24"/>
        </w:rPr>
        <w:t xml:space="preserve">iberals and 505 </w:t>
      </w:r>
      <w:r w:rsidR="00A16F99">
        <w:rPr>
          <w:rFonts w:ascii="Times New Roman" w:hAnsi="Times New Roman" w:cs="Times New Roman"/>
          <w:sz w:val="24"/>
          <w:szCs w:val="24"/>
        </w:rPr>
        <w:t>c</w:t>
      </w:r>
      <w:r w:rsidRPr="0026043D">
        <w:rPr>
          <w:rFonts w:ascii="Times New Roman" w:hAnsi="Times New Roman" w:cs="Times New Roman"/>
          <w:sz w:val="24"/>
          <w:szCs w:val="24"/>
        </w:rPr>
        <w:t>onservatives</w:t>
      </w:r>
      <w:r w:rsidR="00231366">
        <w:rPr>
          <w:rFonts w:ascii="Times New Roman" w:hAnsi="Times New Roman" w:cs="Times New Roman"/>
          <w:sz w:val="24"/>
          <w:szCs w:val="24"/>
        </w:rPr>
        <w:t xml:space="preserve">. </w:t>
      </w:r>
      <w:bookmarkStart w:id="362" w:name="_Hlk518048047"/>
      <w:r w:rsidRPr="0026043D">
        <w:rPr>
          <w:rFonts w:ascii="Times New Roman" w:hAnsi="Times New Roman" w:cs="Times New Roman"/>
          <w:sz w:val="24"/>
          <w:szCs w:val="24"/>
        </w:rPr>
        <w:t>Participant</w:t>
      </w:r>
      <w:r w:rsidR="00BF1FB3" w:rsidRPr="0026043D">
        <w:rPr>
          <w:rFonts w:ascii="Times New Roman" w:hAnsi="Times New Roman" w:cs="Times New Roman"/>
          <w:sz w:val="24"/>
          <w:szCs w:val="24"/>
        </w:rPr>
        <w:t>s</w:t>
      </w:r>
      <w:r w:rsidRPr="0026043D">
        <w:rPr>
          <w:rFonts w:ascii="Times New Roman" w:hAnsi="Times New Roman" w:cs="Times New Roman"/>
          <w:sz w:val="24"/>
          <w:szCs w:val="24"/>
        </w:rPr>
        <w:t xml:space="preserve"> began the survey by completing a screening question </w:t>
      </w:r>
      <w:del w:id="363" w:author="Azim Shariff" w:date="2018-08-09T01:14:00Z">
        <w:r w:rsidRPr="0026043D" w:rsidDel="007D5F44">
          <w:rPr>
            <w:rFonts w:ascii="Times New Roman" w:hAnsi="Times New Roman" w:cs="Times New Roman"/>
            <w:sz w:val="24"/>
            <w:szCs w:val="24"/>
          </w:rPr>
          <w:delText xml:space="preserve">which </w:delText>
        </w:r>
      </w:del>
      <w:ins w:id="364" w:author="Azim Shariff" w:date="2018-08-09T01:14:00Z">
        <w:r w:rsidR="007D5F44">
          <w:rPr>
            <w:rFonts w:ascii="Times New Roman" w:hAnsi="Times New Roman" w:cs="Times New Roman"/>
            <w:sz w:val="24"/>
            <w:szCs w:val="24"/>
          </w:rPr>
          <w:t>that</w:t>
        </w:r>
        <w:r w:rsidR="007D5F44" w:rsidRPr="0026043D">
          <w:rPr>
            <w:rFonts w:ascii="Times New Roman" w:hAnsi="Times New Roman" w:cs="Times New Roman"/>
            <w:sz w:val="24"/>
            <w:szCs w:val="24"/>
          </w:rPr>
          <w:t xml:space="preserve"> </w:t>
        </w:r>
      </w:ins>
      <w:r w:rsidRPr="0026043D">
        <w:rPr>
          <w:rFonts w:ascii="Times New Roman" w:hAnsi="Times New Roman" w:cs="Times New Roman"/>
          <w:sz w:val="24"/>
          <w:szCs w:val="24"/>
        </w:rPr>
        <w:t xml:space="preserve">asked them to indicate their political ideology from the following choices: 1 = “Very liberal”, 2 = “Liberal”, 3 = “Slightly liberal”, 4 = “Moderate/middle of the road”, 5 = “Slightly conservative”, 6 = “Conservative”, 7 = “Very conservative”, 8 = “Don't know/not political”, 9 = “Other”. </w:t>
      </w:r>
      <w:bookmarkEnd w:id="362"/>
      <w:r w:rsidRPr="0026043D">
        <w:rPr>
          <w:rFonts w:ascii="Times New Roman" w:hAnsi="Times New Roman" w:cs="Times New Roman"/>
          <w:sz w:val="24"/>
          <w:szCs w:val="24"/>
        </w:rPr>
        <w:t xml:space="preserve">After completing the screening question, </w:t>
      </w:r>
      <w:r w:rsidR="00692817" w:rsidRPr="0026043D">
        <w:rPr>
          <w:rFonts w:ascii="Times New Roman" w:hAnsi="Times New Roman" w:cs="Times New Roman"/>
          <w:sz w:val="24"/>
          <w:szCs w:val="24"/>
        </w:rPr>
        <w:t>l</w:t>
      </w:r>
      <w:r w:rsidRPr="0026043D">
        <w:rPr>
          <w:rFonts w:ascii="Times New Roman" w:hAnsi="Times New Roman" w:cs="Times New Roman"/>
          <w:sz w:val="24"/>
          <w:szCs w:val="24"/>
        </w:rPr>
        <w:t xml:space="preserve">iberal participants (those selecting 1, 2, or 3) and </w:t>
      </w:r>
      <w:r w:rsidR="00692817" w:rsidRPr="0026043D">
        <w:rPr>
          <w:rFonts w:ascii="Times New Roman" w:hAnsi="Times New Roman" w:cs="Times New Roman"/>
          <w:sz w:val="24"/>
          <w:szCs w:val="24"/>
        </w:rPr>
        <w:t>c</w:t>
      </w:r>
      <w:r w:rsidRPr="0026043D">
        <w:rPr>
          <w:rFonts w:ascii="Times New Roman" w:hAnsi="Times New Roman" w:cs="Times New Roman"/>
          <w:sz w:val="24"/>
          <w:szCs w:val="24"/>
        </w:rPr>
        <w:t xml:space="preserve">onservative participants (those selecting 5, 6, or 7) </w:t>
      </w:r>
      <w:r w:rsidR="007D6FCF" w:rsidRPr="0026043D">
        <w:rPr>
          <w:rFonts w:ascii="Times New Roman" w:hAnsi="Times New Roman" w:cs="Times New Roman"/>
          <w:sz w:val="24"/>
          <w:szCs w:val="24"/>
        </w:rPr>
        <w:t xml:space="preserve">advanced to the </w:t>
      </w:r>
      <w:r w:rsidR="00231366">
        <w:rPr>
          <w:rFonts w:ascii="Times New Roman" w:hAnsi="Times New Roman" w:cs="Times New Roman"/>
          <w:sz w:val="24"/>
          <w:szCs w:val="24"/>
        </w:rPr>
        <w:t xml:space="preserve">main </w:t>
      </w:r>
      <w:r w:rsidR="007D6FCF" w:rsidRPr="0026043D">
        <w:rPr>
          <w:rFonts w:ascii="Times New Roman" w:hAnsi="Times New Roman" w:cs="Times New Roman"/>
          <w:sz w:val="24"/>
          <w:szCs w:val="24"/>
        </w:rPr>
        <w:t>survey</w:t>
      </w:r>
      <w:r w:rsidR="00231366">
        <w:rPr>
          <w:rFonts w:ascii="Times New Roman" w:hAnsi="Times New Roman" w:cs="Times New Roman"/>
          <w:sz w:val="24"/>
          <w:szCs w:val="24"/>
        </w:rPr>
        <w:t>. If participants</w:t>
      </w:r>
      <w:r w:rsidR="005D3C51" w:rsidRPr="0026043D">
        <w:rPr>
          <w:rFonts w:ascii="Times New Roman" w:hAnsi="Times New Roman" w:cs="Times New Roman"/>
          <w:sz w:val="24"/>
          <w:szCs w:val="24"/>
        </w:rPr>
        <w:t xml:space="preserve"> selected 4, 8, or 9,</w:t>
      </w:r>
      <w:r w:rsidR="00231366">
        <w:rPr>
          <w:rFonts w:ascii="Times New Roman" w:hAnsi="Times New Roman" w:cs="Times New Roman"/>
          <w:sz w:val="24"/>
          <w:szCs w:val="24"/>
        </w:rPr>
        <w:t xml:space="preserve"> or if the 505</w:t>
      </w:r>
      <w:ins w:id="365" w:author="Dylan Wiwad" w:date="2018-08-08T13:40:00Z">
        <w:r w:rsidR="007538A6">
          <w:rPr>
            <w:rFonts w:ascii="Times New Roman" w:hAnsi="Times New Roman" w:cs="Times New Roman"/>
            <w:sz w:val="24"/>
            <w:szCs w:val="24"/>
          </w:rPr>
          <w:t>-</w:t>
        </w:r>
      </w:ins>
      <w:del w:id="366" w:author="Dylan Wiwad" w:date="2018-08-08T13:40:00Z">
        <w:r w:rsidR="00231366" w:rsidDel="007538A6">
          <w:rPr>
            <w:rFonts w:ascii="Times New Roman" w:hAnsi="Times New Roman" w:cs="Times New Roman"/>
            <w:sz w:val="24"/>
            <w:szCs w:val="24"/>
          </w:rPr>
          <w:delText xml:space="preserve"> </w:delText>
        </w:r>
      </w:del>
      <w:r w:rsidR="00231366">
        <w:rPr>
          <w:rFonts w:ascii="Times New Roman" w:hAnsi="Times New Roman" w:cs="Times New Roman"/>
          <w:sz w:val="24"/>
          <w:szCs w:val="24"/>
        </w:rPr>
        <w:t>participant target for their political affiliation had been reached,</w:t>
      </w:r>
      <w:r w:rsidR="005D3C51" w:rsidRPr="0026043D">
        <w:rPr>
          <w:rFonts w:ascii="Times New Roman" w:hAnsi="Times New Roman" w:cs="Times New Roman"/>
          <w:sz w:val="24"/>
          <w:szCs w:val="24"/>
        </w:rPr>
        <w:t xml:space="preserve"> they were excluded from</w:t>
      </w:r>
      <w:ins w:id="367" w:author="Dylan Wiwad" w:date="2018-08-08T13:40:00Z">
        <w:r w:rsidR="007538A6">
          <w:rPr>
            <w:rFonts w:ascii="Times New Roman" w:hAnsi="Times New Roman" w:cs="Times New Roman"/>
            <w:sz w:val="24"/>
            <w:szCs w:val="24"/>
          </w:rPr>
          <w:t xml:space="preserve"> participating in</w:t>
        </w:r>
      </w:ins>
      <w:r w:rsidR="005D3C51" w:rsidRPr="0026043D">
        <w:rPr>
          <w:rFonts w:ascii="Times New Roman" w:hAnsi="Times New Roman" w:cs="Times New Roman"/>
          <w:sz w:val="24"/>
          <w:szCs w:val="24"/>
        </w:rPr>
        <w:t xml:space="preserve"> the </w:t>
      </w:r>
      <w:r w:rsidR="00231366">
        <w:rPr>
          <w:rFonts w:ascii="Times New Roman" w:hAnsi="Times New Roman" w:cs="Times New Roman"/>
          <w:sz w:val="24"/>
          <w:szCs w:val="24"/>
        </w:rPr>
        <w:t xml:space="preserve">main </w:t>
      </w:r>
      <w:r w:rsidR="005D3C51" w:rsidRPr="0026043D">
        <w:rPr>
          <w:rFonts w:ascii="Times New Roman" w:hAnsi="Times New Roman" w:cs="Times New Roman"/>
          <w:sz w:val="24"/>
          <w:szCs w:val="24"/>
        </w:rPr>
        <w:t xml:space="preserve">study and thanked for their willingness to participate. </w:t>
      </w:r>
      <w:r w:rsidR="00231366">
        <w:rPr>
          <w:rFonts w:ascii="Times New Roman" w:hAnsi="Times New Roman" w:cs="Times New Roman"/>
          <w:sz w:val="24"/>
          <w:szCs w:val="24"/>
        </w:rPr>
        <w:t xml:space="preserve">Our final </w:t>
      </w:r>
      <w:r w:rsidR="005D3C51" w:rsidRPr="0026043D">
        <w:rPr>
          <w:rFonts w:ascii="Times New Roman" w:hAnsi="Times New Roman" w:cs="Times New Roman"/>
          <w:sz w:val="24"/>
          <w:szCs w:val="24"/>
        </w:rPr>
        <w:t xml:space="preserve">sample </w:t>
      </w:r>
      <w:r w:rsidR="00231366">
        <w:rPr>
          <w:rFonts w:ascii="Times New Roman" w:hAnsi="Times New Roman" w:cs="Times New Roman"/>
          <w:sz w:val="24"/>
          <w:szCs w:val="24"/>
        </w:rPr>
        <w:t xml:space="preserve">consisted </w:t>
      </w:r>
      <w:r w:rsidR="005D3C51" w:rsidRPr="0026043D">
        <w:rPr>
          <w:rFonts w:ascii="Times New Roman" w:hAnsi="Times New Roman" w:cs="Times New Roman"/>
          <w:sz w:val="24"/>
          <w:szCs w:val="24"/>
        </w:rPr>
        <w:t xml:space="preserve">of </w:t>
      </w:r>
      <w:r w:rsidR="00702890" w:rsidRPr="0026043D">
        <w:rPr>
          <w:rFonts w:ascii="Times New Roman" w:hAnsi="Times New Roman" w:cs="Times New Roman"/>
          <w:sz w:val="24"/>
          <w:szCs w:val="24"/>
        </w:rPr>
        <w:t>1047 participants (</w:t>
      </w:r>
      <w:commentRangeStart w:id="368"/>
      <w:r w:rsidR="00702890" w:rsidRPr="0026043D">
        <w:rPr>
          <w:rFonts w:ascii="Times New Roman" w:hAnsi="Times New Roman" w:cs="Times New Roman"/>
          <w:sz w:val="24"/>
          <w:szCs w:val="24"/>
        </w:rPr>
        <w:t>527 Conservative, 520 Liberal</w:t>
      </w:r>
      <w:commentRangeEnd w:id="368"/>
      <w:r w:rsidR="007D5F44">
        <w:rPr>
          <w:rStyle w:val="CommentReference"/>
        </w:rPr>
        <w:commentReference w:id="368"/>
      </w:r>
      <w:r w:rsidR="00702890" w:rsidRPr="0026043D">
        <w:rPr>
          <w:rFonts w:ascii="Times New Roman" w:hAnsi="Times New Roman" w:cs="Times New Roman"/>
          <w:sz w:val="24"/>
          <w:szCs w:val="24"/>
        </w:rPr>
        <w:t>,</w:t>
      </w:r>
      <w:r w:rsidR="0048278E" w:rsidRPr="0026043D">
        <w:rPr>
          <w:rFonts w:ascii="Times New Roman" w:hAnsi="Times New Roman" w:cs="Times New Roman"/>
          <w:sz w:val="24"/>
          <w:szCs w:val="24"/>
        </w:rPr>
        <w:t xml:space="preserve"> 549</w:t>
      </w:r>
      <w:r w:rsidR="00702890" w:rsidRPr="0026043D">
        <w:rPr>
          <w:rFonts w:ascii="Times New Roman" w:hAnsi="Times New Roman" w:cs="Times New Roman"/>
          <w:sz w:val="24"/>
          <w:szCs w:val="24"/>
        </w:rPr>
        <w:t xml:space="preserve"> </w:t>
      </w:r>
      <w:r w:rsidR="0048278E" w:rsidRPr="0026043D">
        <w:rPr>
          <w:rFonts w:ascii="Times New Roman" w:hAnsi="Times New Roman" w:cs="Times New Roman"/>
          <w:sz w:val="24"/>
          <w:szCs w:val="24"/>
        </w:rPr>
        <w:t>male, 495 female, 3 other; mean age</w:t>
      </w:r>
      <w:del w:id="369" w:author="Dylan Wiwad" w:date="2018-08-08T13:40:00Z">
        <w:r w:rsidR="00D1674F" w:rsidDel="007538A6">
          <w:rPr>
            <w:rFonts w:ascii="Times New Roman" w:hAnsi="Times New Roman" w:cs="Times New Roman"/>
            <w:sz w:val="24"/>
            <w:szCs w:val="24"/>
            <w:vertAlign w:val="superscript"/>
          </w:rPr>
          <w:delText>3</w:delText>
        </w:r>
      </w:del>
      <w:r w:rsidR="0048278E" w:rsidRPr="0026043D">
        <w:rPr>
          <w:rFonts w:ascii="Times New Roman" w:hAnsi="Times New Roman" w:cs="Times New Roman"/>
          <w:sz w:val="24"/>
          <w:szCs w:val="24"/>
        </w:rPr>
        <w:t xml:space="preserve"> = 36.61, </w:t>
      </w:r>
      <w:r w:rsidR="0048278E" w:rsidRPr="0026043D">
        <w:rPr>
          <w:rFonts w:ascii="Times New Roman" w:hAnsi="Times New Roman" w:cs="Times New Roman"/>
          <w:i/>
          <w:sz w:val="24"/>
          <w:szCs w:val="24"/>
        </w:rPr>
        <w:t xml:space="preserve">SD </w:t>
      </w:r>
      <w:r w:rsidR="0048278E" w:rsidRPr="0026043D">
        <w:rPr>
          <w:rFonts w:ascii="Times New Roman" w:hAnsi="Times New Roman" w:cs="Times New Roman"/>
          <w:sz w:val="24"/>
          <w:szCs w:val="24"/>
        </w:rPr>
        <w:t>= 12.41)</w:t>
      </w:r>
      <w:ins w:id="370" w:author="Dylan Wiwad" w:date="2018-08-08T13:40:00Z">
        <w:r w:rsidR="007538A6" w:rsidRPr="007538A6">
          <w:rPr>
            <w:rFonts w:ascii="Times New Roman" w:hAnsi="Times New Roman" w:cs="Times New Roman"/>
            <w:sz w:val="24"/>
            <w:szCs w:val="24"/>
            <w:vertAlign w:val="superscript"/>
          </w:rPr>
          <w:t xml:space="preserve"> </w:t>
        </w:r>
        <w:r w:rsidR="007538A6">
          <w:rPr>
            <w:rFonts w:ascii="Times New Roman" w:hAnsi="Times New Roman" w:cs="Times New Roman"/>
            <w:sz w:val="24"/>
            <w:szCs w:val="24"/>
            <w:vertAlign w:val="superscript"/>
          </w:rPr>
          <w:t>3</w:t>
        </w:r>
      </w:ins>
      <w:r w:rsidR="0048278E" w:rsidRPr="0026043D">
        <w:rPr>
          <w:rFonts w:ascii="Times New Roman" w:hAnsi="Times New Roman" w:cs="Times New Roman"/>
          <w:sz w:val="24"/>
          <w:szCs w:val="24"/>
        </w:rPr>
        <w:t>.</w:t>
      </w:r>
      <w:r w:rsidR="0061201A" w:rsidRPr="0026043D">
        <w:rPr>
          <w:rFonts w:ascii="Times New Roman" w:hAnsi="Times New Roman" w:cs="Times New Roman"/>
          <w:sz w:val="24"/>
          <w:szCs w:val="24"/>
        </w:rPr>
        <w:t xml:space="preserve"> </w:t>
      </w:r>
    </w:p>
    <w:p w14:paraId="076E51E3" w14:textId="0F5CE16C" w:rsidR="005D3C51" w:rsidRPr="0026043D" w:rsidRDefault="0061201A"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The </w:t>
      </w:r>
      <w:r w:rsidR="00231366">
        <w:rPr>
          <w:rFonts w:ascii="Times New Roman" w:hAnsi="Times New Roman" w:cs="Times New Roman"/>
          <w:sz w:val="24"/>
          <w:szCs w:val="24"/>
        </w:rPr>
        <w:t xml:space="preserve">procedure in the main study was </w:t>
      </w:r>
      <w:ins w:id="371" w:author="Dylan Wiwad" w:date="2018-08-08T13:40:00Z">
        <w:r w:rsidR="007538A6">
          <w:rPr>
            <w:rFonts w:ascii="Times New Roman" w:hAnsi="Times New Roman" w:cs="Times New Roman"/>
            <w:sz w:val="24"/>
            <w:szCs w:val="24"/>
          </w:rPr>
          <w:t xml:space="preserve">nearly </w:t>
        </w:r>
      </w:ins>
      <w:r w:rsidRPr="0026043D">
        <w:rPr>
          <w:rFonts w:ascii="Times New Roman" w:hAnsi="Times New Roman" w:cs="Times New Roman"/>
          <w:sz w:val="24"/>
          <w:szCs w:val="24"/>
        </w:rPr>
        <w:t>identical to Study 3, with several</w:t>
      </w:r>
      <w:ins w:id="372" w:author="Dylan Wiwad" w:date="2018-08-08T13:40:00Z">
        <w:r w:rsidR="007538A6">
          <w:rPr>
            <w:rFonts w:ascii="Times New Roman" w:hAnsi="Times New Roman" w:cs="Times New Roman"/>
            <w:sz w:val="24"/>
            <w:szCs w:val="24"/>
          </w:rPr>
          <w:t xml:space="preserve"> small</w:t>
        </w:r>
      </w:ins>
      <w:r w:rsidRPr="0026043D">
        <w:rPr>
          <w:rFonts w:ascii="Times New Roman" w:hAnsi="Times New Roman" w:cs="Times New Roman"/>
          <w:sz w:val="24"/>
          <w:szCs w:val="24"/>
        </w:rPr>
        <w:t xml:space="preserve"> exceptions. First,</w:t>
      </w:r>
      <w:r w:rsidR="00231366">
        <w:rPr>
          <w:rFonts w:ascii="Times New Roman" w:hAnsi="Times New Roman" w:cs="Times New Roman"/>
          <w:sz w:val="24"/>
          <w:szCs w:val="24"/>
        </w:rPr>
        <w:t xml:space="preserve"> </w:t>
      </w:r>
      <w:r w:rsidRPr="0026043D">
        <w:rPr>
          <w:rFonts w:ascii="Times New Roman" w:hAnsi="Times New Roman" w:cs="Times New Roman"/>
          <w:sz w:val="24"/>
          <w:szCs w:val="24"/>
        </w:rPr>
        <w:t xml:space="preserve">the demographic measures were presented at the start of the study, </w:t>
      </w:r>
      <w:commentRangeStart w:id="373"/>
      <w:r w:rsidRPr="0026043D">
        <w:rPr>
          <w:rFonts w:ascii="Times New Roman" w:hAnsi="Times New Roman" w:cs="Times New Roman"/>
          <w:sz w:val="24"/>
          <w:szCs w:val="24"/>
        </w:rPr>
        <w:t>immediately following the screening question.</w:t>
      </w:r>
      <w:commentRangeEnd w:id="373"/>
      <w:r w:rsidR="00673785">
        <w:rPr>
          <w:rStyle w:val="CommentReference"/>
        </w:rPr>
        <w:commentReference w:id="373"/>
      </w:r>
      <w:r w:rsidRPr="0026043D">
        <w:rPr>
          <w:rFonts w:ascii="Times New Roman" w:hAnsi="Times New Roman" w:cs="Times New Roman"/>
          <w:sz w:val="24"/>
          <w:szCs w:val="24"/>
        </w:rPr>
        <w:t xml:space="preserve"> Second, we added a general attention check question (</w:t>
      </w:r>
      <w:r w:rsidR="00F325C1" w:rsidRPr="0026043D">
        <w:rPr>
          <w:rFonts w:ascii="Times New Roman" w:hAnsi="Times New Roman" w:cs="Times New Roman"/>
          <w:sz w:val="24"/>
          <w:szCs w:val="24"/>
        </w:rPr>
        <w:t>“</w:t>
      </w:r>
      <w:r w:rsidRPr="0026043D">
        <w:rPr>
          <w:rFonts w:ascii="Times New Roman" w:hAnsi="Times New Roman" w:cs="Times New Roman"/>
          <w:sz w:val="24"/>
          <w:szCs w:val="24"/>
        </w:rPr>
        <w:t>Because you're paying attention to this survey, please select 'Agree' for this questio</w:t>
      </w:r>
      <w:r w:rsidR="00F325C1" w:rsidRPr="0026043D">
        <w:rPr>
          <w:rFonts w:ascii="Times New Roman" w:hAnsi="Times New Roman" w:cs="Times New Roman"/>
          <w:sz w:val="24"/>
          <w:szCs w:val="24"/>
        </w:rPr>
        <w:t xml:space="preserve">n”) </w:t>
      </w:r>
      <w:r w:rsidR="00B83C70" w:rsidRPr="0026043D">
        <w:rPr>
          <w:rFonts w:ascii="Times New Roman" w:hAnsi="Times New Roman" w:cs="Times New Roman"/>
          <w:sz w:val="24"/>
          <w:szCs w:val="24"/>
        </w:rPr>
        <w:t xml:space="preserve">into the measure of </w:t>
      </w:r>
      <w:r w:rsidR="00231366">
        <w:rPr>
          <w:rFonts w:ascii="Times New Roman" w:hAnsi="Times New Roman" w:cs="Times New Roman"/>
          <w:sz w:val="24"/>
          <w:szCs w:val="24"/>
        </w:rPr>
        <w:t>belief in f</w:t>
      </w:r>
      <w:r w:rsidR="00B83C70" w:rsidRPr="0026043D">
        <w:rPr>
          <w:rFonts w:ascii="Times New Roman" w:hAnsi="Times New Roman" w:cs="Times New Roman"/>
          <w:sz w:val="24"/>
          <w:szCs w:val="24"/>
        </w:rPr>
        <w:t xml:space="preserve">ree </w:t>
      </w:r>
      <w:r w:rsidR="00231366">
        <w:rPr>
          <w:rFonts w:ascii="Times New Roman" w:hAnsi="Times New Roman" w:cs="Times New Roman"/>
          <w:sz w:val="24"/>
          <w:szCs w:val="24"/>
        </w:rPr>
        <w:t>w</w:t>
      </w:r>
      <w:r w:rsidR="00B83C70" w:rsidRPr="0026043D">
        <w:rPr>
          <w:rFonts w:ascii="Times New Roman" w:hAnsi="Times New Roman" w:cs="Times New Roman"/>
          <w:sz w:val="24"/>
          <w:szCs w:val="24"/>
        </w:rPr>
        <w:t>ill. Finally, several measures were added at the end of the survey</w:t>
      </w:r>
      <w:r w:rsidR="00BF1FB3" w:rsidRPr="0026043D">
        <w:rPr>
          <w:rFonts w:ascii="Times New Roman" w:hAnsi="Times New Roman" w:cs="Times New Roman"/>
          <w:sz w:val="24"/>
          <w:szCs w:val="24"/>
        </w:rPr>
        <w:t>, which were preregistered to be exploratory</w:t>
      </w:r>
      <w:r w:rsidR="00B83C70" w:rsidRPr="0026043D">
        <w:rPr>
          <w:rFonts w:ascii="Times New Roman" w:hAnsi="Times New Roman" w:cs="Times New Roman"/>
          <w:sz w:val="24"/>
          <w:szCs w:val="24"/>
        </w:rPr>
        <w:t xml:space="preserve"> (</w:t>
      </w:r>
      <w:r w:rsidR="00BF1FB3" w:rsidRPr="0026043D">
        <w:rPr>
          <w:rFonts w:ascii="Times New Roman" w:hAnsi="Times New Roman" w:cs="Times New Roman"/>
          <w:sz w:val="24"/>
          <w:szCs w:val="24"/>
        </w:rPr>
        <w:t xml:space="preserve">for brevity </w:t>
      </w:r>
      <w:r w:rsidR="00B83C70" w:rsidRPr="0026043D">
        <w:rPr>
          <w:rFonts w:ascii="Times New Roman" w:hAnsi="Times New Roman" w:cs="Times New Roman"/>
          <w:sz w:val="24"/>
          <w:szCs w:val="24"/>
        </w:rPr>
        <w:t>these measures are</w:t>
      </w:r>
      <w:r w:rsidR="00231366">
        <w:rPr>
          <w:rFonts w:ascii="Times New Roman" w:hAnsi="Times New Roman" w:cs="Times New Roman"/>
          <w:sz w:val="24"/>
          <w:szCs w:val="24"/>
        </w:rPr>
        <w:t xml:space="preserve"> only </w:t>
      </w:r>
      <w:r w:rsidR="00692817" w:rsidRPr="0026043D">
        <w:rPr>
          <w:rFonts w:ascii="Times New Roman" w:hAnsi="Times New Roman" w:cs="Times New Roman"/>
          <w:sz w:val="24"/>
          <w:szCs w:val="24"/>
        </w:rPr>
        <w:t>reported in the supplemental materials</w:t>
      </w:r>
      <w:r w:rsidR="00B83C70" w:rsidRPr="0026043D">
        <w:rPr>
          <w:rFonts w:ascii="Times New Roman" w:hAnsi="Times New Roman" w:cs="Times New Roman"/>
          <w:sz w:val="24"/>
          <w:szCs w:val="24"/>
        </w:rPr>
        <w:t xml:space="preserve">). </w:t>
      </w:r>
    </w:p>
    <w:p w14:paraId="2A47DEDC" w14:textId="35E90F09" w:rsidR="00B83C70" w:rsidRPr="00EE0182" w:rsidRDefault="00B83C70" w:rsidP="004F14AC">
      <w:pPr>
        <w:spacing w:after="0" w:line="480" w:lineRule="auto"/>
        <w:jc w:val="center"/>
        <w:rPr>
          <w:rFonts w:ascii="Times New Roman" w:hAnsi="Times New Roman" w:cs="Times New Roman"/>
          <w:b/>
          <w:sz w:val="24"/>
          <w:szCs w:val="24"/>
        </w:rPr>
      </w:pPr>
      <w:r w:rsidRPr="00EE0182">
        <w:rPr>
          <w:rFonts w:ascii="Times New Roman" w:hAnsi="Times New Roman" w:cs="Times New Roman"/>
          <w:b/>
          <w:sz w:val="24"/>
          <w:szCs w:val="24"/>
        </w:rPr>
        <w:t>Results</w:t>
      </w:r>
    </w:p>
    <w:p w14:paraId="2489733D" w14:textId="20284EE6" w:rsidR="0076737A" w:rsidRPr="00EE0182" w:rsidRDefault="00B83C70" w:rsidP="00F62181">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t xml:space="preserve">Attention </w:t>
      </w:r>
      <w:r w:rsidR="00F62181" w:rsidRPr="00EE0182">
        <w:rPr>
          <w:rFonts w:ascii="Times New Roman" w:hAnsi="Times New Roman" w:cs="Times New Roman"/>
          <w:b/>
          <w:sz w:val="24"/>
          <w:szCs w:val="24"/>
        </w:rPr>
        <w:t>c</w:t>
      </w:r>
      <w:r w:rsidR="00556465" w:rsidRPr="00EE0182">
        <w:rPr>
          <w:rFonts w:ascii="Times New Roman" w:hAnsi="Times New Roman" w:cs="Times New Roman"/>
          <w:b/>
          <w:sz w:val="24"/>
          <w:szCs w:val="24"/>
        </w:rPr>
        <w:t>heck</w:t>
      </w:r>
    </w:p>
    <w:p w14:paraId="15D318B0" w14:textId="1D556366" w:rsidR="0071740D" w:rsidRDefault="0076737A" w:rsidP="00F62181">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D10DF0" w:rsidRPr="0026043D">
        <w:rPr>
          <w:rFonts w:ascii="Times New Roman" w:hAnsi="Times New Roman" w:cs="Times New Roman"/>
          <w:sz w:val="24"/>
          <w:szCs w:val="24"/>
        </w:rPr>
        <w:t xml:space="preserve">A chi-squared test of differences </w:t>
      </w:r>
      <w:r w:rsidRPr="0026043D">
        <w:rPr>
          <w:rFonts w:ascii="Times New Roman" w:hAnsi="Times New Roman" w:cs="Times New Roman"/>
          <w:sz w:val="24"/>
          <w:szCs w:val="24"/>
        </w:rPr>
        <w:t xml:space="preserve">did not find evidence </w:t>
      </w:r>
      <w:r w:rsidR="00A41DF7" w:rsidRPr="0026043D">
        <w:rPr>
          <w:rFonts w:ascii="Times New Roman" w:hAnsi="Times New Roman" w:cs="Times New Roman"/>
          <w:sz w:val="24"/>
          <w:szCs w:val="24"/>
        </w:rPr>
        <w:t xml:space="preserve">to conclude </w:t>
      </w:r>
      <w:r w:rsidRPr="0026043D">
        <w:rPr>
          <w:rFonts w:ascii="Times New Roman" w:hAnsi="Times New Roman" w:cs="Times New Roman"/>
          <w:sz w:val="24"/>
          <w:szCs w:val="24"/>
        </w:rPr>
        <w:t xml:space="preserve">that </w:t>
      </w:r>
      <w:r w:rsidR="00D10DF0" w:rsidRPr="0026043D">
        <w:rPr>
          <w:rFonts w:ascii="Times New Roman" w:hAnsi="Times New Roman" w:cs="Times New Roman"/>
          <w:sz w:val="24"/>
          <w:szCs w:val="24"/>
        </w:rPr>
        <w:t>the</w:t>
      </w:r>
      <w:r w:rsidR="00A41DF7" w:rsidRPr="0026043D">
        <w:rPr>
          <w:rFonts w:ascii="Times New Roman" w:hAnsi="Times New Roman" w:cs="Times New Roman"/>
          <w:sz w:val="24"/>
          <w:szCs w:val="24"/>
        </w:rPr>
        <w:t xml:space="preserve"> proportion of </w:t>
      </w:r>
      <w:r w:rsidR="00D10DF0" w:rsidRPr="0026043D">
        <w:rPr>
          <w:rFonts w:ascii="Times New Roman" w:hAnsi="Times New Roman" w:cs="Times New Roman"/>
          <w:sz w:val="24"/>
          <w:szCs w:val="24"/>
        </w:rPr>
        <w:t>participants incorrectly recall</w:t>
      </w:r>
      <w:ins w:id="374" w:author="Dylan Wiwad" w:date="2018-08-08T13:41:00Z">
        <w:r w:rsidR="002D0B65">
          <w:rPr>
            <w:rFonts w:ascii="Times New Roman" w:hAnsi="Times New Roman" w:cs="Times New Roman"/>
            <w:sz w:val="24"/>
            <w:szCs w:val="24"/>
          </w:rPr>
          <w:t>ing</w:t>
        </w:r>
      </w:ins>
      <w:del w:id="375" w:author="Dylan Wiwad" w:date="2018-08-08T13:41:00Z">
        <w:r w:rsidR="00D10DF0" w:rsidRPr="0026043D" w:rsidDel="002D0B65">
          <w:rPr>
            <w:rFonts w:ascii="Times New Roman" w:hAnsi="Times New Roman" w:cs="Times New Roman"/>
            <w:sz w:val="24"/>
            <w:szCs w:val="24"/>
          </w:rPr>
          <w:delText>ed</w:delText>
        </w:r>
      </w:del>
      <w:r w:rsidR="00D10DF0" w:rsidRPr="0026043D">
        <w:rPr>
          <w:rFonts w:ascii="Times New Roman" w:hAnsi="Times New Roman" w:cs="Times New Roman"/>
          <w:sz w:val="24"/>
          <w:szCs w:val="24"/>
        </w:rPr>
        <w:t xml:space="preserve"> the manipulation </w:t>
      </w:r>
      <w:del w:id="376" w:author="Lara Aknin" w:date="2018-08-09T13:15:00Z">
        <w:r w:rsidR="00D10DF0" w:rsidRPr="0026043D" w:rsidDel="00673785">
          <w:rPr>
            <w:rFonts w:ascii="Times New Roman" w:hAnsi="Times New Roman" w:cs="Times New Roman"/>
            <w:sz w:val="24"/>
            <w:szCs w:val="24"/>
          </w:rPr>
          <w:delText>was different</w:delText>
        </w:r>
      </w:del>
      <w:ins w:id="377" w:author="Lara Aknin" w:date="2018-08-09T13:15:00Z">
        <w:r w:rsidR="00673785">
          <w:rPr>
            <w:rFonts w:ascii="Times New Roman" w:hAnsi="Times New Roman" w:cs="Times New Roman"/>
            <w:sz w:val="24"/>
            <w:szCs w:val="24"/>
          </w:rPr>
          <w:t>differed</w:t>
        </w:r>
      </w:ins>
      <w:r w:rsidR="00D10DF0" w:rsidRPr="0026043D">
        <w:rPr>
          <w:rFonts w:ascii="Times New Roman" w:hAnsi="Times New Roman" w:cs="Times New Roman"/>
          <w:sz w:val="24"/>
          <w:szCs w:val="24"/>
        </w:rPr>
        <w:t xml:space="preserve">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29%,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31%),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0.21,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.651. Similarly, we did not find evidence </w:t>
      </w:r>
      <w:r w:rsidR="00D10DF0" w:rsidRPr="0026043D">
        <w:rPr>
          <w:rFonts w:ascii="Times New Roman" w:hAnsi="Times New Roman" w:cs="Times New Roman"/>
          <w:sz w:val="24"/>
          <w:szCs w:val="24"/>
        </w:rPr>
        <w:lastRenderedPageBreak/>
        <w:t xml:space="preserve">that the </w:t>
      </w:r>
      <w:r w:rsidR="00A41DF7" w:rsidRPr="0026043D">
        <w:rPr>
          <w:rFonts w:ascii="Times New Roman" w:hAnsi="Times New Roman" w:cs="Times New Roman"/>
          <w:sz w:val="24"/>
          <w:szCs w:val="24"/>
        </w:rPr>
        <w:t xml:space="preserve">proportion of </w:t>
      </w:r>
      <w:r w:rsidR="00D10DF0" w:rsidRPr="0026043D">
        <w:rPr>
          <w:rFonts w:ascii="Times New Roman" w:hAnsi="Times New Roman" w:cs="Times New Roman"/>
          <w:sz w:val="24"/>
          <w:szCs w:val="24"/>
        </w:rPr>
        <w:t>participants fail</w:t>
      </w:r>
      <w:r w:rsidR="00A41DF7" w:rsidRPr="0026043D">
        <w:rPr>
          <w:rFonts w:ascii="Times New Roman" w:hAnsi="Times New Roman" w:cs="Times New Roman"/>
          <w:sz w:val="24"/>
          <w:szCs w:val="24"/>
        </w:rPr>
        <w:t>ing</w:t>
      </w:r>
      <w:r w:rsidR="00D10DF0" w:rsidRPr="0026043D">
        <w:rPr>
          <w:rFonts w:ascii="Times New Roman" w:hAnsi="Times New Roman" w:cs="Times New Roman"/>
          <w:sz w:val="24"/>
          <w:szCs w:val="24"/>
        </w:rPr>
        <w:t xml:space="preserve"> the general attention check differed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7%),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0.51,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.475. </w:t>
      </w:r>
      <w:commentRangeStart w:id="378"/>
      <w:r w:rsidR="00D10DF0" w:rsidRPr="0026043D">
        <w:rPr>
          <w:rFonts w:ascii="Times New Roman" w:hAnsi="Times New Roman" w:cs="Times New Roman"/>
          <w:sz w:val="24"/>
          <w:szCs w:val="24"/>
        </w:rPr>
        <w:t>Thus</w:t>
      </w:r>
      <w:commentRangeEnd w:id="378"/>
      <w:r w:rsidR="00673785">
        <w:rPr>
          <w:rStyle w:val="CommentReference"/>
        </w:rPr>
        <w:commentReference w:id="378"/>
      </w:r>
      <w:r w:rsidR="00D10DF0" w:rsidRPr="0026043D">
        <w:rPr>
          <w:rFonts w:ascii="Times New Roman" w:hAnsi="Times New Roman" w:cs="Times New Roman"/>
          <w:sz w:val="24"/>
          <w:szCs w:val="24"/>
        </w:rPr>
        <w:t>,</w:t>
      </w:r>
      <w:r w:rsidR="00A41DF7" w:rsidRPr="0026043D">
        <w:rPr>
          <w:rFonts w:ascii="Times New Roman" w:hAnsi="Times New Roman" w:cs="Times New Roman"/>
          <w:sz w:val="24"/>
          <w:szCs w:val="24"/>
        </w:rPr>
        <w:t xml:space="preserve"> analyses were only preformed on participants who successfully completed both attention checks (n = 718).</w:t>
      </w:r>
    </w:p>
    <w:p w14:paraId="2F26FD92" w14:textId="38FF2E0E" w:rsidR="001062C5" w:rsidRPr="001062C5" w:rsidRDefault="001062C5" w:rsidP="00F62181">
      <w:pPr>
        <w:spacing w:after="0" w:line="480" w:lineRule="auto"/>
        <w:rPr>
          <w:rFonts w:ascii="Times New Roman" w:hAnsi="Times New Roman" w:cs="Times New Roman"/>
          <w:b/>
          <w:sz w:val="24"/>
          <w:szCs w:val="24"/>
        </w:rPr>
      </w:pPr>
      <w:r>
        <w:rPr>
          <w:rFonts w:ascii="Times New Roman" w:hAnsi="Times New Roman" w:cs="Times New Roman"/>
          <w:b/>
          <w:sz w:val="24"/>
          <w:szCs w:val="24"/>
        </w:rPr>
        <w:t>Manipulation check</w:t>
      </w:r>
    </w:p>
    <w:p w14:paraId="1ACD290C" w14:textId="42EBB9AB" w:rsidR="0071740D" w:rsidRPr="0026043D" w:rsidRDefault="0071740D" w:rsidP="0071740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Belief in </w:t>
      </w:r>
      <w:ins w:id="379" w:author="Azim Shariff" w:date="2018-08-09T01:17:00Z">
        <w:r w:rsidR="007D5F44">
          <w:rPr>
            <w:rFonts w:ascii="Times New Roman" w:hAnsi="Times New Roman" w:cs="Times New Roman"/>
            <w:sz w:val="24"/>
            <w:szCs w:val="24"/>
          </w:rPr>
          <w:t>f</w:t>
        </w:r>
      </w:ins>
      <w:del w:id="380" w:author="Azim Shariff" w:date="2018-08-09T01:17:00Z">
        <w:r w:rsidRPr="0026043D" w:rsidDel="007D5F44">
          <w:rPr>
            <w:rFonts w:ascii="Times New Roman" w:hAnsi="Times New Roman" w:cs="Times New Roman"/>
            <w:sz w:val="24"/>
            <w:szCs w:val="24"/>
          </w:rPr>
          <w:delText>F</w:delText>
        </w:r>
      </w:del>
      <w:r w:rsidRPr="0026043D">
        <w:rPr>
          <w:rFonts w:ascii="Times New Roman" w:hAnsi="Times New Roman" w:cs="Times New Roman"/>
          <w:sz w:val="24"/>
          <w:szCs w:val="24"/>
        </w:rPr>
        <w:t xml:space="preserve">ree will was higher in the </w:t>
      </w:r>
      <w:r w:rsidRPr="0026043D">
        <w:rPr>
          <w:rFonts w:ascii="Times New Roman" w:hAnsi="Times New Roman" w:cs="Times New Roman"/>
          <w:i/>
          <w:sz w:val="24"/>
          <w:szCs w:val="24"/>
        </w:rPr>
        <w:t>Pro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5.09,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4.7</w:t>
      </w:r>
      <w:r w:rsidR="003937F5" w:rsidRPr="0026043D">
        <w:rPr>
          <w:rFonts w:ascii="Times New Roman" w:hAnsi="Times New Roman" w:cs="Times New Roman"/>
          <w:sz w:val="24"/>
          <w:szCs w:val="24"/>
        </w:rPr>
        <w:t>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3937F5" w:rsidRPr="0026043D">
        <w:rPr>
          <w:rFonts w:ascii="Times New Roman" w:hAnsi="Times New Roman" w:cs="Times New Roman"/>
          <w:sz w:val="24"/>
          <w:szCs w:val="24"/>
        </w:rPr>
        <w:t>2</w:t>
      </w:r>
      <w:r w:rsidRPr="0026043D">
        <w:rPr>
          <w:rFonts w:ascii="Times New Roman" w:hAnsi="Times New Roman" w:cs="Times New Roman"/>
          <w:sz w:val="24"/>
          <w:szCs w:val="24"/>
        </w:rPr>
        <w:t xml:space="preserve">3), indicating that our manipulation was effective,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3937F5" w:rsidRPr="0026043D">
        <w:rPr>
          <w:rFonts w:ascii="Times New Roman" w:hAnsi="Times New Roman" w:cs="Times New Roman"/>
          <w:sz w:val="24"/>
          <w:szCs w:val="24"/>
        </w:rPr>
        <w:t>714.46</w:t>
      </w:r>
      <w:r w:rsidRPr="0026043D">
        <w:rPr>
          <w:rFonts w:ascii="Times New Roman" w:hAnsi="Times New Roman" w:cs="Times New Roman"/>
          <w:sz w:val="24"/>
          <w:szCs w:val="24"/>
        </w:rPr>
        <w:t xml:space="preserve">) = </w:t>
      </w:r>
      <w:r w:rsidR="003937F5" w:rsidRPr="0026043D">
        <w:rPr>
          <w:rFonts w:ascii="Times New Roman" w:hAnsi="Times New Roman" w:cs="Times New Roman"/>
          <w:sz w:val="24"/>
          <w:szCs w:val="24"/>
        </w:rPr>
        <w:t>3.69</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&lt; .001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28</w:t>
      </w:r>
      <w:r w:rsidRPr="0026043D">
        <w:rPr>
          <w:rFonts w:ascii="Times New Roman" w:hAnsi="Times New Roman" w:cs="Times New Roman"/>
          <w:sz w:val="24"/>
          <w:szCs w:val="24"/>
        </w:rPr>
        <w:t>, 95% CI [0.</w:t>
      </w:r>
      <w:r w:rsidR="003937F5" w:rsidRPr="0026043D">
        <w:rPr>
          <w:rFonts w:ascii="Times New Roman" w:hAnsi="Times New Roman" w:cs="Times New Roman"/>
          <w:sz w:val="24"/>
          <w:szCs w:val="24"/>
        </w:rPr>
        <w:t>13</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42</w:t>
      </w:r>
      <w:r w:rsidRPr="0026043D">
        <w:rPr>
          <w:rFonts w:ascii="Times New Roman" w:hAnsi="Times New Roman" w:cs="Times New Roman"/>
          <w:sz w:val="24"/>
          <w:szCs w:val="24"/>
        </w:rPr>
        <w:t>].</w:t>
      </w:r>
    </w:p>
    <w:p w14:paraId="27DE7B75" w14:textId="75CD888C" w:rsidR="0071740D" w:rsidRPr="001062C5" w:rsidRDefault="00963816" w:rsidP="00F62181">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Analysis</w:t>
      </w:r>
    </w:p>
    <w:p w14:paraId="257F9D0A" w14:textId="7DE0C41B" w:rsidR="00347637" w:rsidRPr="0026043D" w:rsidRDefault="00667CAD" w:rsidP="0096381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Overall, we </w:t>
      </w:r>
      <w:del w:id="381" w:author="Lara Aknin" w:date="2018-08-09T13:20:00Z">
        <w:r w:rsidRPr="0026043D" w:rsidDel="00673785">
          <w:rPr>
            <w:rFonts w:ascii="Times New Roman" w:hAnsi="Times New Roman" w:cs="Times New Roman"/>
            <w:sz w:val="24"/>
            <w:szCs w:val="24"/>
          </w:rPr>
          <w:delText xml:space="preserve">find </w:delText>
        </w:r>
      </w:del>
      <w:ins w:id="382" w:author="Lara Aknin" w:date="2018-08-09T13:20:00Z">
        <w:r w:rsidR="00673785">
          <w:rPr>
            <w:rFonts w:ascii="Times New Roman" w:hAnsi="Times New Roman" w:cs="Times New Roman"/>
            <w:sz w:val="24"/>
            <w:szCs w:val="24"/>
          </w:rPr>
          <w:t>found</w:t>
        </w:r>
        <w:r w:rsidR="00673785" w:rsidRPr="0026043D">
          <w:rPr>
            <w:rFonts w:ascii="Times New Roman" w:hAnsi="Times New Roman" w:cs="Times New Roman"/>
            <w:sz w:val="24"/>
            <w:szCs w:val="24"/>
          </w:rPr>
          <w:t xml:space="preserve"> </w:t>
        </w:r>
      </w:ins>
      <w:r w:rsidRPr="0026043D">
        <w:rPr>
          <w:rFonts w:ascii="Times New Roman" w:hAnsi="Times New Roman" w:cs="Times New Roman"/>
          <w:sz w:val="24"/>
          <w:szCs w:val="24"/>
        </w:rPr>
        <w:t>no evidence tha</w:t>
      </w:r>
      <w:r w:rsidR="009C1802" w:rsidRPr="0026043D">
        <w:rPr>
          <w:rFonts w:ascii="Times New Roman" w:hAnsi="Times New Roman" w:cs="Times New Roman"/>
          <w:sz w:val="24"/>
          <w:szCs w:val="24"/>
        </w:rPr>
        <w:t xml:space="preserve">t the </w:t>
      </w:r>
      <w:r w:rsidRPr="0026043D">
        <w:rPr>
          <w:rFonts w:ascii="Times New Roman" w:hAnsi="Times New Roman" w:cs="Times New Roman"/>
          <w:sz w:val="24"/>
          <w:szCs w:val="24"/>
        </w:rPr>
        <w:t xml:space="preserve">free will </w:t>
      </w:r>
      <w:r w:rsidR="009C1802" w:rsidRPr="0026043D">
        <w:rPr>
          <w:rFonts w:ascii="Times New Roman" w:hAnsi="Times New Roman" w:cs="Times New Roman"/>
          <w:sz w:val="24"/>
          <w:szCs w:val="24"/>
        </w:rPr>
        <w:t xml:space="preserve">manipulation produced a change in support for inequality. We did not find evidence that support for inequality was higher in the </w:t>
      </w:r>
      <w:r w:rsidR="009C1802" w:rsidRPr="0026043D">
        <w:rPr>
          <w:rFonts w:ascii="Times New Roman" w:hAnsi="Times New Roman" w:cs="Times New Roman"/>
          <w:i/>
          <w:sz w:val="24"/>
          <w:szCs w:val="24"/>
        </w:rPr>
        <w:t xml:space="preserve">Pro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 xml:space="preserve">= </w:t>
      </w:r>
      <w:r w:rsidR="00187EB5" w:rsidRPr="0026043D">
        <w:rPr>
          <w:rFonts w:ascii="Times New Roman" w:hAnsi="Times New Roman" w:cs="Times New Roman"/>
          <w:sz w:val="24"/>
          <w:szCs w:val="24"/>
        </w:rPr>
        <w:t>2.99</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1.56</w:t>
      </w:r>
      <w:r w:rsidR="009C1802" w:rsidRPr="0026043D">
        <w:rPr>
          <w:rFonts w:ascii="Times New Roman" w:hAnsi="Times New Roman" w:cs="Times New Roman"/>
          <w:sz w:val="24"/>
          <w:szCs w:val="24"/>
        </w:rPr>
        <w:t xml:space="preserve">) than in the </w:t>
      </w:r>
      <w:r w:rsidR="009C1802" w:rsidRPr="0026043D">
        <w:rPr>
          <w:rFonts w:ascii="Times New Roman" w:hAnsi="Times New Roman" w:cs="Times New Roman"/>
          <w:i/>
          <w:sz w:val="24"/>
          <w:szCs w:val="24"/>
        </w:rPr>
        <w:t xml:space="preserve">Anti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2.97</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1.54</w:t>
      </w:r>
      <w:r w:rsidR="009C1802" w:rsidRPr="0026043D">
        <w:rPr>
          <w:rFonts w:ascii="Times New Roman" w:hAnsi="Times New Roman" w:cs="Times New Roman"/>
          <w:sz w:val="24"/>
          <w:szCs w:val="24"/>
        </w:rPr>
        <w:t xml:space="preserve">), </w:t>
      </w:r>
      <w:proofErr w:type="gramStart"/>
      <w:r w:rsidR="009C1802" w:rsidRPr="0026043D">
        <w:rPr>
          <w:rFonts w:ascii="Times New Roman" w:hAnsi="Times New Roman" w:cs="Times New Roman"/>
          <w:i/>
          <w:sz w:val="24"/>
          <w:szCs w:val="24"/>
        </w:rPr>
        <w:t>t</w:t>
      </w:r>
      <w:r w:rsidR="009C1802" w:rsidRPr="0026043D">
        <w:rPr>
          <w:rFonts w:ascii="Times New Roman" w:hAnsi="Times New Roman" w:cs="Times New Roman"/>
          <w:sz w:val="24"/>
          <w:szCs w:val="24"/>
        </w:rPr>
        <w:t>(</w:t>
      </w:r>
      <w:proofErr w:type="gramEnd"/>
      <w:r w:rsidR="00485A7F" w:rsidRPr="0026043D">
        <w:rPr>
          <w:rFonts w:ascii="Times New Roman" w:hAnsi="Times New Roman" w:cs="Times New Roman"/>
          <w:sz w:val="24"/>
          <w:szCs w:val="24"/>
        </w:rPr>
        <w:t>712.18</w:t>
      </w:r>
      <w:r w:rsidR="009C1802" w:rsidRPr="0026043D">
        <w:rPr>
          <w:rFonts w:ascii="Times New Roman" w:hAnsi="Times New Roman" w:cs="Times New Roman"/>
          <w:sz w:val="24"/>
          <w:szCs w:val="24"/>
        </w:rPr>
        <w:t>) =</w:t>
      </w:r>
      <w:r w:rsidR="00485A7F" w:rsidRPr="0026043D">
        <w:rPr>
          <w:rFonts w:ascii="Times New Roman" w:hAnsi="Times New Roman" w:cs="Times New Roman"/>
          <w:sz w:val="24"/>
          <w:szCs w:val="24"/>
        </w:rPr>
        <w:t xml:space="preserve"> 0.11</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p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454</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01</w:t>
      </w:r>
      <w:r w:rsidR="009C1802" w:rsidRPr="0026043D">
        <w:rPr>
          <w:rFonts w:ascii="Times New Roman" w:hAnsi="Times New Roman" w:cs="Times New Roman"/>
          <w:sz w:val="24"/>
          <w:szCs w:val="24"/>
        </w:rPr>
        <w:t>, 95% CI [</w:t>
      </w:r>
      <w:r w:rsidR="00485A7F" w:rsidRPr="0026043D">
        <w:rPr>
          <w:rFonts w:ascii="Times New Roman" w:hAnsi="Times New Roman" w:cs="Times New Roman"/>
          <w:sz w:val="24"/>
          <w:szCs w:val="24"/>
        </w:rPr>
        <w:t>-0.20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0.20</w:t>
      </w:r>
      <w:r w:rsidR="009C1802" w:rsidRPr="0026043D">
        <w:rPr>
          <w:rFonts w:ascii="Times New Roman" w:hAnsi="Times New Roman" w:cs="Times New Roman"/>
          <w:sz w:val="24"/>
          <w:szCs w:val="24"/>
        </w:rPr>
        <w:t>].</w:t>
      </w:r>
      <w:r w:rsidR="00347637" w:rsidRPr="0026043D">
        <w:rPr>
          <w:rFonts w:ascii="Times New Roman" w:hAnsi="Times New Roman" w:cs="Times New Roman"/>
          <w:sz w:val="24"/>
          <w:szCs w:val="24"/>
        </w:rPr>
        <w:t xml:space="preserve"> </w:t>
      </w:r>
      <w:r w:rsidR="005A0DA6" w:rsidRPr="0026043D">
        <w:rPr>
          <w:rFonts w:ascii="Times New Roman" w:hAnsi="Times New Roman" w:cs="Times New Roman"/>
          <w:sz w:val="24"/>
          <w:szCs w:val="24"/>
        </w:rPr>
        <w:t xml:space="preserve">However, </w:t>
      </w:r>
      <w:ins w:id="383" w:author="Azim Shariff" w:date="2018-08-09T01:19:00Z">
        <w:r w:rsidR="007D5F44">
          <w:rPr>
            <w:rFonts w:ascii="Times New Roman" w:hAnsi="Times New Roman" w:cs="Times New Roman"/>
            <w:sz w:val="24"/>
            <w:szCs w:val="24"/>
          </w:rPr>
          <w:t xml:space="preserve">as in Study 3, </w:t>
        </w:r>
      </w:ins>
      <w:del w:id="384" w:author="Azim Shariff" w:date="2018-08-09T01:19:00Z">
        <w:r w:rsidR="005A0DA6" w:rsidRPr="0026043D" w:rsidDel="007D5F44">
          <w:rPr>
            <w:rFonts w:ascii="Times New Roman" w:hAnsi="Times New Roman" w:cs="Times New Roman"/>
            <w:sz w:val="24"/>
            <w:szCs w:val="24"/>
          </w:rPr>
          <w:delText>using</w:delText>
        </w:r>
      </w:del>
      <w:ins w:id="385" w:author="Dylan Wiwad" w:date="2018-08-08T13:41:00Z">
        <w:del w:id="386" w:author="Azim Shariff" w:date="2018-08-09T01:19:00Z">
          <w:r w:rsidR="002D0B65" w:rsidDel="007D5F44">
            <w:rPr>
              <w:rFonts w:ascii="Times New Roman" w:hAnsi="Times New Roman" w:cs="Times New Roman"/>
              <w:sz w:val="24"/>
              <w:szCs w:val="24"/>
            </w:rPr>
            <w:delText xml:space="preserve"> </w:delText>
          </w:r>
        </w:del>
        <w:r w:rsidR="002D0B65">
          <w:rPr>
            <w:rFonts w:ascii="Times New Roman" w:hAnsi="Times New Roman" w:cs="Times New Roman"/>
            <w:sz w:val="24"/>
            <w:szCs w:val="24"/>
          </w:rPr>
          <w:t>a</w:t>
        </w:r>
      </w:ins>
      <w:r w:rsidR="005A0DA6" w:rsidRPr="0026043D">
        <w:rPr>
          <w:rFonts w:ascii="Times New Roman" w:hAnsi="Times New Roman" w:cs="Times New Roman"/>
          <w:sz w:val="24"/>
          <w:szCs w:val="24"/>
        </w:rPr>
        <w:t xml:space="preserve"> mediation model </w:t>
      </w:r>
      <w:r w:rsidR="00485A7F" w:rsidRPr="0026043D">
        <w:rPr>
          <w:rFonts w:ascii="Times New Roman" w:hAnsi="Times New Roman" w:cs="Times New Roman"/>
          <w:sz w:val="24"/>
          <w:szCs w:val="24"/>
        </w:rPr>
        <w:t>controlling</w:t>
      </w:r>
      <w:r w:rsidR="005A0DA6" w:rsidRPr="0026043D">
        <w:rPr>
          <w:rFonts w:ascii="Times New Roman" w:hAnsi="Times New Roman" w:cs="Times New Roman"/>
          <w:sz w:val="24"/>
          <w:szCs w:val="24"/>
        </w:rPr>
        <w:t xml:space="preserve"> for political affiliation, socioeconomic-status, gender</w:t>
      </w:r>
      <w:commentRangeStart w:id="387"/>
      <w:r w:rsidR="00D02ED7" w:rsidRPr="0026043D">
        <w:rPr>
          <w:rFonts w:ascii="Times New Roman" w:hAnsi="Times New Roman" w:cs="Times New Roman"/>
          <w:sz w:val="24"/>
          <w:szCs w:val="24"/>
          <w:vertAlign w:val="superscript"/>
        </w:rPr>
        <w:t>3</w:t>
      </w:r>
      <w:commentRangeEnd w:id="387"/>
      <w:r w:rsidR="002D0B65">
        <w:rPr>
          <w:rStyle w:val="CommentReference"/>
        </w:rPr>
        <w:commentReference w:id="387"/>
      </w:r>
      <w:r w:rsidR="005A0DA6" w:rsidRPr="0026043D">
        <w:rPr>
          <w:rFonts w:ascii="Times New Roman" w:hAnsi="Times New Roman" w:cs="Times New Roman"/>
          <w:sz w:val="24"/>
          <w:szCs w:val="24"/>
        </w:rPr>
        <w:t>, and age</w:t>
      </w:r>
      <w:ins w:id="388" w:author="Azim Shariff" w:date="2018-08-09T01:19:00Z">
        <w:r w:rsidR="007D5F44">
          <w:rPr>
            <w:rFonts w:ascii="Times New Roman" w:hAnsi="Times New Roman" w:cs="Times New Roman"/>
            <w:sz w:val="24"/>
            <w:szCs w:val="24"/>
          </w:rPr>
          <w:t xml:space="preserve"> r</w:t>
        </w:r>
      </w:ins>
      <w:del w:id="389" w:author="Azim Shariff" w:date="2018-08-09T01:19:00Z">
        <w:r w:rsidR="005A0DA6" w:rsidRPr="0026043D" w:rsidDel="007D5F44">
          <w:rPr>
            <w:rFonts w:ascii="Times New Roman" w:hAnsi="Times New Roman" w:cs="Times New Roman"/>
            <w:sz w:val="24"/>
            <w:szCs w:val="24"/>
          </w:rPr>
          <w:delText>, we find</w:delText>
        </w:r>
      </w:del>
      <w:ins w:id="390" w:author="Azim Shariff" w:date="2018-08-09T01:19:00Z">
        <w:r w:rsidR="007D5F44">
          <w:rPr>
            <w:rFonts w:ascii="Times New Roman" w:hAnsi="Times New Roman" w:cs="Times New Roman"/>
            <w:sz w:val="24"/>
            <w:szCs w:val="24"/>
          </w:rPr>
          <w:t>evealed</w:t>
        </w:r>
      </w:ins>
      <w:r w:rsidR="005A0DA6" w:rsidRPr="0026043D">
        <w:rPr>
          <w:rFonts w:ascii="Times New Roman" w:hAnsi="Times New Roman" w:cs="Times New Roman"/>
          <w:sz w:val="24"/>
          <w:szCs w:val="24"/>
        </w:rPr>
        <w:t xml:space="preserve"> a significant indirect effect of condition on support for inequality through free will, </w:t>
      </w:r>
      <w:r w:rsidR="005A0DA6" w:rsidRPr="0026043D">
        <w:rPr>
          <w:rFonts w:ascii="Times New Roman" w:hAnsi="Times New Roman" w:cs="Times New Roman"/>
          <w:i/>
          <w:sz w:val="24"/>
          <w:szCs w:val="24"/>
        </w:rPr>
        <w:t xml:space="preserve">B </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w:t>
      </w:r>
      <w:r w:rsidR="005A0DA6" w:rsidRPr="0026043D">
        <w:rPr>
          <w:rFonts w:ascii="Times New Roman" w:hAnsi="Times New Roman" w:cs="Times New Roman"/>
          <w:sz w:val="24"/>
          <w:szCs w:val="24"/>
        </w:rPr>
        <w:t>0.0</w:t>
      </w:r>
      <w:r w:rsidR="00485A7F" w:rsidRPr="0026043D">
        <w:rPr>
          <w:rFonts w:ascii="Times New Roman" w:hAnsi="Times New Roman" w:cs="Times New Roman"/>
          <w:sz w:val="24"/>
          <w:szCs w:val="24"/>
        </w:rPr>
        <w:t>4</w:t>
      </w:r>
      <w:r w:rsidR="005A0DA6" w:rsidRPr="0026043D">
        <w:rPr>
          <w:rFonts w:ascii="Times New Roman" w:hAnsi="Times New Roman" w:cs="Times New Roman"/>
          <w:sz w:val="24"/>
          <w:szCs w:val="24"/>
        </w:rPr>
        <w:t xml:space="preserve">, </w:t>
      </w:r>
      <w:r w:rsidR="005A0DA6" w:rsidRPr="0026043D">
        <w:rPr>
          <w:rFonts w:ascii="Times New Roman" w:hAnsi="Times New Roman" w:cs="Times New Roman"/>
          <w:i/>
          <w:sz w:val="24"/>
          <w:szCs w:val="24"/>
        </w:rPr>
        <w:t xml:space="preserve">p </w:t>
      </w:r>
      <w:r w:rsidR="00485A7F" w:rsidRPr="0026043D">
        <w:rPr>
          <w:rFonts w:ascii="Times New Roman" w:hAnsi="Times New Roman" w:cs="Times New Roman"/>
          <w:sz w:val="24"/>
          <w:szCs w:val="24"/>
        </w:rPr>
        <w:t>&lt;</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001.</w:t>
      </w:r>
    </w:p>
    <w:p w14:paraId="37B36858" w14:textId="5130C55C" w:rsidR="005207CF" w:rsidRPr="0026043D" w:rsidRDefault="00F364FF" w:rsidP="00347637">
      <w:pPr>
        <w:spacing w:after="0" w:line="480" w:lineRule="auto"/>
        <w:ind w:firstLine="720"/>
        <w:rPr>
          <w:rFonts w:ascii="Times New Roman" w:hAnsi="Times New Roman" w:cs="Times New Roman"/>
          <w:sz w:val="24"/>
          <w:szCs w:val="24"/>
        </w:rPr>
      </w:pPr>
      <w:commentRangeStart w:id="391"/>
      <w:r w:rsidRPr="0026043D">
        <w:rPr>
          <w:rFonts w:ascii="Times New Roman" w:hAnsi="Times New Roman" w:cs="Times New Roman"/>
          <w:sz w:val="24"/>
          <w:szCs w:val="24"/>
        </w:rPr>
        <w:t>Our main hypothesis was that</w:t>
      </w:r>
      <w:r w:rsidR="00347637" w:rsidRPr="0026043D">
        <w:rPr>
          <w:rFonts w:ascii="Times New Roman" w:hAnsi="Times New Roman" w:cs="Times New Roman"/>
          <w:sz w:val="24"/>
          <w:szCs w:val="24"/>
        </w:rPr>
        <w:t xml:space="preserve"> the manipulation of free will would only affect support for inequality among conservatives. </w:t>
      </w:r>
      <w:r w:rsidRPr="0026043D">
        <w:rPr>
          <w:rFonts w:ascii="Times New Roman" w:hAnsi="Times New Roman" w:cs="Times New Roman"/>
          <w:sz w:val="24"/>
          <w:szCs w:val="24"/>
        </w:rPr>
        <w:t xml:space="preserve">Contrary to this hypothesis, we </w:t>
      </w:r>
      <w:del w:id="392" w:author="Lara Aknin" w:date="2018-08-09T13:20:00Z">
        <w:r w:rsidRPr="0026043D" w:rsidDel="00673785">
          <w:rPr>
            <w:rFonts w:ascii="Times New Roman" w:hAnsi="Times New Roman" w:cs="Times New Roman"/>
            <w:sz w:val="24"/>
            <w:szCs w:val="24"/>
          </w:rPr>
          <w:delText xml:space="preserve">do </w:delText>
        </w:r>
      </w:del>
      <w:ins w:id="393" w:author="Lara Aknin" w:date="2018-08-09T13:20:00Z">
        <w:r w:rsidR="00673785">
          <w:rPr>
            <w:rFonts w:ascii="Times New Roman" w:hAnsi="Times New Roman" w:cs="Times New Roman"/>
            <w:sz w:val="24"/>
            <w:szCs w:val="24"/>
          </w:rPr>
          <w:t>did</w:t>
        </w:r>
        <w:r w:rsidR="00673785" w:rsidRPr="0026043D">
          <w:rPr>
            <w:rFonts w:ascii="Times New Roman" w:hAnsi="Times New Roman" w:cs="Times New Roman"/>
            <w:sz w:val="24"/>
            <w:szCs w:val="24"/>
          </w:rPr>
          <w:t xml:space="preserve"> </w:t>
        </w:r>
      </w:ins>
      <w:r w:rsidRPr="0026043D">
        <w:rPr>
          <w:rFonts w:ascii="Times New Roman" w:hAnsi="Times New Roman" w:cs="Times New Roman"/>
          <w:sz w:val="24"/>
          <w:szCs w:val="24"/>
        </w:rPr>
        <w:t xml:space="preserve">not find evidence that conservatives were more supportive of inequality in the </w:t>
      </w:r>
      <w:r w:rsidR="003937F5" w:rsidRPr="0026043D">
        <w:rPr>
          <w:rFonts w:ascii="Times New Roman" w:hAnsi="Times New Roman" w:cs="Times New Roman"/>
          <w:i/>
          <w:sz w:val="24"/>
          <w:szCs w:val="24"/>
        </w:rPr>
        <w:t xml:space="preserve">Pro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3.85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1.5</w:t>
      </w:r>
      <w:r w:rsidRPr="0026043D">
        <w:rPr>
          <w:rFonts w:ascii="Times New Roman" w:hAnsi="Times New Roman" w:cs="Times New Roman"/>
          <w:sz w:val="24"/>
          <w:szCs w:val="24"/>
        </w:rPr>
        <w:t>5</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compared to the </w:t>
      </w:r>
      <w:r w:rsidR="003937F5" w:rsidRPr="0026043D">
        <w:rPr>
          <w:rFonts w:ascii="Times New Roman" w:hAnsi="Times New Roman" w:cs="Times New Roman"/>
          <w:i/>
          <w:sz w:val="24"/>
          <w:szCs w:val="24"/>
        </w:rPr>
        <w:t xml:space="preserve">Anti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w:t>
      </w:r>
      <w:r w:rsidR="003937F5" w:rsidRPr="0026043D">
        <w:rPr>
          <w:rFonts w:ascii="Times New Roman" w:hAnsi="Times New Roman" w:cs="Times New Roman"/>
          <w:sz w:val="24"/>
          <w:szCs w:val="24"/>
        </w:rPr>
        <w:t>.9</w:t>
      </w:r>
      <w:r w:rsidRPr="0026043D">
        <w:rPr>
          <w:rFonts w:ascii="Times New Roman" w:hAnsi="Times New Roman" w:cs="Times New Roman"/>
          <w:sz w:val="24"/>
          <w:szCs w:val="24"/>
        </w:rPr>
        <w:t>1</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w:t>
      </w:r>
      <w:r w:rsidRPr="0026043D">
        <w:rPr>
          <w:rFonts w:ascii="Times New Roman" w:hAnsi="Times New Roman" w:cs="Times New Roman"/>
          <w:sz w:val="24"/>
          <w:szCs w:val="24"/>
        </w:rPr>
        <w:t>38</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t</w:t>
      </w:r>
      <w:r w:rsidR="003937F5" w:rsidRPr="0026043D">
        <w:rPr>
          <w:rFonts w:ascii="Times New Roman" w:hAnsi="Times New Roman" w:cs="Times New Roman"/>
          <w:sz w:val="24"/>
          <w:szCs w:val="24"/>
        </w:rPr>
        <w:t>(</w:t>
      </w:r>
      <w:r w:rsidR="005207CF" w:rsidRPr="0026043D">
        <w:rPr>
          <w:rFonts w:ascii="Times New Roman" w:hAnsi="Times New Roman" w:cs="Times New Roman"/>
          <w:sz w:val="24"/>
          <w:szCs w:val="24"/>
        </w:rPr>
        <w:t>333.95</w:t>
      </w:r>
      <w:r w:rsidR="003937F5" w:rsidRPr="0026043D">
        <w:rPr>
          <w:rFonts w:ascii="Times New Roman" w:hAnsi="Times New Roman" w:cs="Times New Roman"/>
          <w:sz w:val="24"/>
          <w:szCs w:val="24"/>
        </w:rPr>
        <w:t xml:space="preserve">) = </w:t>
      </w:r>
      <w:r w:rsidR="005207CF" w:rsidRPr="0026043D">
        <w:rPr>
          <w:rFonts w:ascii="Times New Roman" w:hAnsi="Times New Roman" w:cs="Times New Roman"/>
          <w:sz w:val="24"/>
          <w:szCs w:val="24"/>
        </w:rPr>
        <w:t>-0.35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 .</w:t>
      </w:r>
      <w:r w:rsidR="005207CF" w:rsidRPr="0026043D">
        <w:rPr>
          <w:rFonts w:ascii="Times New Roman" w:hAnsi="Times New Roman" w:cs="Times New Roman"/>
          <w:sz w:val="24"/>
          <w:szCs w:val="24"/>
        </w:rPr>
        <w:t>637</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d </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4</w:t>
      </w:r>
      <w:r w:rsidR="003937F5" w:rsidRPr="0026043D">
        <w:rPr>
          <w:rFonts w:ascii="Times New Roman" w:hAnsi="Times New Roman" w:cs="Times New Roman"/>
          <w:sz w:val="24"/>
          <w:szCs w:val="24"/>
        </w:rPr>
        <w:t>, 95% CI [-0.1</w:t>
      </w:r>
      <w:r w:rsidR="005207CF" w:rsidRPr="0026043D">
        <w:rPr>
          <w:rFonts w:ascii="Times New Roman" w:hAnsi="Times New Roman" w:cs="Times New Roman"/>
          <w:sz w:val="24"/>
          <w:szCs w:val="24"/>
        </w:rPr>
        <w:t>7</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25</w:t>
      </w:r>
      <w:r w:rsidR="003937F5" w:rsidRPr="0026043D">
        <w:rPr>
          <w:rFonts w:ascii="Times New Roman" w:hAnsi="Times New Roman" w:cs="Times New Roman"/>
          <w:sz w:val="24"/>
          <w:szCs w:val="24"/>
        </w:rPr>
        <w:t xml:space="preserve">]. </w:t>
      </w:r>
      <w:r w:rsidR="005207CF" w:rsidRPr="0026043D">
        <w:rPr>
          <w:rFonts w:ascii="Times New Roman" w:hAnsi="Times New Roman" w:cs="Times New Roman"/>
          <w:sz w:val="24"/>
          <w:szCs w:val="24"/>
        </w:rPr>
        <w:t xml:space="preserve">Similarly, we do not find evidence that liberals were more supportive of inequality in the </w:t>
      </w:r>
      <w:r w:rsidR="005207CF" w:rsidRPr="0026043D">
        <w:rPr>
          <w:rFonts w:ascii="Times New Roman" w:hAnsi="Times New Roman" w:cs="Times New Roman"/>
          <w:i/>
          <w:sz w:val="24"/>
          <w:szCs w:val="24"/>
        </w:rPr>
        <w:t xml:space="preserve">Pro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2.18,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1.05) compared to the </w:t>
      </w:r>
      <w:r w:rsidR="005207CF" w:rsidRPr="0026043D">
        <w:rPr>
          <w:rFonts w:ascii="Times New Roman" w:hAnsi="Times New Roman" w:cs="Times New Roman"/>
          <w:i/>
          <w:sz w:val="24"/>
          <w:szCs w:val="24"/>
        </w:rPr>
        <w:t xml:space="preserve">Anti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2.11,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1.12), </w:t>
      </w:r>
      <w:r w:rsidR="005207CF" w:rsidRPr="0026043D">
        <w:rPr>
          <w:rFonts w:ascii="Times New Roman" w:hAnsi="Times New Roman" w:cs="Times New Roman"/>
          <w:i/>
          <w:sz w:val="24"/>
          <w:szCs w:val="24"/>
        </w:rPr>
        <w:t>t</w:t>
      </w:r>
      <w:r w:rsidR="005207CF" w:rsidRPr="0026043D">
        <w:rPr>
          <w:rFonts w:ascii="Times New Roman" w:hAnsi="Times New Roman" w:cs="Times New Roman"/>
          <w:sz w:val="24"/>
          <w:szCs w:val="24"/>
        </w:rPr>
        <w:t xml:space="preserve">(369.99) = 0.63, </w:t>
      </w:r>
      <w:r w:rsidR="005207CF" w:rsidRPr="0026043D">
        <w:rPr>
          <w:rFonts w:ascii="Times New Roman" w:hAnsi="Times New Roman" w:cs="Times New Roman"/>
          <w:i/>
          <w:sz w:val="24"/>
          <w:szCs w:val="24"/>
        </w:rPr>
        <w:t xml:space="preserve">p </w:t>
      </w:r>
      <w:r w:rsidR="005207CF" w:rsidRPr="0026043D">
        <w:rPr>
          <w:rFonts w:ascii="Times New Roman" w:hAnsi="Times New Roman" w:cs="Times New Roman"/>
          <w:sz w:val="24"/>
          <w:szCs w:val="24"/>
        </w:rPr>
        <w:t xml:space="preserve">= .263, </w:t>
      </w:r>
      <w:r w:rsidR="005207CF" w:rsidRPr="0026043D">
        <w:rPr>
          <w:rFonts w:ascii="Times New Roman" w:hAnsi="Times New Roman" w:cs="Times New Roman"/>
          <w:i/>
          <w:sz w:val="24"/>
          <w:szCs w:val="24"/>
        </w:rPr>
        <w:t xml:space="preserve">d </w:t>
      </w:r>
      <w:r w:rsidR="005207CF" w:rsidRPr="0026043D">
        <w:rPr>
          <w:rFonts w:ascii="Times New Roman" w:hAnsi="Times New Roman" w:cs="Times New Roman"/>
          <w:sz w:val="24"/>
          <w:szCs w:val="24"/>
        </w:rPr>
        <w:t>= .07, 95% CI [-0.11, 0.24].</w:t>
      </w:r>
      <w:commentRangeEnd w:id="391"/>
      <w:r w:rsidR="002D0B65">
        <w:rPr>
          <w:rStyle w:val="CommentReference"/>
        </w:rPr>
        <w:commentReference w:id="391"/>
      </w:r>
      <w:r w:rsidR="00E20E08" w:rsidRPr="0026043D">
        <w:rPr>
          <w:rFonts w:ascii="Times New Roman" w:hAnsi="Times New Roman" w:cs="Times New Roman"/>
          <w:sz w:val="24"/>
          <w:szCs w:val="24"/>
        </w:rPr>
        <w:t xml:space="preserve"> However, we d</w:t>
      </w:r>
      <w:ins w:id="394" w:author="Lara Aknin" w:date="2018-08-09T13:21:00Z">
        <w:r w:rsidR="00673785">
          <w:rPr>
            <w:rFonts w:ascii="Times New Roman" w:hAnsi="Times New Roman" w:cs="Times New Roman"/>
            <w:sz w:val="24"/>
            <w:szCs w:val="24"/>
          </w:rPr>
          <w:t>id</w:t>
        </w:r>
      </w:ins>
      <w:del w:id="395" w:author="Lara Aknin" w:date="2018-08-09T13:21:00Z">
        <w:r w:rsidR="00E20E08" w:rsidRPr="0026043D" w:rsidDel="00673785">
          <w:rPr>
            <w:rFonts w:ascii="Times New Roman" w:hAnsi="Times New Roman" w:cs="Times New Roman"/>
            <w:sz w:val="24"/>
            <w:szCs w:val="24"/>
          </w:rPr>
          <w:delText>o</w:delText>
        </w:r>
      </w:del>
      <w:r w:rsidR="00E20E08" w:rsidRPr="0026043D">
        <w:rPr>
          <w:rFonts w:ascii="Times New Roman" w:hAnsi="Times New Roman" w:cs="Times New Roman"/>
          <w:sz w:val="24"/>
          <w:szCs w:val="24"/>
        </w:rPr>
        <w:t xml:space="preserve"> find evidence for an indirect effect of condition on support for </w:t>
      </w:r>
      <w:r w:rsidR="00E20E08" w:rsidRPr="0026043D">
        <w:rPr>
          <w:rFonts w:ascii="Times New Roman" w:hAnsi="Times New Roman" w:cs="Times New Roman"/>
          <w:sz w:val="24"/>
          <w:szCs w:val="24"/>
        </w:rPr>
        <w:lastRenderedPageBreak/>
        <w:t>inequality through free will</w:t>
      </w:r>
      <w:r w:rsidR="005558B5" w:rsidRPr="0026043D">
        <w:rPr>
          <w:rFonts w:ascii="Times New Roman" w:hAnsi="Times New Roman" w:cs="Times New Roman"/>
          <w:sz w:val="24"/>
          <w:szCs w:val="24"/>
        </w:rPr>
        <w:t xml:space="preserve"> (</w:t>
      </w:r>
      <w:r w:rsidR="00E20E08" w:rsidRPr="0026043D">
        <w:rPr>
          <w:rFonts w:ascii="Times New Roman" w:hAnsi="Times New Roman" w:cs="Times New Roman"/>
          <w:sz w:val="24"/>
          <w:szCs w:val="24"/>
        </w:rPr>
        <w:t>controlling for socio-economic status, gender, and age</w:t>
      </w:r>
      <w:r w:rsidR="005558B5" w:rsidRPr="0026043D">
        <w:rPr>
          <w:rFonts w:ascii="Times New Roman" w:hAnsi="Times New Roman" w:cs="Times New Roman"/>
          <w:sz w:val="24"/>
          <w:szCs w:val="24"/>
        </w:rPr>
        <w:t>)</w:t>
      </w:r>
      <w:r w:rsidR="00E20E08" w:rsidRPr="0026043D">
        <w:rPr>
          <w:rFonts w:ascii="Times New Roman" w:hAnsi="Times New Roman" w:cs="Times New Roman"/>
          <w:sz w:val="24"/>
          <w:szCs w:val="24"/>
        </w:rPr>
        <w:t xml:space="preserve"> for both conservatives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-0.06,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.026) and liberals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-0.03,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xml:space="preserve">=.036).  </w:t>
      </w:r>
    </w:p>
    <w:p w14:paraId="2D1952B0" w14:textId="57103828" w:rsidR="00EE72E4" w:rsidRPr="0026043D" w:rsidRDefault="00573DB4" w:rsidP="0034763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Turning to redistribution, we d</w:t>
      </w:r>
      <w:ins w:id="396" w:author="Lara Aknin" w:date="2018-08-09T13:21:00Z">
        <w:r w:rsidR="00673785">
          <w:rPr>
            <w:rFonts w:ascii="Times New Roman" w:hAnsi="Times New Roman" w:cs="Times New Roman"/>
            <w:sz w:val="24"/>
            <w:szCs w:val="24"/>
          </w:rPr>
          <w:t>id</w:t>
        </w:r>
      </w:ins>
      <w:del w:id="397" w:author="Lara Aknin" w:date="2018-08-09T13:21:00Z">
        <w:r w:rsidRPr="0026043D" w:rsidDel="00673785">
          <w:rPr>
            <w:rFonts w:ascii="Times New Roman" w:hAnsi="Times New Roman" w:cs="Times New Roman"/>
            <w:sz w:val="24"/>
            <w:szCs w:val="24"/>
          </w:rPr>
          <w:delText>o</w:delText>
        </w:r>
      </w:del>
      <w:r w:rsidRPr="0026043D">
        <w:rPr>
          <w:rFonts w:ascii="Times New Roman" w:hAnsi="Times New Roman" w:cs="Times New Roman"/>
          <w:sz w:val="24"/>
          <w:szCs w:val="24"/>
        </w:rPr>
        <w:t xml:space="preserve"> not find evidence that support for redistribution was lower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4.89,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1.66)</w:t>
      </w:r>
      <w:r w:rsidRPr="0026043D">
        <w:rPr>
          <w:rFonts w:ascii="Times New Roman" w:hAnsi="Times New Roman" w:cs="Times New Roman"/>
          <w:sz w:val="24"/>
          <w:szCs w:val="24"/>
        </w:rPr>
        <w:t xml:space="preserve"> relative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4.84,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xml:space="preserve">= 1.65), </w:t>
      </w:r>
      <w:proofErr w:type="gramStart"/>
      <w:r w:rsidR="00B0722B" w:rsidRPr="0026043D">
        <w:rPr>
          <w:rFonts w:ascii="Times New Roman" w:hAnsi="Times New Roman" w:cs="Times New Roman"/>
          <w:i/>
          <w:sz w:val="24"/>
          <w:szCs w:val="24"/>
        </w:rPr>
        <w:t>t</w:t>
      </w:r>
      <w:r w:rsidR="00B0722B" w:rsidRPr="0026043D">
        <w:rPr>
          <w:rFonts w:ascii="Times New Roman" w:hAnsi="Times New Roman" w:cs="Times New Roman"/>
          <w:sz w:val="24"/>
          <w:szCs w:val="24"/>
        </w:rPr>
        <w:t>(</w:t>
      </w:r>
      <w:proofErr w:type="gramEnd"/>
      <w:r w:rsidR="00B0722B" w:rsidRPr="0026043D">
        <w:rPr>
          <w:rFonts w:ascii="Times New Roman" w:hAnsi="Times New Roman" w:cs="Times New Roman"/>
          <w:sz w:val="24"/>
          <w:szCs w:val="24"/>
        </w:rPr>
        <w:t xml:space="preserve">712.92) = 0.35, </w:t>
      </w:r>
      <w:r w:rsidR="00B0722B" w:rsidRPr="0026043D">
        <w:rPr>
          <w:rFonts w:ascii="Times New Roman" w:hAnsi="Times New Roman" w:cs="Times New Roman"/>
          <w:i/>
          <w:sz w:val="24"/>
          <w:szCs w:val="24"/>
        </w:rPr>
        <w:t xml:space="preserve">p </w:t>
      </w:r>
      <w:r w:rsidR="00B0722B" w:rsidRPr="0026043D">
        <w:rPr>
          <w:rFonts w:ascii="Times New Roman" w:hAnsi="Times New Roman" w:cs="Times New Roman"/>
          <w:sz w:val="24"/>
          <w:szCs w:val="24"/>
        </w:rPr>
        <w:t>= .683</w:t>
      </w:r>
      <w:r w:rsidR="00F86F90" w:rsidRPr="0026043D">
        <w:rPr>
          <w:rFonts w:ascii="Times New Roman" w:hAnsi="Times New Roman" w:cs="Times New Roman"/>
          <w:sz w:val="24"/>
          <w:szCs w:val="24"/>
        </w:rPr>
        <w:t xml:space="preserve">, </w:t>
      </w:r>
      <w:r w:rsidR="00F86F90" w:rsidRPr="0026043D">
        <w:rPr>
          <w:rFonts w:ascii="Times New Roman" w:hAnsi="Times New Roman" w:cs="Times New Roman"/>
          <w:i/>
          <w:sz w:val="24"/>
          <w:szCs w:val="24"/>
        </w:rPr>
        <w:t xml:space="preserve">d </w:t>
      </w:r>
      <w:r w:rsidR="00F86F90" w:rsidRPr="0026043D">
        <w:rPr>
          <w:rFonts w:ascii="Times New Roman" w:hAnsi="Times New Roman" w:cs="Times New Roman"/>
          <w:sz w:val="24"/>
          <w:szCs w:val="24"/>
        </w:rPr>
        <w:t>= .03, 95% CI [-0.12, 0.17]</w:t>
      </w:r>
      <w:r w:rsidRPr="0026043D">
        <w:rPr>
          <w:rFonts w:ascii="Times New Roman" w:hAnsi="Times New Roman" w:cs="Times New Roman"/>
          <w:sz w:val="24"/>
          <w:szCs w:val="24"/>
        </w:rPr>
        <w:t>.</w:t>
      </w:r>
      <w:r w:rsidR="00EE72E4" w:rsidRPr="0026043D">
        <w:rPr>
          <w:rFonts w:ascii="Times New Roman" w:hAnsi="Times New Roman" w:cs="Times New Roman"/>
          <w:sz w:val="24"/>
          <w:szCs w:val="24"/>
        </w:rPr>
        <w:t xml:space="preserve"> </w:t>
      </w:r>
      <w:r w:rsidR="00EA437F" w:rsidRPr="0026043D">
        <w:rPr>
          <w:rFonts w:ascii="Times New Roman" w:hAnsi="Times New Roman" w:cs="Times New Roman"/>
          <w:sz w:val="24"/>
          <w:szCs w:val="24"/>
        </w:rPr>
        <w:t>Similar test</w:t>
      </w:r>
      <w:r w:rsidR="008072D6" w:rsidRPr="0026043D">
        <w:rPr>
          <w:rFonts w:ascii="Times New Roman" w:hAnsi="Times New Roman" w:cs="Times New Roman"/>
          <w:sz w:val="24"/>
          <w:szCs w:val="24"/>
        </w:rPr>
        <w:t>s</w:t>
      </w:r>
      <w:r w:rsidR="00EA437F" w:rsidRPr="0026043D">
        <w:rPr>
          <w:rFonts w:ascii="Times New Roman" w:hAnsi="Times New Roman" w:cs="Times New Roman"/>
          <w:sz w:val="24"/>
          <w:szCs w:val="24"/>
        </w:rPr>
        <w:t xml:space="preserve"> also found null results among </w:t>
      </w:r>
      <w:r w:rsidR="00EE72E4" w:rsidRPr="0026043D">
        <w:rPr>
          <w:rFonts w:ascii="Times New Roman" w:hAnsi="Times New Roman" w:cs="Times New Roman"/>
          <w:sz w:val="24"/>
          <w:szCs w:val="24"/>
        </w:rPr>
        <w:t>conservatives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 xml:space="preserve">= </w:t>
      </w:r>
      <w:r w:rsidR="003F4513" w:rsidRPr="0026043D">
        <w:rPr>
          <w:rFonts w:ascii="Times New Roman" w:hAnsi="Times New Roman" w:cs="Times New Roman"/>
          <w:sz w:val="24"/>
          <w:szCs w:val="24"/>
        </w:rPr>
        <w:t>3.84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1.62</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3.89</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1.54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340.09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-0.28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388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03</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-0.21, 0.27</w:t>
      </w:r>
      <w:r w:rsidR="00EE72E4" w:rsidRPr="0026043D">
        <w:rPr>
          <w:rFonts w:ascii="Times New Roman" w:hAnsi="Times New Roman" w:cs="Times New Roman"/>
          <w:sz w:val="24"/>
          <w:szCs w:val="24"/>
        </w:rPr>
        <w:t>]) and liberals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0.96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5.73</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1.20</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360.59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1.21</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886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12</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-0.05, 0.30</w:t>
      </w:r>
      <w:r w:rsidR="00EE72E4" w:rsidRPr="0026043D">
        <w:rPr>
          <w:rFonts w:ascii="Times New Roman" w:hAnsi="Times New Roman" w:cs="Times New Roman"/>
          <w:sz w:val="24"/>
          <w:szCs w:val="24"/>
        </w:rPr>
        <w:t xml:space="preserve">]).  </w:t>
      </w:r>
    </w:p>
    <w:p w14:paraId="58DD9723" w14:textId="2447394A" w:rsidR="00BD670B" w:rsidRPr="0026043D" w:rsidRDefault="00EE72E4" w:rsidP="008C1C8A">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d</w:t>
      </w:r>
      <w:ins w:id="398" w:author="Lara Aknin" w:date="2018-08-09T13:21:00Z">
        <w:r w:rsidR="00673785">
          <w:rPr>
            <w:rFonts w:ascii="Times New Roman" w:hAnsi="Times New Roman" w:cs="Times New Roman"/>
            <w:sz w:val="24"/>
            <w:szCs w:val="24"/>
          </w:rPr>
          <w:t>id</w:t>
        </w:r>
      </w:ins>
      <w:del w:id="399" w:author="Lara Aknin" w:date="2018-08-09T13:21:00Z">
        <w:r w:rsidRPr="0026043D" w:rsidDel="00673785">
          <w:rPr>
            <w:rFonts w:ascii="Times New Roman" w:hAnsi="Times New Roman" w:cs="Times New Roman"/>
            <w:sz w:val="24"/>
            <w:szCs w:val="24"/>
          </w:rPr>
          <w:delText>o</w:delText>
        </w:r>
      </w:del>
      <w:r w:rsidRPr="0026043D">
        <w:rPr>
          <w:rFonts w:ascii="Times New Roman" w:hAnsi="Times New Roman" w:cs="Times New Roman"/>
          <w:sz w:val="24"/>
          <w:szCs w:val="24"/>
        </w:rPr>
        <w:t xml:space="preserve"> however, find evidence for a</w:t>
      </w:r>
      <w:r w:rsidR="00593ADF" w:rsidRPr="0026043D">
        <w:rPr>
          <w:rFonts w:ascii="Times New Roman" w:hAnsi="Times New Roman" w:cs="Times New Roman"/>
          <w:sz w:val="24"/>
          <w:szCs w:val="24"/>
        </w:rPr>
        <w:t>n indirect effect of the manipulation on support for redistribution through belief in free will,</w:t>
      </w:r>
      <w:r w:rsidR="008072D6" w:rsidRPr="0026043D">
        <w:rPr>
          <w:rFonts w:ascii="Times New Roman" w:hAnsi="Times New Roman" w:cs="Times New Roman"/>
          <w:sz w:val="24"/>
          <w:szCs w:val="24"/>
        </w:rPr>
        <w:t xml:space="preserve"> controlling for political affiliation, socioeconomic-status, gender, and age,</w:t>
      </w:r>
      <w:r w:rsidR="00593ADF" w:rsidRPr="0026043D">
        <w:rPr>
          <w:rFonts w:ascii="Times New Roman" w:hAnsi="Times New Roman" w:cs="Times New Roman"/>
          <w:sz w:val="24"/>
          <w:szCs w:val="24"/>
        </w:rPr>
        <w:t xml:space="preserve"> </w:t>
      </w:r>
      <w:r w:rsidR="00593ADF" w:rsidRPr="0026043D">
        <w:rPr>
          <w:rFonts w:ascii="Times New Roman" w:hAnsi="Times New Roman" w:cs="Times New Roman"/>
          <w:i/>
          <w:sz w:val="24"/>
          <w:szCs w:val="24"/>
        </w:rPr>
        <w:t xml:space="preserve">B </w:t>
      </w:r>
      <w:r w:rsidR="00593ADF" w:rsidRPr="0026043D">
        <w:rPr>
          <w:rFonts w:ascii="Times New Roman" w:hAnsi="Times New Roman" w:cs="Times New Roman"/>
          <w:sz w:val="24"/>
          <w:szCs w:val="24"/>
        </w:rPr>
        <w:t xml:space="preserve">= .04, </w:t>
      </w:r>
      <w:r w:rsidR="00593ADF" w:rsidRPr="0026043D">
        <w:rPr>
          <w:rFonts w:ascii="Times New Roman" w:hAnsi="Times New Roman" w:cs="Times New Roman"/>
          <w:i/>
          <w:sz w:val="24"/>
          <w:szCs w:val="24"/>
        </w:rPr>
        <w:t xml:space="preserve">p </w:t>
      </w:r>
      <w:r w:rsidR="00593ADF" w:rsidRPr="0026043D">
        <w:rPr>
          <w:rFonts w:ascii="Times New Roman" w:hAnsi="Times New Roman" w:cs="Times New Roman"/>
          <w:sz w:val="24"/>
          <w:szCs w:val="24"/>
        </w:rPr>
        <w:t xml:space="preserve">= .004. </w:t>
      </w:r>
      <w:r w:rsidR="008072D6" w:rsidRPr="0026043D">
        <w:rPr>
          <w:rFonts w:ascii="Times New Roman" w:hAnsi="Times New Roman" w:cs="Times New Roman"/>
          <w:sz w:val="24"/>
          <w:szCs w:val="24"/>
        </w:rPr>
        <w:t>Likewise, controlling for socioeconomic-status, gender, and age, we find evidence for similar indirect effects among conservatives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.05,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.04) and liberals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.04,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.036).</w:t>
      </w:r>
    </w:p>
    <w:p w14:paraId="5BB7895E" w14:textId="761FF311" w:rsidR="006E4FA7" w:rsidRPr="00072FD7" w:rsidRDefault="001062C5" w:rsidP="006E4FA7">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 xml:space="preserve">Discussion </w:t>
      </w:r>
      <w:r w:rsidR="006E4FA7">
        <w:rPr>
          <w:rFonts w:ascii="Times New Roman" w:hAnsi="Times New Roman" w:cs="Times New Roman"/>
          <w:b/>
          <w:sz w:val="24"/>
          <w:szCs w:val="24"/>
        </w:rPr>
        <w:t>and Bayesian analysis of null effects</w:t>
      </w:r>
    </w:p>
    <w:p w14:paraId="6C521376" w14:textId="0421AD97" w:rsidR="001062C5" w:rsidRDefault="001062C5" w:rsidP="001062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Study 4</w:t>
      </w:r>
      <w:r w:rsidR="004723D9">
        <w:rPr>
          <w:rFonts w:ascii="Times New Roman" w:hAnsi="Times New Roman" w:cs="Times New Roman"/>
          <w:sz w:val="24"/>
          <w:szCs w:val="24"/>
        </w:rPr>
        <w:t xml:space="preserve"> failed to replicate the finding that </w:t>
      </w:r>
      <w:del w:id="400" w:author="Lara Aknin" w:date="2018-08-09T13:22:00Z">
        <w:r w:rsidR="004723D9" w:rsidDel="00673785">
          <w:rPr>
            <w:rFonts w:ascii="Times New Roman" w:hAnsi="Times New Roman" w:cs="Times New Roman"/>
            <w:sz w:val="24"/>
            <w:szCs w:val="24"/>
          </w:rPr>
          <w:delText xml:space="preserve">the </w:delText>
        </w:r>
      </w:del>
      <w:r w:rsidR="004723D9">
        <w:rPr>
          <w:rFonts w:ascii="Times New Roman" w:hAnsi="Times New Roman" w:cs="Times New Roman"/>
          <w:sz w:val="24"/>
          <w:szCs w:val="24"/>
        </w:rPr>
        <w:t>manipulati</w:t>
      </w:r>
      <w:ins w:id="401" w:author="Lara Aknin" w:date="2018-08-09T13:22:00Z">
        <w:r w:rsidR="00673785">
          <w:rPr>
            <w:rFonts w:ascii="Times New Roman" w:hAnsi="Times New Roman" w:cs="Times New Roman"/>
            <w:sz w:val="24"/>
            <w:szCs w:val="24"/>
          </w:rPr>
          <w:t>ng free will</w:t>
        </w:r>
      </w:ins>
      <w:del w:id="402" w:author="Lara Aknin" w:date="2018-08-09T13:22:00Z">
        <w:r w:rsidR="004723D9" w:rsidDel="00673785">
          <w:rPr>
            <w:rFonts w:ascii="Times New Roman" w:hAnsi="Times New Roman" w:cs="Times New Roman"/>
            <w:sz w:val="24"/>
            <w:szCs w:val="24"/>
          </w:rPr>
          <w:delText>on</w:delText>
        </w:r>
      </w:del>
      <w:r w:rsidR="004723D9">
        <w:rPr>
          <w:rFonts w:ascii="Times New Roman" w:hAnsi="Times New Roman" w:cs="Times New Roman"/>
          <w:sz w:val="24"/>
          <w:szCs w:val="24"/>
        </w:rPr>
        <w:t xml:space="preserve"> </w:t>
      </w:r>
      <w:ins w:id="403" w:author="Dylan Wiwad" w:date="2018-08-08T13:44:00Z">
        <w:r w:rsidR="009208C0">
          <w:rPr>
            <w:rFonts w:ascii="Times New Roman" w:hAnsi="Times New Roman" w:cs="Times New Roman"/>
            <w:sz w:val="24"/>
            <w:szCs w:val="24"/>
          </w:rPr>
          <w:t>a</w:t>
        </w:r>
      </w:ins>
      <w:del w:id="404" w:author="Dylan Wiwad" w:date="2018-08-08T13:44:00Z">
        <w:r w:rsidR="004723D9" w:rsidDel="009208C0">
          <w:rPr>
            <w:rFonts w:ascii="Times New Roman" w:hAnsi="Times New Roman" w:cs="Times New Roman"/>
            <w:sz w:val="24"/>
            <w:szCs w:val="24"/>
          </w:rPr>
          <w:delText>a</w:delText>
        </w:r>
      </w:del>
      <w:r w:rsidR="004723D9">
        <w:rPr>
          <w:rFonts w:ascii="Times New Roman" w:hAnsi="Times New Roman" w:cs="Times New Roman"/>
          <w:sz w:val="24"/>
          <w:szCs w:val="24"/>
        </w:rPr>
        <w:t>ffect</w:t>
      </w:r>
      <w:ins w:id="405" w:author="Dylan Wiwad" w:date="2018-08-08T13:43:00Z">
        <w:r w:rsidR="009208C0">
          <w:rPr>
            <w:rFonts w:ascii="Times New Roman" w:hAnsi="Times New Roman" w:cs="Times New Roman"/>
            <w:sz w:val="24"/>
            <w:szCs w:val="24"/>
          </w:rPr>
          <w:t>s</w:t>
        </w:r>
      </w:ins>
      <w:r w:rsidR="004723D9">
        <w:rPr>
          <w:rFonts w:ascii="Times New Roman" w:hAnsi="Times New Roman" w:cs="Times New Roman"/>
          <w:sz w:val="24"/>
          <w:szCs w:val="24"/>
        </w:rPr>
        <w:t xml:space="preserve"> </w:t>
      </w:r>
      <w:r>
        <w:rPr>
          <w:rFonts w:ascii="Times New Roman" w:hAnsi="Times New Roman" w:cs="Times New Roman"/>
          <w:sz w:val="24"/>
          <w:szCs w:val="24"/>
        </w:rPr>
        <w:t xml:space="preserve">support for </w:t>
      </w:r>
      <w:ins w:id="406" w:author="Dylan Wiwad" w:date="2018-08-08T13:44:00Z">
        <w:r w:rsidR="009208C0">
          <w:rPr>
            <w:rFonts w:ascii="Times New Roman" w:hAnsi="Times New Roman" w:cs="Times New Roman"/>
            <w:sz w:val="24"/>
            <w:szCs w:val="24"/>
          </w:rPr>
          <w:t xml:space="preserve">economic </w:t>
        </w:r>
      </w:ins>
      <w:del w:id="407" w:author="Dylan Wiwad" w:date="2018-08-08T13:44:00Z">
        <w:r w:rsidDel="009208C0">
          <w:rPr>
            <w:rFonts w:ascii="Times New Roman" w:hAnsi="Times New Roman" w:cs="Times New Roman"/>
            <w:sz w:val="24"/>
            <w:szCs w:val="24"/>
          </w:rPr>
          <w:delText>redistribution</w:delText>
        </w:r>
        <w:r w:rsidR="004723D9" w:rsidDel="009208C0">
          <w:rPr>
            <w:rFonts w:ascii="Times New Roman" w:hAnsi="Times New Roman" w:cs="Times New Roman"/>
            <w:sz w:val="24"/>
            <w:szCs w:val="24"/>
          </w:rPr>
          <w:delText xml:space="preserve"> </w:delText>
        </w:r>
      </w:del>
      <w:ins w:id="408" w:author="Dylan Wiwad" w:date="2018-08-08T13:44:00Z">
        <w:r w:rsidR="009208C0">
          <w:rPr>
            <w:rFonts w:ascii="Times New Roman" w:hAnsi="Times New Roman" w:cs="Times New Roman"/>
            <w:sz w:val="24"/>
            <w:szCs w:val="24"/>
          </w:rPr>
          <w:t xml:space="preserve">inequality </w:t>
        </w:r>
      </w:ins>
      <w:r w:rsidR="004723D9">
        <w:rPr>
          <w:rFonts w:ascii="Times New Roman" w:hAnsi="Times New Roman" w:cs="Times New Roman"/>
          <w:sz w:val="24"/>
          <w:szCs w:val="24"/>
        </w:rPr>
        <w:t>among conservatives,</w:t>
      </w:r>
      <w:r>
        <w:rPr>
          <w:rFonts w:ascii="Times New Roman" w:hAnsi="Times New Roman" w:cs="Times New Roman"/>
          <w:sz w:val="24"/>
          <w:szCs w:val="24"/>
        </w:rPr>
        <w:t xml:space="preserve"> indicating that </w:t>
      </w:r>
      <w:r w:rsidR="004723D9">
        <w:rPr>
          <w:rFonts w:ascii="Times New Roman" w:hAnsi="Times New Roman" w:cs="Times New Roman"/>
          <w:sz w:val="24"/>
          <w:szCs w:val="24"/>
        </w:rPr>
        <w:t>th</w:t>
      </w:r>
      <w:r w:rsidR="00072FD7">
        <w:rPr>
          <w:rFonts w:ascii="Times New Roman" w:hAnsi="Times New Roman" w:cs="Times New Roman"/>
          <w:sz w:val="24"/>
          <w:szCs w:val="24"/>
        </w:rPr>
        <w:t>e</w:t>
      </w:r>
      <w:r w:rsidR="004723D9">
        <w:rPr>
          <w:rFonts w:ascii="Times New Roman" w:hAnsi="Times New Roman" w:cs="Times New Roman"/>
          <w:sz w:val="24"/>
          <w:szCs w:val="24"/>
        </w:rPr>
        <w:t xml:space="preserve"> effect in Study 3 was likely a false positive. </w:t>
      </w:r>
      <w:r>
        <w:rPr>
          <w:rFonts w:ascii="Times New Roman" w:hAnsi="Times New Roman" w:cs="Times New Roman"/>
          <w:sz w:val="24"/>
          <w:szCs w:val="24"/>
        </w:rPr>
        <w:t xml:space="preserve"> </w:t>
      </w:r>
      <w:r w:rsidR="004723D9">
        <w:rPr>
          <w:rFonts w:ascii="Times New Roman" w:hAnsi="Times New Roman" w:cs="Times New Roman"/>
          <w:sz w:val="24"/>
          <w:szCs w:val="24"/>
        </w:rPr>
        <w:t xml:space="preserve">Study 4 </w:t>
      </w:r>
      <w:r w:rsidR="00072FD7">
        <w:rPr>
          <w:rFonts w:ascii="Times New Roman" w:hAnsi="Times New Roman" w:cs="Times New Roman"/>
          <w:sz w:val="24"/>
          <w:szCs w:val="24"/>
        </w:rPr>
        <w:t>did</w:t>
      </w:r>
      <w:ins w:id="409" w:author="Lara Aknin" w:date="2018-08-09T13:22:00Z">
        <w:r w:rsidR="00673785">
          <w:rPr>
            <w:rFonts w:ascii="Times New Roman" w:hAnsi="Times New Roman" w:cs="Times New Roman"/>
            <w:sz w:val="24"/>
            <w:szCs w:val="24"/>
          </w:rPr>
          <w:t>,</w:t>
        </w:r>
      </w:ins>
      <w:r w:rsidR="00072FD7">
        <w:rPr>
          <w:rFonts w:ascii="Times New Roman" w:hAnsi="Times New Roman" w:cs="Times New Roman"/>
          <w:sz w:val="24"/>
          <w:szCs w:val="24"/>
        </w:rPr>
        <w:t xml:space="preserve"> however, replicate the indirect effect of the manipulation on support for inequality through free will. </w:t>
      </w:r>
    </w:p>
    <w:p w14:paraId="16968CAA" w14:textId="1B0D222B" w:rsidR="00CE44F2" w:rsidRPr="0026043D" w:rsidRDefault="00C149C1" w:rsidP="00CE44F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7677AF" w:rsidRPr="0026043D">
        <w:rPr>
          <w:rFonts w:ascii="Times New Roman" w:hAnsi="Times New Roman" w:cs="Times New Roman"/>
          <w:sz w:val="24"/>
          <w:szCs w:val="24"/>
        </w:rPr>
        <w:t>Although Studies 3 and 4 d</w:t>
      </w:r>
      <w:ins w:id="410" w:author="Lara Aknin" w:date="2018-08-09T13:23:00Z">
        <w:r w:rsidR="00673785">
          <w:rPr>
            <w:rFonts w:ascii="Times New Roman" w:hAnsi="Times New Roman" w:cs="Times New Roman"/>
            <w:sz w:val="24"/>
            <w:szCs w:val="24"/>
          </w:rPr>
          <w:t>id</w:t>
        </w:r>
      </w:ins>
      <w:del w:id="411" w:author="Lara Aknin" w:date="2018-08-09T13:23:00Z">
        <w:r w:rsidR="007677AF" w:rsidRPr="0026043D" w:rsidDel="00673785">
          <w:rPr>
            <w:rFonts w:ascii="Times New Roman" w:hAnsi="Times New Roman" w:cs="Times New Roman"/>
            <w:sz w:val="24"/>
            <w:szCs w:val="24"/>
          </w:rPr>
          <w:delText>o</w:delText>
        </w:r>
      </w:del>
      <w:r w:rsidR="007677AF" w:rsidRPr="0026043D">
        <w:rPr>
          <w:rFonts w:ascii="Times New Roman" w:hAnsi="Times New Roman" w:cs="Times New Roman"/>
          <w:sz w:val="24"/>
          <w:szCs w:val="24"/>
        </w:rPr>
        <w:t xml:space="preserve"> not find evidence that the free will manipulation influences support for inequality, this does not provide evidence for the absence of an effect. To test this, </w:t>
      </w:r>
      <w:r w:rsidR="000B2492" w:rsidRPr="0026043D">
        <w:rPr>
          <w:rFonts w:ascii="Times New Roman" w:hAnsi="Times New Roman" w:cs="Times New Roman"/>
          <w:sz w:val="24"/>
          <w:szCs w:val="24"/>
        </w:rPr>
        <w:t>w</w:t>
      </w:r>
      <w:r w:rsidR="007677AF" w:rsidRPr="0026043D">
        <w:rPr>
          <w:rFonts w:ascii="Times New Roman" w:hAnsi="Times New Roman" w:cs="Times New Roman"/>
          <w:sz w:val="24"/>
          <w:szCs w:val="24"/>
        </w:rPr>
        <w:t xml:space="preserve">e calculated a Bayes Factor comparing the likelihood of the data </w:t>
      </w:r>
      <w:r w:rsidR="000B2492" w:rsidRPr="0026043D">
        <w:rPr>
          <w:rFonts w:ascii="Times New Roman" w:hAnsi="Times New Roman" w:cs="Times New Roman"/>
          <w:sz w:val="24"/>
          <w:szCs w:val="24"/>
        </w:rPr>
        <w:t>under a null model</w:t>
      </w:r>
      <w:r w:rsidR="005B04E5"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t xml:space="preserve">a point estimate of </w:t>
      </w:r>
      <w:r w:rsidR="009129B8" w:rsidRPr="0026043D">
        <w:rPr>
          <w:rFonts w:ascii="Times New Roman" w:hAnsi="Times New Roman" w:cs="Times New Roman"/>
          <w:i/>
          <w:sz w:val="24"/>
          <w:szCs w:val="24"/>
        </w:rPr>
        <w:t>d</w:t>
      </w:r>
      <w:r w:rsidR="005B04E5" w:rsidRPr="0026043D">
        <w:rPr>
          <w:rFonts w:ascii="Times New Roman" w:hAnsi="Times New Roman" w:cs="Times New Roman"/>
          <w:i/>
          <w:sz w:val="24"/>
          <w:szCs w:val="24"/>
        </w:rPr>
        <w:t xml:space="preserve"> </w:t>
      </w:r>
      <w:r w:rsidR="005B04E5" w:rsidRPr="0026043D">
        <w:rPr>
          <w:rFonts w:ascii="Times New Roman" w:hAnsi="Times New Roman" w:cs="Times New Roman"/>
          <w:sz w:val="24"/>
          <w:szCs w:val="24"/>
        </w:rPr>
        <w:t>= 0)</w:t>
      </w:r>
      <w:r w:rsidR="000B2492"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compared to an </w:t>
      </w:r>
      <w:r w:rsidR="000B2492" w:rsidRPr="0026043D">
        <w:rPr>
          <w:rFonts w:ascii="Times New Roman" w:hAnsi="Times New Roman" w:cs="Times New Roman"/>
          <w:sz w:val="24"/>
          <w:szCs w:val="24"/>
        </w:rPr>
        <w:t>alternative model</w:t>
      </w:r>
      <w:r w:rsidR="005B04E5"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with a normal </w:t>
      </w:r>
      <w:r w:rsidR="00CE44F2" w:rsidRPr="0026043D">
        <w:rPr>
          <w:rFonts w:ascii="Times New Roman" w:hAnsi="Times New Roman" w:cs="Times New Roman"/>
          <w:sz w:val="24"/>
          <w:szCs w:val="24"/>
        </w:rPr>
        <w:t xml:space="preserve">distribution centered around </w:t>
      </w:r>
      <w:r w:rsidR="00CE44F2" w:rsidRPr="0026043D">
        <w:rPr>
          <w:rFonts w:ascii="Times New Roman" w:hAnsi="Times New Roman" w:cs="Times New Roman"/>
          <w:i/>
          <w:sz w:val="24"/>
          <w:szCs w:val="24"/>
        </w:rPr>
        <w:t xml:space="preserve">d </w:t>
      </w:r>
      <w:commentRangeStart w:id="412"/>
      <w:r w:rsidR="00CE44F2" w:rsidRPr="0026043D">
        <w:rPr>
          <w:rFonts w:ascii="Times New Roman" w:hAnsi="Times New Roman" w:cs="Times New Roman"/>
          <w:sz w:val="24"/>
          <w:szCs w:val="24"/>
        </w:rPr>
        <w:lastRenderedPageBreak/>
        <w:t>= .43</w:t>
      </w:r>
      <w:r w:rsidR="009129B8" w:rsidRPr="0026043D">
        <w:rPr>
          <w:rFonts w:ascii="Times New Roman" w:hAnsi="Times New Roman" w:cs="Times New Roman"/>
          <w:sz w:val="24"/>
          <w:szCs w:val="24"/>
        </w:rPr>
        <w:t xml:space="preserve"> with </w:t>
      </w:r>
      <w:commentRangeEnd w:id="412"/>
      <w:r w:rsidR="00C972BE">
        <w:rPr>
          <w:rStyle w:val="CommentReference"/>
        </w:rPr>
        <w:commentReference w:id="412"/>
      </w:r>
      <w:r w:rsidR="009129B8" w:rsidRPr="0026043D">
        <w:rPr>
          <w:rFonts w:ascii="Times New Roman" w:hAnsi="Times New Roman" w:cs="Times New Roman"/>
          <w:sz w:val="24"/>
          <w:szCs w:val="24"/>
        </w:rPr>
        <w:t>a standard deviation of 0.30 (the average reported effect size in social psychology and the standard deviation of th</w:t>
      </w:r>
      <w:r w:rsidR="006E4FA7">
        <w:rPr>
          <w:rFonts w:ascii="Times New Roman" w:hAnsi="Times New Roman" w:cs="Times New Roman"/>
          <w:sz w:val="24"/>
          <w:szCs w:val="24"/>
        </w:rPr>
        <w:t>ese</w:t>
      </w:r>
      <w:r w:rsidR="009129B8" w:rsidRPr="0026043D">
        <w:rPr>
          <w:rFonts w:ascii="Times New Roman" w:hAnsi="Times New Roman" w:cs="Times New Roman"/>
          <w:sz w:val="24"/>
          <w:szCs w:val="24"/>
        </w:rPr>
        <w:t xml:space="preserve"> effect</w:t>
      </w:r>
      <w:r w:rsidR="006E4FA7">
        <w:rPr>
          <w:rFonts w:ascii="Times New Roman" w:hAnsi="Times New Roman" w:cs="Times New Roman"/>
          <w:sz w:val="24"/>
          <w:szCs w:val="24"/>
        </w:rPr>
        <w:t>s</w:t>
      </w:r>
      <w:r w:rsidR="009129B8"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fldChar w:fldCharType="begin" w:fldLock="1"/>
      </w:r>
      <w:r w:rsidR="00FD3442" w:rsidRPr="0026043D">
        <w:rPr>
          <w:rFonts w:ascii="Times New Roman" w:hAnsi="Times New Roman" w:cs="Times New Roman"/>
          <w:sz w:val="24"/>
          <w:szCs w:val="24"/>
        </w:rPr>
        <w:instrText>ADDIN CSL_CITATION { "citationItems" : [ { "id" : "ITEM-1", "itemData" : { "DOI" : "10.1037/1089-2680.7.4.331", "ISBN" : "1089-2680 U6 - ctx_ver=Z39.88-2004&amp;ctx_enc=info%3Aofi%2Fenc%3AUTF-8&amp;rfr_id=info:sid/summon.serialssolutions.com&amp;rft_val_fmt=info:ofi/fmt:kev:mtx:journal&amp;rft.genre=article&amp;rft.atitle=One+Hundred+Years+of+Social+Psychology+Quantitatively+Described&amp;rft.jtitle=Review+of+General+Psychology&amp;rft.au=Richard%2C+F.+D&amp;rft.au=Bond%2C+Charles+F.%2C+Jr&amp;rft.au=Stokes-Zoota%2C+Juli+J&amp;rft.date=2003&amp;rft.issn=1089-2680&amp;rft.eissn=1939-1552&amp;rft.volume=7&amp;rft.issue=4&amp;rft.spage=331&amp;rft.epage=363&amp;rft_id=info:doi/10.1037", "ISSN" : "10892680", "abstract" : "This article compiles results from a century of social psychological research, more than 25,000 studies of 8 million people. A large number of social psychological conclusions are listed alongside meta-analytic information about the magnitude and variability of the corresponding effects. References to 322 meta-analyses of social psychological phenomena are presented, as well as statistical effect-size summaries. Analyses reveal that social psychological effects typically yield a value of r equal to.21 and that, in the typical research literature, effects vary from study to study in ways that produce a standard deviation in r of.15. Uses, limitations, and implications of this large-scale compilation are noted.", "author" : [ { "dropping-particle" : "", "family" : "Richard", "given" : "F. D.", "non-dropping-particle" : "", "parse-names" : false, "suffix" : "" }, { "dropping-particle" : "", "family" : "Bond", "given" : "Charles F.", "non-dropping-particle" : "", "parse-names" : false, "suffix" : "" }, { "dropping-particle" : "", "family" : "Stokes-Zoota", "given" : "Juli J.", "non-dropping-particle" : "", "parse-names" : false, "suffix" : "" } ], "container-title" : "Review of General Psychology", "id" : "ITEM-1", "issue" : "4", "issued" : { "date-parts" : [ [ "2003" ] ] }, "page" : "331-363", "title" : "One Hundred Years of Social Psychology Quantitatively Described", "type" : "article-journal", "volume" : "7" }, "uris" : [ "http://www.mendeley.com/documents/?uuid=cee0ee79-0665-40de-b6ca-a6e5ca76369d" ] } ], "mendeley" : { "formattedCitation" : "(Richard, Bond, &amp; Stokes-Zoota, 2003)", "manualFormatting" : "Richard, Bond, &amp; Stokes-Zoota, 2003)", "plainTextFormattedCitation" : "(Richard, Bond, &amp; Stokes-Zoota, 2003)", "previouslyFormattedCitation" : "(Richard, Bond, &amp; Stokes-Zoota, 2003)" }, "properties" : { "noteIndex" : 0 }, "schema" : "https://github.com/citation-style-language/schema/raw/master/csl-citation.json" }</w:instrText>
      </w:r>
      <w:r w:rsidR="009129B8" w:rsidRPr="0026043D">
        <w:rPr>
          <w:rFonts w:ascii="Times New Roman" w:hAnsi="Times New Roman" w:cs="Times New Roman"/>
          <w:sz w:val="24"/>
          <w:szCs w:val="24"/>
        </w:rPr>
        <w:fldChar w:fldCharType="separate"/>
      </w:r>
      <w:r w:rsidR="009129B8" w:rsidRPr="0026043D">
        <w:rPr>
          <w:rFonts w:ascii="Times New Roman" w:hAnsi="Times New Roman" w:cs="Times New Roman"/>
          <w:noProof/>
          <w:sz w:val="24"/>
          <w:szCs w:val="24"/>
        </w:rPr>
        <w:t>Richard, Bond, &amp; Stokes-Zoota, 2003)</w:t>
      </w:r>
      <w:r w:rsidR="009129B8" w:rsidRPr="0026043D">
        <w:rPr>
          <w:rFonts w:ascii="Times New Roman" w:hAnsi="Times New Roman" w:cs="Times New Roman"/>
          <w:sz w:val="24"/>
          <w:szCs w:val="24"/>
        </w:rPr>
        <w:fldChar w:fldCharType="end"/>
      </w:r>
      <w:r w:rsidR="009129B8" w:rsidRPr="0026043D">
        <w:rPr>
          <w:rFonts w:ascii="Times New Roman" w:hAnsi="Times New Roman" w:cs="Times New Roman"/>
          <w:sz w:val="24"/>
          <w:szCs w:val="24"/>
        </w:rPr>
        <w:t xml:space="preserve">. </w:t>
      </w:r>
      <w:r w:rsidR="00CE44F2" w:rsidRPr="0026043D">
        <w:rPr>
          <w:rFonts w:ascii="Times New Roman" w:hAnsi="Times New Roman" w:cs="Times New Roman"/>
          <w:sz w:val="24"/>
          <w:szCs w:val="24"/>
        </w:rPr>
        <w:t>For th</w:t>
      </w:r>
      <w:r w:rsidR="00F61EA2" w:rsidRPr="0026043D">
        <w:rPr>
          <w:rFonts w:ascii="Times New Roman" w:hAnsi="Times New Roman" w:cs="Times New Roman"/>
          <w:sz w:val="24"/>
          <w:szCs w:val="24"/>
        </w:rPr>
        <w:t xml:space="preserve">e </w:t>
      </w:r>
      <w:r w:rsidR="00CE44F2" w:rsidRPr="0026043D">
        <w:rPr>
          <w:rFonts w:ascii="Times New Roman" w:hAnsi="Times New Roman" w:cs="Times New Roman"/>
          <w:sz w:val="24"/>
          <w:szCs w:val="24"/>
        </w:rPr>
        <w:t xml:space="preserve">data from Study 3, this analysis produced a BF01 =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meaning that the data in Study 3 are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times more likely to be observed under the null model than a model with </w:t>
      </w:r>
      <w:r w:rsidR="00F61EA2" w:rsidRPr="0026043D">
        <w:rPr>
          <w:rFonts w:ascii="Times New Roman" w:hAnsi="Times New Roman" w:cs="Times New Roman"/>
          <w:sz w:val="24"/>
          <w:szCs w:val="24"/>
        </w:rPr>
        <w:t xml:space="preserve">the </w:t>
      </w:r>
      <w:r w:rsidR="00EE74DE" w:rsidRPr="0026043D">
        <w:rPr>
          <w:rFonts w:ascii="Times New Roman" w:hAnsi="Times New Roman" w:cs="Times New Roman"/>
          <w:sz w:val="24"/>
          <w:szCs w:val="24"/>
        </w:rPr>
        <w:t>average reported</w:t>
      </w:r>
      <w:r w:rsidR="00F61EA2" w:rsidRPr="0026043D">
        <w:rPr>
          <w:rFonts w:ascii="Times New Roman" w:hAnsi="Times New Roman" w:cs="Times New Roman"/>
          <w:sz w:val="24"/>
          <w:szCs w:val="24"/>
        </w:rPr>
        <w:t xml:space="preserve"> effect size in social psychology. </w:t>
      </w:r>
      <w:r w:rsidR="00CE44F2" w:rsidRPr="0026043D">
        <w:rPr>
          <w:rFonts w:ascii="Times New Roman" w:hAnsi="Times New Roman" w:cs="Times New Roman"/>
          <w:sz w:val="24"/>
          <w:szCs w:val="24"/>
        </w:rPr>
        <w:t xml:space="preserve">Similarly, in Study 4 </w:t>
      </w:r>
      <w:ins w:id="413" w:author="Dylan Wiwad" w:date="2018-08-08T13:46:00Z">
        <w:r w:rsidR="00C972BE">
          <w:rPr>
            <w:rFonts w:ascii="Times New Roman" w:hAnsi="Times New Roman" w:cs="Times New Roman"/>
            <w:sz w:val="24"/>
            <w:szCs w:val="24"/>
          </w:rPr>
          <w:t xml:space="preserve">this analysis produced a </w:t>
        </w:r>
      </w:ins>
      <w:r w:rsidR="00CE44F2" w:rsidRPr="0026043D">
        <w:rPr>
          <w:rFonts w:ascii="Times New Roman" w:hAnsi="Times New Roman" w:cs="Times New Roman"/>
          <w:sz w:val="24"/>
          <w:szCs w:val="24"/>
        </w:rPr>
        <w:t xml:space="preserve">BF01 = </w:t>
      </w:r>
      <w:r w:rsidR="00F61EA2" w:rsidRPr="0026043D">
        <w:rPr>
          <w:rFonts w:ascii="Times New Roman" w:hAnsi="Times New Roman" w:cs="Times New Roman"/>
          <w:sz w:val="24"/>
          <w:szCs w:val="24"/>
        </w:rPr>
        <w:t>13.61</w:t>
      </w:r>
      <w:del w:id="414" w:author="Azim Shariff" w:date="2018-08-09T01:22:00Z">
        <w:r w:rsidR="00CE44F2" w:rsidRPr="0026043D" w:rsidDel="007D5F44">
          <w:rPr>
            <w:rFonts w:ascii="Times New Roman" w:hAnsi="Times New Roman" w:cs="Times New Roman"/>
            <w:sz w:val="24"/>
            <w:szCs w:val="24"/>
          </w:rPr>
          <w:delText xml:space="preserve">, meaning the data are </w:delText>
        </w:r>
        <w:r w:rsidR="00F61EA2" w:rsidRPr="0026043D" w:rsidDel="007D5F44">
          <w:rPr>
            <w:rFonts w:ascii="Times New Roman" w:hAnsi="Times New Roman" w:cs="Times New Roman"/>
            <w:sz w:val="24"/>
            <w:szCs w:val="24"/>
          </w:rPr>
          <w:delText>13.61</w:delText>
        </w:r>
        <w:r w:rsidR="00CE44F2" w:rsidRPr="0026043D" w:rsidDel="007D5F44">
          <w:rPr>
            <w:rFonts w:ascii="Times New Roman" w:hAnsi="Times New Roman" w:cs="Times New Roman"/>
            <w:sz w:val="24"/>
            <w:szCs w:val="24"/>
          </w:rPr>
          <w:delText xml:space="preserve"> times more likely to be observed under a null model than under a model </w:delText>
        </w:r>
        <w:r w:rsidR="00F61EA2" w:rsidRPr="0026043D" w:rsidDel="007D5F44">
          <w:rPr>
            <w:rFonts w:ascii="Times New Roman" w:hAnsi="Times New Roman" w:cs="Times New Roman"/>
            <w:sz w:val="24"/>
            <w:szCs w:val="24"/>
          </w:rPr>
          <w:delText xml:space="preserve">with the </w:delText>
        </w:r>
        <w:r w:rsidR="00EE74DE" w:rsidRPr="0026043D" w:rsidDel="007D5F44">
          <w:rPr>
            <w:rFonts w:ascii="Times New Roman" w:hAnsi="Times New Roman" w:cs="Times New Roman"/>
            <w:sz w:val="24"/>
            <w:szCs w:val="24"/>
          </w:rPr>
          <w:delText>average</w:delText>
        </w:r>
        <w:r w:rsidR="00F61EA2" w:rsidRPr="0026043D" w:rsidDel="007D5F44">
          <w:rPr>
            <w:rFonts w:ascii="Times New Roman" w:hAnsi="Times New Roman" w:cs="Times New Roman"/>
            <w:sz w:val="24"/>
            <w:szCs w:val="24"/>
          </w:rPr>
          <w:delText xml:space="preserve"> reported effect in social psychology.</w:delText>
        </w:r>
      </w:del>
      <w:ins w:id="415" w:author="Azim Shariff" w:date="2018-08-09T01:22:00Z">
        <w:r w:rsidR="007D5F44">
          <w:rPr>
            <w:rFonts w:ascii="Times New Roman" w:hAnsi="Times New Roman" w:cs="Times New Roman"/>
            <w:sz w:val="24"/>
            <w:szCs w:val="24"/>
          </w:rPr>
          <w:t>.</w:t>
        </w:r>
      </w:ins>
    </w:p>
    <w:p w14:paraId="55380EC7" w14:textId="77777777" w:rsidR="00393AE9" w:rsidRDefault="00ED4F7B" w:rsidP="00CC470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However, </w:t>
      </w:r>
      <w:r w:rsidR="006E4FA7">
        <w:rPr>
          <w:rFonts w:ascii="Times New Roman" w:hAnsi="Times New Roman" w:cs="Times New Roman"/>
          <w:sz w:val="24"/>
          <w:szCs w:val="24"/>
        </w:rPr>
        <w:t xml:space="preserve">while we present the analysis above as a reference, we argue that the most appropriate comparison for our effect is not the average effect size in psychology. </w:t>
      </w:r>
      <w:r w:rsidR="00FD3442" w:rsidRPr="0026043D">
        <w:rPr>
          <w:rFonts w:ascii="Times New Roman" w:hAnsi="Times New Roman" w:cs="Times New Roman"/>
          <w:sz w:val="24"/>
          <w:szCs w:val="24"/>
        </w:rPr>
        <w:fldChar w:fldCharType="begin" w:fldLock="1"/>
      </w:r>
      <w:r w:rsidR="00AB713E">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"manualFormatting" : "Kenny and Judd (2014)", "plainTextFormattedCitation" : "(Kenny &amp; Judd, 2014)", "previouslyFormattedCitation" : "(Kenny &amp; Judd, 2014)" }, "properties" : { "noteIndex" : 0 }, "schema" : "https://github.com/citation-style-language/schema/raw/master/csl-citation.json" }</w:instrText>
      </w:r>
      <w:r w:rsidR="00FD3442" w:rsidRPr="0026043D">
        <w:rPr>
          <w:rFonts w:ascii="Times New Roman" w:hAnsi="Times New Roman" w:cs="Times New Roman"/>
          <w:sz w:val="24"/>
          <w:szCs w:val="24"/>
        </w:rPr>
        <w:fldChar w:fldCharType="separate"/>
      </w:r>
      <w:r w:rsidR="00FD3442" w:rsidRPr="0026043D">
        <w:rPr>
          <w:rFonts w:ascii="Times New Roman" w:hAnsi="Times New Roman" w:cs="Times New Roman"/>
          <w:noProof/>
          <w:sz w:val="24"/>
          <w:szCs w:val="24"/>
        </w:rPr>
        <w:t>Kenny and Judd (2014)</w:t>
      </w:r>
      <w:r w:rsidR="00FD3442" w:rsidRPr="0026043D">
        <w:rPr>
          <w:rFonts w:ascii="Times New Roman" w:hAnsi="Times New Roman" w:cs="Times New Roman"/>
          <w:sz w:val="24"/>
          <w:szCs w:val="24"/>
        </w:rPr>
        <w:fldChar w:fldCharType="end"/>
      </w:r>
      <w:r w:rsidR="006E4FA7">
        <w:rPr>
          <w:rFonts w:ascii="Times New Roman" w:hAnsi="Times New Roman" w:cs="Times New Roman"/>
          <w:sz w:val="24"/>
          <w:szCs w:val="24"/>
        </w:rPr>
        <w:t xml:space="preserve"> show that</w:t>
      </w:r>
      <w:r w:rsidR="00FD3442" w:rsidRPr="0026043D">
        <w:rPr>
          <w:rFonts w:ascii="Times New Roman" w:hAnsi="Times New Roman" w:cs="Times New Roman"/>
          <w:sz w:val="24"/>
          <w:szCs w:val="24"/>
        </w:rPr>
        <w:t xml:space="preserve"> when an independent variable </w:t>
      </w:r>
      <w:r w:rsidR="00FD3442" w:rsidRPr="0026043D">
        <w:rPr>
          <w:rFonts w:ascii="Times New Roman" w:hAnsi="Times New Roman" w:cs="Times New Roman"/>
          <w:i/>
          <w:sz w:val="24"/>
          <w:szCs w:val="24"/>
        </w:rPr>
        <w:t>X</w:t>
      </w:r>
      <w:r w:rsidR="00FD3442" w:rsidRPr="0026043D">
        <w:rPr>
          <w:rFonts w:ascii="Times New Roman" w:hAnsi="Times New Roman" w:cs="Times New Roman"/>
          <w:sz w:val="24"/>
          <w:szCs w:val="24"/>
        </w:rPr>
        <w:t xml:space="preserve"> is expected to affect a dependent variable </w:t>
      </w:r>
      <w:r w:rsidR="00FD3442" w:rsidRPr="0026043D">
        <w:rPr>
          <w:rFonts w:ascii="Times New Roman" w:hAnsi="Times New Roman" w:cs="Times New Roman"/>
          <w:i/>
          <w:sz w:val="24"/>
          <w:szCs w:val="24"/>
        </w:rPr>
        <w:t>Y</w:t>
      </w:r>
      <w:r w:rsidR="00FD3442" w:rsidRPr="0026043D">
        <w:rPr>
          <w:rFonts w:ascii="Times New Roman" w:hAnsi="Times New Roman" w:cs="Times New Roman"/>
          <w:sz w:val="24"/>
          <w:szCs w:val="24"/>
        </w:rPr>
        <w:t xml:space="preserve"> </w:t>
      </w:r>
      <w:r w:rsidR="006E4FA7">
        <w:rPr>
          <w:rFonts w:ascii="Times New Roman" w:hAnsi="Times New Roman" w:cs="Times New Roman"/>
          <w:sz w:val="24"/>
          <w:szCs w:val="24"/>
        </w:rPr>
        <w:t xml:space="preserve">exclusively </w:t>
      </w:r>
      <w:r w:rsidR="00FD3442" w:rsidRPr="0026043D">
        <w:rPr>
          <w:rFonts w:ascii="Times New Roman" w:hAnsi="Times New Roman" w:cs="Times New Roman"/>
          <w:sz w:val="24"/>
          <w:szCs w:val="24"/>
        </w:rPr>
        <w:t xml:space="preserve">through the influence of a mediating variable </w:t>
      </w:r>
      <w:r w:rsidR="00FD3442" w:rsidRPr="0026043D">
        <w:rPr>
          <w:rFonts w:ascii="Times New Roman" w:hAnsi="Times New Roman" w:cs="Times New Roman"/>
          <w:i/>
          <w:sz w:val="24"/>
          <w:szCs w:val="24"/>
        </w:rPr>
        <w:t>M</w:t>
      </w:r>
      <w:r w:rsidR="00AB713E">
        <w:rPr>
          <w:rFonts w:ascii="Times New Roman" w:hAnsi="Times New Roman" w:cs="Times New Roman"/>
          <w:sz w:val="24"/>
          <w:szCs w:val="24"/>
        </w:rPr>
        <w:t xml:space="preserve">, </w:t>
      </w:r>
      <w:r w:rsidR="006E4FA7">
        <w:rPr>
          <w:rFonts w:ascii="Times New Roman" w:hAnsi="Times New Roman" w:cs="Times New Roman"/>
          <w:sz w:val="24"/>
          <w:szCs w:val="24"/>
        </w:rPr>
        <w:t xml:space="preserve">a large sample size is often required to </w:t>
      </w:r>
      <w:r w:rsidR="005E4C17" w:rsidRPr="0026043D">
        <w:rPr>
          <w:rFonts w:ascii="Times New Roman" w:hAnsi="Times New Roman" w:cs="Times New Roman"/>
          <w:sz w:val="24"/>
          <w:szCs w:val="24"/>
        </w:rPr>
        <w:t xml:space="preserve">detect an overall 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This is because the </w:t>
      </w:r>
      <w:r w:rsidR="006E4FA7">
        <w:rPr>
          <w:rFonts w:ascii="Times New Roman" w:hAnsi="Times New Roman" w:cs="Times New Roman"/>
          <w:sz w:val="24"/>
          <w:szCs w:val="24"/>
        </w:rPr>
        <w:t xml:space="preserve">overall </w:t>
      </w:r>
      <w:r w:rsidR="005E4C17" w:rsidRPr="0026043D">
        <w:rPr>
          <w:rFonts w:ascii="Times New Roman" w:hAnsi="Times New Roman" w:cs="Times New Roman"/>
          <w:sz w:val="24"/>
          <w:szCs w:val="24"/>
        </w:rPr>
        <w:t xml:space="preserve">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is </w:t>
      </w:r>
      <w:r w:rsidR="006E4FA7">
        <w:rPr>
          <w:rFonts w:ascii="Times New Roman" w:hAnsi="Times New Roman" w:cs="Times New Roman"/>
          <w:sz w:val="24"/>
          <w:szCs w:val="24"/>
        </w:rPr>
        <w:t xml:space="preserve">the product of </w:t>
      </w:r>
      <w:r w:rsidR="005E4C17" w:rsidRPr="0026043D">
        <w:rPr>
          <w:rFonts w:ascii="Times New Roman" w:hAnsi="Times New Roman" w:cs="Times New Roman"/>
          <w:sz w:val="24"/>
          <w:szCs w:val="24"/>
        </w:rPr>
        <w:t>two effects</w:t>
      </w:r>
      <w:r w:rsidR="006E4FA7">
        <w:rPr>
          <w:rFonts w:ascii="Times New Roman" w:hAnsi="Times New Roman" w:cs="Times New Roman"/>
          <w:sz w:val="24"/>
          <w:szCs w:val="24"/>
        </w:rPr>
        <w:t>, making it smaller than either of the individual effects</w:t>
      </w:r>
      <w:r w:rsidR="00AB713E">
        <w:rPr>
          <w:rFonts w:ascii="Times New Roman" w:hAnsi="Times New Roman" w:cs="Times New Roman"/>
          <w:sz w:val="24"/>
          <w:szCs w:val="24"/>
        </w:rPr>
        <w:t xml:space="preserve">. </w:t>
      </w:r>
      <w:r w:rsidR="00694398">
        <w:rPr>
          <w:rFonts w:ascii="Times New Roman" w:hAnsi="Times New Roman" w:cs="Times New Roman"/>
          <w:sz w:val="24"/>
          <w:szCs w:val="24"/>
        </w:rPr>
        <w:t xml:space="preserve">Put another way, in this design the change in </w:t>
      </w:r>
      <w:r w:rsidR="00694398">
        <w:rPr>
          <w:rFonts w:ascii="Times New Roman" w:hAnsi="Times New Roman" w:cs="Times New Roman"/>
          <w:i/>
          <w:sz w:val="24"/>
          <w:szCs w:val="24"/>
        </w:rPr>
        <w:t>Y</w:t>
      </w:r>
      <w:r w:rsidR="00393AE9">
        <w:rPr>
          <w:rFonts w:ascii="Times New Roman" w:hAnsi="Times New Roman" w:cs="Times New Roman"/>
          <w:sz w:val="24"/>
          <w:szCs w:val="24"/>
        </w:rPr>
        <w:t xml:space="preserve"> is equal to </w:t>
      </w:r>
      <w:r w:rsidR="00694398">
        <w:rPr>
          <w:rFonts w:ascii="Times New Roman" w:hAnsi="Times New Roman" w:cs="Times New Roman"/>
          <w:sz w:val="24"/>
          <w:szCs w:val="24"/>
        </w:rPr>
        <w:t xml:space="preserve">the change in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produced by </w:t>
      </w:r>
      <w:r w:rsidR="00694398">
        <w:rPr>
          <w:rFonts w:ascii="Times New Roman" w:hAnsi="Times New Roman" w:cs="Times New Roman"/>
          <w:i/>
          <w:sz w:val="24"/>
          <w:szCs w:val="24"/>
        </w:rPr>
        <w:t xml:space="preserve">X </w:t>
      </w:r>
      <w:r w:rsidR="00694398">
        <w:rPr>
          <w:rFonts w:ascii="Times New Roman" w:hAnsi="Times New Roman" w:cs="Times New Roman"/>
          <w:sz w:val="24"/>
          <w:szCs w:val="24"/>
        </w:rPr>
        <w:t xml:space="preserve">multiplied by the relationship between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and </w:t>
      </w:r>
      <w:r w:rsidR="00694398">
        <w:rPr>
          <w:rFonts w:ascii="Times New Roman" w:hAnsi="Times New Roman" w:cs="Times New Roman"/>
          <w:i/>
          <w:sz w:val="24"/>
          <w:szCs w:val="24"/>
        </w:rPr>
        <w:t>Y</w:t>
      </w:r>
      <w:r w:rsidR="00694398">
        <w:rPr>
          <w:rFonts w:ascii="Times New Roman" w:hAnsi="Times New Roman" w:cs="Times New Roman"/>
          <w:sz w:val="24"/>
          <w:szCs w:val="24"/>
        </w:rPr>
        <w:t xml:space="preserve">. </w:t>
      </w:r>
      <w:r w:rsidR="00033A96">
        <w:rPr>
          <w:rFonts w:ascii="Times New Roman" w:hAnsi="Times New Roman" w:cs="Times New Roman"/>
          <w:sz w:val="24"/>
          <w:szCs w:val="24"/>
        </w:rPr>
        <w:t xml:space="preserve">Unless both </w:t>
      </w:r>
      <w:r w:rsidR="00033A96">
        <w:rPr>
          <w:rFonts w:ascii="Times New Roman" w:hAnsi="Times New Roman" w:cs="Times New Roman"/>
          <w:i/>
          <w:sz w:val="24"/>
          <w:szCs w:val="24"/>
        </w:rPr>
        <w:t xml:space="preserve">X </w:t>
      </w:r>
      <w:r w:rsidR="00033A96">
        <w:rPr>
          <w:rFonts w:ascii="Times New Roman" w:hAnsi="Times New Roman" w:cs="Times New Roman"/>
          <w:sz w:val="24"/>
          <w:szCs w:val="24"/>
        </w:rPr>
        <w:t xml:space="preserve">and </w:t>
      </w:r>
      <w:r w:rsidR="00033A96">
        <w:rPr>
          <w:rFonts w:ascii="Times New Roman" w:hAnsi="Times New Roman" w:cs="Times New Roman"/>
          <w:i/>
          <w:sz w:val="24"/>
          <w:szCs w:val="24"/>
        </w:rPr>
        <w:t xml:space="preserve">M </w:t>
      </w:r>
      <w:r w:rsidR="00AB713E">
        <w:rPr>
          <w:rFonts w:ascii="Times New Roman" w:hAnsi="Times New Roman" w:cs="Times New Roman"/>
          <w:sz w:val="24"/>
          <w:szCs w:val="24"/>
        </w:rPr>
        <w:t>produce</w:t>
      </w:r>
      <w:r w:rsidR="00033A96">
        <w:rPr>
          <w:rFonts w:ascii="Times New Roman" w:hAnsi="Times New Roman" w:cs="Times New Roman"/>
          <w:sz w:val="24"/>
          <w:szCs w:val="24"/>
        </w:rPr>
        <w:t xml:space="preserve"> large effects, th</w:t>
      </w:r>
      <w:r w:rsidR="00393AE9">
        <w:rPr>
          <w:rFonts w:ascii="Times New Roman" w:hAnsi="Times New Roman" w:cs="Times New Roman"/>
          <w:sz w:val="24"/>
          <w:szCs w:val="24"/>
        </w:rPr>
        <w:t>e ov</w:t>
      </w:r>
      <w:r w:rsidR="00033A96">
        <w:rPr>
          <w:rFonts w:ascii="Times New Roman" w:hAnsi="Times New Roman" w:cs="Times New Roman"/>
          <w:sz w:val="24"/>
          <w:szCs w:val="24"/>
        </w:rPr>
        <w:t xml:space="preserve">erall </w:t>
      </w:r>
      <w:r w:rsidR="00393AE9">
        <w:rPr>
          <w:rFonts w:ascii="Times New Roman" w:hAnsi="Times New Roman" w:cs="Times New Roman"/>
          <w:sz w:val="24"/>
          <w:szCs w:val="24"/>
        </w:rPr>
        <w:t xml:space="preserve">effect on </w:t>
      </w:r>
      <w:r w:rsidR="00033A96">
        <w:rPr>
          <w:rFonts w:ascii="Times New Roman" w:hAnsi="Times New Roman" w:cs="Times New Roman"/>
          <w:i/>
          <w:sz w:val="24"/>
          <w:szCs w:val="24"/>
        </w:rPr>
        <w:t xml:space="preserve">Y </w:t>
      </w:r>
      <w:r w:rsidR="00033A96">
        <w:rPr>
          <w:rFonts w:ascii="Times New Roman" w:hAnsi="Times New Roman" w:cs="Times New Roman"/>
          <w:sz w:val="24"/>
          <w:szCs w:val="24"/>
        </w:rPr>
        <w:t>will be</w:t>
      </w:r>
      <w:r w:rsidR="00393AE9">
        <w:rPr>
          <w:rFonts w:ascii="Times New Roman" w:hAnsi="Times New Roman" w:cs="Times New Roman"/>
          <w:sz w:val="24"/>
          <w:szCs w:val="24"/>
        </w:rPr>
        <w:t xml:space="preserve"> much smaller than the direct effect and </w:t>
      </w:r>
      <w:r w:rsidR="00033A96">
        <w:rPr>
          <w:rFonts w:ascii="Times New Roman" w:hAnsi="Times New Roman" w:cs="Times New Roman"/>
          <w:sz w:val="24"/>
          <w:szCs w:val="24"/>
        </w:rPr>
        <w:t>will require a</w:t>
      </w:r>
      <w:r w:rsidR="00393AE9">
        <w:rPr>
          <w:rFonts w:ascii="Times New Roman" w:hAnsi="Times New Roman" w:cs="Times New Roman"/>
          <w:sz w:val="24"/>
          <w:szCs w:val="24"/>
        </w:rPr>
        <w:t xml:space="preserve"> much larger sample to detect</w:t>
      </w:r>
    </w:p>
    <w:p w14:paraId="61BD8560" w14:textId="167DD80D" w:rsidR="003A13D3" w:rsidRDefault="00393AE9" w:rsidP="00CC47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illust</w:t>
      </w:r>
      <w:r w:rsidR="008457D9">
        <w:rPr>
          <w:rFonts w:ascii="Times New Roman" w:hAnsi="Times New Roman" w:cs="Times New Roman"/>
          <w:sz w:val="24"/>
          <w:szCs w:val="24"/>
        </w:rPr>
        <w:t xml:space="preserve">rate this concretely, consider the effects we observed in </w:t>
      </w:r>
      <w:r w:rsidR="00033A96">
        <w:rPr>
          <w:rFonts w:ascii="Times New Roman" w:hAnsi="Times New Roman" w:cs="Times New Roman"/>
          <w:sz w:val="24"/>
          <w:szCs w:val="24"/>
        </w:rPr>
        <w:t>Study 3</w:t>
      </w:r>
      <w:r w:rsidR="008457D9">
        <w:rPr>
          <w:rFonts w:ascii="Times New Roman" w:hAnsi="Times New Roman" w:cs="Times New Roman"/>
          <w:sz w:val="24"/>
          <w:szCs w:val="24"/>
        </w:rPr>
        <w:t xml:space="preserve">. </w:t>
      </w:r>
      <w:r>
        <w:rPr>
          <w:rFonts w:ascii="Times New Roman" w:hAnsi="Times New Roman" w:cs="Times New Roman"/>
          <w:sz w:val="24"/>
          <w:szCs w:val="24"/>
        </w:rPr>
        <w:t>Our manipulation had a</w:t>
      </w:r>
      <w:r w:rsidR="00EB4555">
        <w:rPr>
          <w:rFonts w:ascii="Times New Roman" w:hAnsi="Times New Roman" w:cs="Times New Roman"/>
          <w:sz w:val="24"/>
          <w:szCs w:val="24"/>
        </w:rPr>
        <w:t xml:space="preserve"> </w:t>
      </w:r>
      <w:r w:rsidR="008457D9" w:rsidRPr="0026043D">
        <w:rPr>
          <w:rFonts w:ascii="Times New Roman" w:hAnsi="Times New Roman" w:cs="Times New Roman"/>
          <w:sz w:val="24"/>
          <w:szCs w:val="24"/>
        </w:rPr>
        <w:t xml:space="preserve">small </w:t>
      </w:r>
      <w:r w:rsidR="00EB4555">
        <w:rPr>
          <w:rFonts w:ascii="Times New Roman" w:hAnsi="Times New Roman" w:cs="Times New Roman"/>
          <w:sz w:val="24"/>
          <w:szCs w:val="24"/>
        </w:rPr>
        <w:t>effect on</w:t>
      </w:r>
      <w:r w:rsidR="006F1ADD">
        <w:rPr>
          <w:rFonts w:ascii="Times New Roman" w:hAnsi="Times New Roman" w:cs="Times New Roman"/>
          <w:sz w:val="24"/>
          <w:szCs w:val="24"/>
        </w:rPr>
        <w:t xml:space="preserve"> </w:t>
      </w:r>
      <w:r w:rsidR="008457D9" w:rsidRPr="0026043D">
        <w:rPr>
          <w:rFonts w:ascii="Times New Roman" w:hAnsi="Times New Roman" w:cs="Times New Roman"/>
          <w:sz w:val="24"/>
          <w:szCs w:val="24"/>
        </w:rPr>
        <w:t>belief in free will</w:t>
      </w:r>
      <w:r w:rsidR="008457D9">
        <w:rPr>
          <w:rFonts w:ascii="Times New Roman" w:hAnsi="Times New Roman" w:cs="Times New Roman"/>
          <w:sz w:val="24"/>
          <w:szCs w:val="24"/>
        </w:rPr>
        <w:t xml:space="preserve"> (</w:t>
      </w:r>
      <w:r w:rsidR="008457D9" w:rsidRPr="0026043D">
        <w:rPr>
          <w:rFonts w:ascii="Times New Roman" w:hAnsi="Times New Roman" w:cs="Times New Roman"/>
          <w:i/>
          <w:sz w:val="24"/>
          <w:szCs w:val="24"/>
        </w:rPr>
        <w:t xml:space="preserve">d </w:t>
      </w:r>
      <w:r w:rsidR="008457D9" w:rsidRPr="00EB4555">
        <w:rPr>
          <w:rFonts w:ascii="Times New Roman" w:hAnsi="Times New Roman" w:cs="Times New Roman"/>
          <w:sz w:val="24"/>
          <w:szCs w:val="24"/>
        </w:rPr>
        <w:t>=</w:t>
      </w:r>
      <w:r w:rsidR="005E222A">
        <w:rPr>
          <w:rFonts w:ascii="Times New Roman" w:hAnsi="Times New Roman" w:cs="Times New Roman"/>
          <w:sz w:val="24"/>
          <w:szCs w:val="24"/>
        </w:rPr>
        <w:t xml:space="preserve"> </w:t>
      </w:r>
      <w:r w:rsidR="00EB4555" w:rsidRPr="00EB4555">
        <w:rPr>
          <w:rFonts w:ascii="Times New Roman" w:hAnsi="Times New Roman" w:cs="Times New Roman"/>
          <w:sz w:val="24"/>
          <w:szCs w:val="24"/>
        </w:rPr>
        <w:t>0.17</w:t>
      </w:r>
      <w:r w:rsidR="008457D9">
        <w:rPr>
          <w:rFonts w:ascii="Times New Roman" w:hAnsi="Times New Roman" w:cs="Times New Roman"/>
          <w:sz w:val="24"/>
          <w:szCs w:val="24"/>
        </w:rPr>
        <w:t>),</w:t>
      </w:r>
      <w:r w:rsidR="00763B20">
        <w:rPr>
          <w:rFonts w:ascii="Times New Roman" w:hAnsi="Times New Roman" w:cs="Times New Roman"/>
          <w:sz w:val="24"/>
          <w:szCs w:val="24"/>
        </w:rPr>
        <w:t xml:space="preserve"> which resulted the conditions differing by </w:t>
      </w:r>
      <w:r w:rsidR="006F1ADD">
        <w:rPr>
          <w:rFonts w:ascii="Times New Roman" w:hAnsi="Times New Roman" w:cs="Times New Roman"/>
          <w:sz w:val="24"/>
          <w:szCs w:val="24"/>
        </w:rPr>
        <w:t>0.22 points</w:t>
      </w:r>
      <w:r w:rsidR="00763B20">
        <w:rPr>
          <w:rFonts w:ascii="Times New Roman" w:hAnsi="Times New Roman" w:cs="Times New Roman"/>
          <w:sz w:val="24"/>
          <w:szCs w:val="24"/>
        </w:rPr>
        <w:t xml:space="preserve"> on the </w:t>
      </w:r>
      <w:commentRangeStart w:id="416"/>
      <w:ins w:id="417" w:author="Lara Aknin" w:date="2018-08-09T13:26:00Z">
        <w:r w:rsidR="00E31A14">
          <w:rPr>
            <w:rFonts w:ascii="Times New Roman" w:hAnsi="Times New Roman" w:cs="Times New Roman"/>
            <w:sz w:val="24"/>
            <w:szCs w:val="24"/>
          </w:rPr>
          <w:t>five</w:t>
        </w:r>
        <w:commentRangeEnd w:id="416"/>
        <w:r w:rsidR="00E31A14">
          <w:rPr>
            <w:rStyle w:val="CommentReference"/>
          </w:rPr>
          <w:commentReference w:id="416"/>
        </w:r>
        <w:r w:rsidR="00E31A14">
          <w:rPr>
            <w:rFonts w:ascii="Times New Roman" w:hAnsi="Times New Roman" w:cs="Times New Roman"/>
            <w:sz w:val="24"/>
            <w:szCs w:val="24"/>
          </w:rPr>
          <w:t xml:space="preserve">-point </w:t>
        </w:r>
      </w:ins>
      <w:r w:rsidR="00763B20">
        <w:rPr>
          <w:rFonts w:ascii="Times New Roman" w:hAnsi="Times New Roman" w:cs="Times New Roman"/>
          <w:sz w:val="24"/>
          <w:szCs w:val="24"/>
        </w:rPr>
        <w:t xml:space="preserve">scale measuring belief free will.  </w:t>
      </w:r>
      <w:r w:rsidR="008457D9">
        <w:rPr>
          <w:rFonts w:ascii="Times New Roman" w:hAnsi="Times New Roman" w:cs="Times New Roman"/>
          <w:sz w:val="24"/>
          <w:szCs w:val="24"/>
        </w:rPr>
        <w:t xml:space="preserve">In </w:t>
      </w:r>
      <w:r w:rsidR="00763B20">
        <w:rPr>
          <w:rFonts w:ascii="Times New Roman" w:hAnsi="Times New Roman" w:cs="Times New Roman"/>
          <w:sz w:val="24"/>
          <w:szCs w:val="24"/>
        </w:rPr>
        <w:t>the</w:t>
      </w:r>
      <w:r w:rsidR="008457D9" w:rsidRPr="0026043D">
        <w:rPr>
          <w:rFonts w:ascii="Times New Roman" w:hAnsi="Times New Roman" w:cs="Times New Roman"/>
          <w:sz w:val="24"/>
          <w:szCs w:val="24"/>
        </w:rPr>
        <w:t xml:space="preserve"> regression model </w:t>
      </w:r>
      <w:r w:rsidR="006C5696">
        <w:rPr>
          <w:rFonts w:ascii="Times New Roman" w:hAnsi="Times New Roman" w:cs="Times New Roman"/>
          <w:sz w:val="24"/>
          <w:szCs w:val="24"/>
        </w:rPr>
        <w:t xml:space="preserve">from Study 3 </w:t>
      </w:r>
      <w:r w:rsidR="00763B20">
        <w:rPr>
          <w:rFonts w:ascii="Times New Roman" w:hAnsi="Times New Roman" w:cs="Times New Roman"/>
          <w:sz w:val="24"/>
          <w:szCs w:val="24"/>
        </w:rPr>
        <w:t xml:space="preserve">which </w:t>
      </w:r>
      <w:r w:rsidR="008457D9" w:rsidRPr="0026043D">
        <w:rPr>
          <w:rFonts w:ascii="Times New Roman" w:hAnsi="Times New Roman" w:cs="Times New Roman"/>
          <w:sz w:val="24"/>
          <w:szCs w:val="24"/>
        </w:rPr>
        <w:t>estimat</w:t>
      </w:r>
      <w:r w:rsidR="00763B20">
        <w:rPr>
          <w:rFonts w:ascii="Times New Roman" w:hAnsi="Times New Roman" w:cs="Times New Roman"/>
          <w:sz w:val="24"/>
          <w:szCs w:val="24"/>
        </w:rPr>
        <w:t>es</w:t>
      </w:r>
      <w:r w:rsidR="008457D9" w:rsidRPr="0026043D">
        <w:rPr>
          <w:rFonts w:ascii="Times New Roman" w:hAnsi="Times New Roman" w:cs="Times New Roman"/>
          <w:sz w:val="24"/>
          <w:szCs w:val="24"/>
        </w:rPr>
        <w:t xml:space="preserve"> the relationship between belief in free will and support for inequality, we find a</w:t>
      </w:r>
      <w:r w:rsidR="00EB4555">
        <w:rPr>
          <w:rFonts w:ascii="Times New Roman" w:hAnsi="Times New Roman" w:cs="Times New Roman"/>
          <w:sz w:val="24"/>
          <w:szCs w:val="24"/>
        </w:rPr>
        <w:t>n</w:t>
      </w:r>
      <w:r w:rsidR="008457D9" w:rsidRPr="0026043D">
        <w:rPr>
          <w:rFonts w:ascii="Times New Roman" w:hAnsi="Times New Roman" w:cs="Times New Roman"/>
          <w:sz w:val="24"/>
          <w:szCs w:val="24"/>
        </w:rPr>
        <w:t xml:space="preserve"> unstandardized </w:t>
      </w:r>
      <w:r w:rsidR="006C5696">
        <w:rPr>
          <w:rFonts w:ascii="Times New Roman" w:hAnsi="Times New Roman" w:cs="Times New Roman"/>
          <w:sz w:val="24"/>
          <w:szCs w:val="24"/>
        </w:rPr>
        <w:t xml:space="preserve">coefficient of </w:t>
      </w:r>
      <w:r w:rsidR="006C5696">
        <w:rPr>
          <w:rFonts w:ascii="Times New Roman" w:hAnsi="Times New Roman" w:cs="Times New Roman"/>
          <w:i/>
          <w:sz w:val="24"/>
          <w:szCs w:val="24"/>
        </w:rPr>
        <w:t xml:space="preserve">B </w:t>
      </w:r>
      <w:r w:rsidR="006C5696">
        <w:rPr>
          <w:rFonts w:ascii="Times New Roman" w:hAnsi="Times New Roman" w:cs="Times New Roman"/>
          <w:sz w:val="24"/>
          <w:szCs w:val="24"/>
        </w:rPr>
        <w:t>= 0.12</w:t>
      </w:r>
      <w:r w:rsidR="008457D9" w:rsidRPr="0026043D">
        <w:rPr>
          <w:rFonts w:ascii="Times New Roman" w:hAnsi="Times New Roman" w:cs="Times New Roman"/>
          <w:sz w:val="24"/>
          <w:szCs w:val="24"/>
        </w:rPr>
        <w:t xml:space="preserve">. Thus, if belief in free will </w:t>
      </w:r>
      <w:r w:rsidR="006C5696">
        <w:rPr>
          <w:rFonts w:ascii="Times New Roman" w:hAnsi="Times New Roman" w:cs="Times New Roman"/>
          <w:sz w:val="24"/>
          <w:szCs w:val="24"/>
        </w:rPr>
        <w:t xml:space="preserve">does cause increased </w:t>
      </w:r>
      <w:r w:rsidR="008457D9" w:rsidRPr="0026043D">
        <w:rPr>
          <w:rFonts w:ascii="Times New Roman" w:hAnsi="Times New Roman" w:cs="Times New Roman"/>
          <w:sz w:val="24"/>
          <w:szCs w:val="24"/>
        </w:rPr>
        <w:t>support for inequality, and if th</w:t>
      </w:r>
      <w:r w:rsidR="006C5696">
        <w:rPr>
          <w:rFonts w:ascii="Times New Roman" w:hAnsi="Times New Roman" w:cs="Times New Roman"/>
          <w:sz w:val="24"/>
          <w:szCs w:val="24"/>
        </w:rPr>
        <w:t>e regression accurately estimates the magnitude of this effect</w:t>
      </w:r>
      <w:r w:rsidR="00D1674F">
        <w:rPr>
          <w:rFonts w:ascii="Times New Roman" w:hAnsi="Times New Roman" w:cs="Times New Roman"/>
          <w:sz w:val="24"/>
          <w:szCs w:val="24"/>
          <w:vertAlign w:val="superscript"/>
        </w:rPr>
        <w:t>5</w:t>
      </w:r>
      <w:r w:rsidR="006C5696">
        <w:rPr>
          <w:rFonts w:ascii="Times New Roman" w:hAnsi="Times New Roman" w:cs="Times New Roman"/>
          <w:sz w:val="24"/>
          <w:szCs w:val="24"/>
        </w:rPr>
        <w:t xml:space="preserve">, </w:t>
      </w:r>
      <w:r w:rsidR="008457D9">
        <w:rPr>
          <w:rFonts w:ascii="Times New Roman" w:hAnsi="Times New Roman" w:cs="Times New Roman"/>
          <w:sz w:val="24"/>
          <w:szCs w:val="24"/>
        </w:rPr>
        <w:t xml:space="preserve">we should expect the </w:t>
      </w:r>
      <w:r w:rsidR="008457D9" w:rsidRPr="0026043D">
        <w:rPr>
          <w:rFonts w:ascii="Times New Roman" w:hAnsi="Times New Roman" w:cs="Times New Roman"/>
          <w:sz w:val="24"/>
          <w:szCs w:val="24"/>
        </w:rPr>
        <w:t xml:space="preserve">observed </w:t>
      </w:r>
      <w:r w:rsidR="003A13D3">
        <w:rPr>
          <w:rFonts w:ascii="Times New Roman" w:hAnsi="Times New Roman" w:cs="Times New Roman"/>
          <w:sz w:val="24"/>
          <w:szCs w:val="24"/>
        </w:rPr>
        <w:t xml:space="preserve">0.22 </w:t>
      </w:r>
      <w:r w:rsidR="006F1ADD">
        <w:rPr>
          <w:rFonts w:ascii="Times New Roman" w:hAnsi="Times New Roman" w:cs="Times New Roman"/>
          <w:sz w:val="24"/>
          <w:szCs w:val="24"/>
        </w:rPr>
        <w:t>point</w:t>
      </w:r>
      <w:r w:rsidR="003A13D3">
        <w:rPr>
          <w:rFonts w:ascii="Times New Roman" w:hAnsi="Times New Roman" w:cs="Times New Roman"/>
          <w:sz w:val="24"/>
          <w:szCs w:val="24"/>
        </w:rPr>
        <w:t xml:space="preserve"> </w:t>
      </w:r>
      <w:r w:rsidR="008457D9" w:rsidRPr="0026043D">
        <w:rPr>
          <w:rFonts w:ascii="Times New Roman" w:hAnsi="Times New Roman" w:cs="Times New Roman"/>
          <w:sz w:val="24"/>
          <w:szCs w:val="24"/>
        </w:rPr>
        <w:t>increase in belief in free will</w:t>
      </w:r>
      <w:r w:rsidR="008457D9">
        <w:rPr>
          <w:rFonts w:ascii="Times New Roman" w:hAnsi="Times New Roman" w:cs="Times New Roman"/>
          <w:sz w:val="24"/>
          <w:szCs w:val="24"/>
        </w:rPr>
        <w:t xml:space="preserve"> to </w:t>
      </w:r>
      <w:r w:rsidR="003A13D3">
        <w:rPr>
          <w:rFonts w:ascii="Times New Roman" w:hAnsi="Times New Roman" w:cs="Times New Roman"/>
          <w:sz w:val="24"/>
          <w:szCs w:val="24"/>
        </w:rPr>
        <w:t xml:space="preserve">result in a 0.03 </w:t>
      </w:r>
      <w:r w:rsidR="006F1ADD">
        <w:rPr>
          <w:rFonts w:ascii="Times New Roman" w:hAnsi="Times New Roman" w:cs="Times New Roman"/>
          <w:sz w:val="24"/>
          <w:szCs w:val="24"/>
        </w:rPr>
        <w:t>point</w:t>
      </w:r>
      <w:r w:rsidR="008457D9" w:rsidRPr="0026043D">
        <w:rPr>
          <w:rFonts w:ascii="Times New Roman" w:hAnsi="Times New Roman" w:cs="Times New Roman"/>
          <w:sz w:val="24"/>
          <w:szCs w:val="24"/>
        </w:rPr>
        <w:t xml:space="preserve"> increase </w:t>
      </w:r>
      <w:r w:rsidR="006F1ADD">
        <w:rPr>
          <w:rFonts w:ascii="Times New Roman" w:hAnsi="Times New Roman" w:cs="Times New Roman"/>
          <w:sz w:val="24"/>
          <w:szCs w:val="24"/>
        </w:rPr>
        <w:t xml:space="preserve">on the scale measuring </w:t>
      </w:r>
      <w:r w:rsidR="008457D9" w:rsidRPr="0026043D">
        <w:rPr>
          <w:rFonts w:ascii="Times New Roman" w:hAnsi="Times New Roman" w:cs="Times New Roman"/>
          <w:sz w:val="24"/>
          <w:szCs w:val="24"/>
        </w:rPr>
        <w:t>support for inequality</w:t>
      </w:r>
      <w:r w:rsidR="003A13D3">
        <w:rPr>
          <w:rFonts w:ascii="Times New Roman" w:hAnsi="Times New Roman" w:cs="Times New Roman"/>
          <w:sz w:val="24"/>
          <w:szCs w:val="24"/>
        </w:rPr>
        <w:t xml:space="preserve"> (0.12 *0.22</w:t>
      </w:r>
      <w:r w:rsidR="00763B20">
        <w:rPr>
          <w:rFonts w:ascii="Times New Roman" w:hAnsi="Times New Roman" w:cs="Times New Roman"/>
          <w:sz w:val="24"/>
          <w:szCs w:val="24"/>
        </w:rPr>
        <w:t xml:space="preserve"> = 0.03</w:t>
      </w:r>
      <w:r w:rsidR="003A13D3">
        <w:rPr>
          <w:rFonts w:ascii="Times New Roman" w:hAnsi="Times New Roman" w:cs="Times New Roman"/>
          <w:sz w:val="24"/>
          <w:szCs w:val="24"/>
        </w:rPr>
        <w:t>)</w:t>
      </w:r>
      <w:r w:rsidR="008457D9" w:rsidRPr="0026043D">
        <w:rPr>
          <w:rFonts w:ascii="Times New Roman" w:hAnsi="Times New Roman" w:cs="Times New Roman"/>
          <w:sz w:val="24"/>
          <w:szCs w:val="24"/>
        </w:rPr>
        <w:t xml:space="preserve">. </w:t>
      </w:r>
      <w:r w:rsidR="008457D9">
        <w:rPr>
          <w:rFonts w:ascii="Times New Roman" w:hAnsi="Times New Roman" w:cs="Times New Roman"/>
          <w:sz w:val="24"/>
          <w:szCs w:val="24"/>
        </w:rPr>
        <w:t>This difference translates to</w:t>
      </w:r>
      <w:r w:rsidR="003A13D3">
        <w:rPr>
          <w:rFonts w:ascii="Times New Roman" w:hAnsi="Times New Roman" w:cs="Times New Roman"/>
          <w:sz w:val="24"/>
          <w:szCs w:val="24"/>
        </w:rPr>
        <w:t xml:space="preserve"> an effect of</w:t>
      </w:r>
      <w:r w:rsidR="009F0324">
        <w:rPr>
          <w:rFonts w:ascii="Times New Roman" w:hAnsi="Times New Roman" w:cs="Times New Roman"/>
          <w:sz w:val="24"/>
          <w:szCs w:val="24"/>
        </w:rPr>
        <w:t xml:space="preserve"> size</w:t>
      </w:r>
      <w:r w:rsidR="003A13D3">
        <w:rPr>
          <w:rFonts w:ascii="Times New Roman" w:hAnsi="Times New Roman" w:cs="Times New Roman"/>
          <w:sz w:val="24"/>
          <w:szCs w:val="24"/>
        </w:rPr>
        <w:t xml:space="preserve"> </w:t>
      </w:r>
      <w:r w:rsidR="003A13D3">
        <w:rPr>
          <w:rFonts w:ascii="Times New Roman" w:hAnsi="Times New Roman" w:cs="Times New Roman"/>
          <w:i/>
          <w:sz w:val="24"/>
          <w:szCs w:val="24"/>
        </w:rPr>
        <w:t xml:space="preserve">d </w:t>
      </w:r>
      <w:r w:rsidR="003A13D3">
        <w:rPr>
          <w:rFonts w:ascii="Times New Roman" w:hAnsi="Times New Roman" w:cs="Times New Roman"/>
          <w:sz w:val="24"/>
          <w:szCs w:val="24"/>
        </w:rPr>
        <w:t xml:space="preserve">= </w:t>
      </w:r>
      <w:r w:rsidR="00CC4704">
        <w:rPr>
          <w:rFonts w:ascii="Times New Roman" w:hAnsi="Times New Roman" w:cs="Times New Roman"/>
          <w:sz w:val="24"/>
          <w:szCs w:val="24"/>
        </w:rPr>
        <w:t>0</w:t>
      </w:r>
      <w:r w:rsidR="003A13D3">
        <w:rPr>
          <w:rFonts w:ascii="Times New Roman" w:hAnsi="Times New Roman" w:cs="Times New Roman"/>
          <w:sz w:val="24"/>
          <w:szCs w:val="24"/>
        </w:rPr>
        <w:t xml:space="preserve">.02, which Study 3 </w:t>
      </w:r>
      <w:r w:rsidR="009F0324">
        <w:rPr>
          <w:rFonts w:ascii="Times New Roman" w:hAnsi="Times New Roman" w:cs="Times New Roman"/>
          <w:sz w:val="24"/>
          <w:szCs w:val="24"/>
        </w:rPr>
        <w:t xml:space="preserve">had only a </w:t>
      </w:r>
      <w:r w:rsidR="003A13D3">
        <w:rPr>
          <w:rFonts w:ascii="Times New Roman" w:hAnsi="Times New Roman" w:cs="Times New Roman"/>
          <w:sz w:val="24"/>
          <w:szCs w:val="24"/>
        </w:rPr>
        <w:t xml:space="preserve">9% </w:t>
      </w:r>
      <w:r w:rsidR="006F1ADD">
        <w:rPr>
          <w:rFonts w:ascii="Times New Roman" w:hAnsi="Times New Roman" w:cs="Times New Roman"/>
          <w:sz w:val="24"/>
          <w:szCs w:val="24"/>
        </w:rPr>
        <w:t xml:space="preserve">achieved power </w:t>
      </w:r>
      <w:r w:rsidR="006F1ADD">
        <w:rPr>
          <w:rFonts w:ascii="Times New Roman" w:hAnsi="Times New Roman" w:cs="Times New Roman"/>
          <w:sz w:val="24"/>
          <w:szCs w:val="24"/>
        </w:rPr>
        <w:lastRenderedPageBreak/>
        <w:t xml:space="preserve">to </w:t>
      </w:r>
      <w:r w:rsidR="003A13D3">
        <w:rPr>
          <w:rFonts w:ascii="Times New Roman" w:hAnsi="Times New Roman" w:cs="Times New Roman"/>
          <w:sz w:val="24"/>
          <w:szCs w:val="24"/>
        </w:rPr>
        <w:t xml:space="preserve">detect. </w:t>
      </w:r>
      <w:r w:rsidR="00D15774">
        <w:rPr>
          <w:rFonts w:ascii="Times New Roman" w:hAnsi="Times New Roman" w:cs="Times New Roman"/>
          <w:sz w:val="24"/>
          <w:szCs w:val="24"/>
        </w:rPr>
        <w:t xml:space="preserve">A similar calculation reveals that we should have expected the manipulation in Study 4 to produce an effect of size </w:t>
      </w:r>
      <w:r w:rsidR="00D15774">
        <w:rPr>
          <w:rFonts w:ascii="Times New Roman" w:hAnsi="Times New Roman" w:cs="Times New Roman"/>
          <w:i/>
          <w:sz w:val="24"/>
          <w:szCs w:val="24"/>
        </w:rPr>
        <w:t xml:space="preserve">d </w:t>
      </w:r>
      <w:r w:rsidR="00D15774">
        <w:rPr>
          <w:rFonts w:ascii="Times New Roman" w:hAnsi="Times New Roman" w:cs="Times New Roman"/>
          <w:sz w:val="24"/>
          <w:szCs w:val="24"/>
        </w:rPr>
        <w:t>=</w:t>
      </w:r>
      <w:r w:rsidR="00CC4704">
        <w:rPr>
          <w:rFonts w:ascii="Times New Roman" w:hAnsi="Times New Roman" w:cs="Times New Roman"/>
          <w:sz w:val="24"/>
          <w:szCs w:val="24"/>
        </w:rPr>
        <w:t xml:space="preserve"> 0.03</w:t>
      </w:r>
      <w:r w:rsidR="00D15774">
        <w:rPr>
          <w:rFonts w:ascii="Times New Roman" w:hAnsi="Times New Roman" w:cs="Times New Roman"/>
          <w:sz w:val="24"/>
          <w:szCs w:val="24"/>
        </w:rPr>
        <w:t xml:space="preserve"> on support for inequality,</w:t>
      </w:r>
      <w:r w:rsidR="00763B20">
        <w:rPr>
          <w:rFonts w:ascii="Times New Roman" w:hAnsi="Times New Roman" w:cs="Times New Roman"/>
          <w:sz w:val="24"/>
          <w:szCs w:val="24"/>
        </w:rPr>
        <w:t xml:space="preserve"> which </w:t>
      </w:r>
      <w:r w:rsidR="006F1ADD">
        <w:rPr>
          <w:rFonts w:ascii="Times New Roman" w:hAnsi="Times New Roman" w:cs="Times New Roman"/>
          <w:sz w:val="24"/>
          <w:szCs w:val="24"/>
        </w:rPr>
        <w:t xml:space="preserve">Study 4 had </w:t>
      </w:r>
      <w:r w:rsidR="00763B20">
        <w:rPr>
          <w:rFonts w:ascii="Times New Roman" w:hAnsi="Times New Roman" w:cs="Times New Roman"/>
          <w:sz w:val="24"/>
          <w:szCs w:val="24"/>
        </w:rPr>
        <w:t xml:space="preserve">a 10% </w:t>
      </w:r>
      <w:r w:rsidR="006F1ADD">
        <w:rPr>
          <w:rFonts w:ascii="Times New Roman" w:hAnsi="Times New Roman" w:cs="Times New Roman"/>
          <w:sz w:val="24"/>
          <w:szCs w:val="24"/>
        </w:rPr>
        <w:t xml:space="preserve">achieved power </w:t>
      </w:r>
      <w:r w:rsidR="00763B20">
        <w:rPr>
          <w:rFonts w:ascii="Times New Roman" w:hAnsi="Times New Roman" w:cs="Times New Roman"/>
          <w:sz w:val="24"/>
          <w:szCs w:val="24"/>
        </w:rPr>
        <w:t>to detect</w:t>
      </w:r>
      <w:r w:rsidR="006F1ADD">
        <w:rPr>
          <w:rFonts w:ascii="Times New Roman" w:hAnsi="Times New Roman" w:cs="Times New Roman"/>
          <w:sz w:val="24"/>
          <w:szCs w:val="24"/>
        </w:rPr>
        <w:t>.</w:t>
      </w:r>
      <w:r w:rsidR="00CC4704">
        <w:rPr>
          <w:rFonts w:ascii="Times New Roman" w:hAnsi="Times New Roman" w:cs="Times New Roman"/>
          <w:sz w:val="24"/>
          <w:szCs w:val="24"/>
        </w:rPr>
        <w:t xml:space="preserve"> </w:t>
      </w:r>
    </w:p>
    <w:p w14:paraId="56511798" w14:textId="3A655AB5" w:rsidR="00B32FA5" w:rsidRPr="0026043D" w:rsidRDefault="007337A7" w:rsidP="006504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compute a Bayes factor comparing the likelihood of our data under a null model to the likelihood under a model with the expected effects from above, we find BF01 = </w:t>
      </w:r>
      <w:r w:rsidR="00C36475">
        <w:rPr>
          <w:rFonts w:ascii="Times New Roman" w:hAnsi="Times New Roman" w:cs="Times New Roman"/>
          <w:sz w:val="24"/>
          <w:szCs w:val="24"/>
        </w:rPr>
        <w:t>3.63</w:t>
      </w:r>
      <w:r>
        <w:rPr>
          <w:rFonts w:ascii="Times New Roman" w:hAnsi="Times New Roman" w:cs="Times New Roman"/>
          <w:sz w:val="24"/>
          <w:szCs w:val="24"/>
        </w:rPr>
        <w:t xml:space="preserve"> for </w:t>
      </w:r>
      <w:r w:rsidR="00C36475">
        <w:rPr>
          <w:rFonts w:ascii="Times New Roman" w:hAnsi="Times New Roman" w:cs="Times New Roman"/>
          <w:sz w:val="24"/>
          <w:szCs w:val="24"/>
        </w:rPr>
        <w:t>S</w:t>
      </w:r>
      <w:r>
        <w:rPr>
          <w:rFonts w:ascii="Times New Roman" w:hAnsi="Times New Roman" w:cs="Times New Roman"/>
          <w:sz w:val="24"/>
          <w:szCs w:val="24"/>
        </w:rPr>
        <w:t xml:space="preserve">tudy 3 and BF 01 = </w:t>
      </w:r>
      <w:r w:rsidR="00C36475">
        <w:rPr>
          <w:rFonts w:ascii="Times New Roman" w:hAnsi="Times New Roman" w:cs="Times New Roman"/>
          <w:sz w:val="24"/>
          <w:szCs w:val="24"/>
        </w:rPr>
        <w:t xml:space="preserve">3.98 </w:t>
      </w:r>
      <w:r>
        <w:rPr>
          <w:rFonts w:ascii="Times New Roman" w:hAnsi="Times New Roman" w:cs="Times New Roman"/>
          <w:sz w:val="24"/>
          <w:szCs w:val="24"/>
        </w:rPr>
        <w:t xml:space="preserve">for </w:t>
      </w:r>
      <w:r w:rsidR="00C36475">
        <w:rPr>
          <w:rFonts w:ascii="Times New Roman" w:hAnsi="Times New Roman" w:cs="Times New Roman"/>
          <w:sz w:val="24"/>
          <w:szCs w:val="24"/>
        </w:rPr>
        <w:t>S</w:t>
      </w:r>
      <w:r>
        <w:rPr>
          <w:rFonts w:ascii="Times New Roman" w:hAnsi="Times New Roman" w:cs="Times New Roman"/>
          <w:sz w:val="24"/>
          <w:szCs w:val="24"/>
        </w:rPr>
        <w:t xml:space="preserve">tudy 4. </w:t>
      </w:r>
      <w:r w:rsidR="00CC4704">
        <w:rPr>
          <w:rFonts w:ascii="Times New Roman" w:hAnsi="Times New Roman" w:cs="Times New Roman"/>
          <w:sz w:val="24"/>
          <w:szCs w:val="24"/>
        </w:rPr>
        <w:t>Under the convention</w:t>
      </w:r>
      <w:r w:rsidR="003F43B4">
        <w:rPr>
          <w:rFonts w:ascii="Times New Roman" w:hAnsi="Times New Roman" w:cs="Times New Roman"/>
          <w:sz w:val="24"/>
          <w:szCs w:val="24"/>
        </w:rPr>
        <w:t xml:space="preserve">al guidelines </w:t>
      </w:r>
      <w:r w:rsidR="00CC4704">
        <w:rPr>
          <w:rFonts w:ascii="Times New Roman" w:hAnsi="Times New Roman" w:cs="Times New Roman"/>
          <w:sz w:val="24"/>
          <w:szCs w:val="24"/>
        </w:rPr>
        <w:t>for interpreting Bayes factors</w:t>
      </w:r>
      <w:r w:rsidR="003F43B4">
        <w:rPr>
          <w:rFonts w:ascii="Times New Roman" w:hAnsi="Times New Roman" w:cs="Times New Roman"/>
          <w:sz w:val="24"/>
          <w:szCs w:val="24"/>
        </w:rPr>
        <w:t xml:space="preserve"> recommended by Lee and </w:t>
      </w:r>
      <w:proofErr w:type="spellStart"/>
      <w:r w:rsidR="003F43B4">
        <w:rPr>
          <w:rFonts w:ascii="Times New Roman" w:hAnsi="Times New Roman" w:cs="Times New Roman"/>
          <w:sz w:val="24"/>
          <w:szCs w:val="24"/>
        </w:rPr>
        <w:t>Wagenmakers</w:t>
      </w:r>
      <w:proofErr w:type="spellEnd"/>
      <w:r w:rsidR="003F43B4">
        <w:rPr>
          <w:rFonts w:ascii="Times New Roman" w:hAnsi="Times New Roman" w:cs="Times New Roman"/>
          <w:sz w:val="24"/>
          <w:szCs w:val="24"/>
        </w:rPr>
        <w:t xml:space="preserve"> (2014), this is only “moderate”</w:t>
      </w:r>
      <w:r w:rsidR="00CC4704">
        <w:rPr>
          <w:rFonts w:ascii="Times New Roman" w:hAnsi="Times New Roman" w:cs="Times New Roman"/>
          <w:sz w:val="24"/>
          <w:szCs w:val="24"/>
        </w:rPr>
        <w:t xml:space="preserve"> evidence in favor of the null </w:t>
      </w:r>
      <w:r w:rsidR="003F43B4">
        <w:rPr>
          <w:rFonts w:ascii="Times New Roman" w:hAnsi="Times New Roman" w:cs="Times New Roman"/>
          <w:sz w:val="24"/>
          <w:szCs w:val="24"/>
        </w:rPr>
        <w:t>model</w:t>
      </w:r>
      <w:r w:rsidR="0065041C">
        <w:rPr>
          <w:color w:val="000000"/>
          <w:sz w:val="21"/>
          <w:szCs w:val="21"/>
          <w:shd w:val="clear" w:color="auto" w:fill="FFFFFF"/>
        </w:rPr>
        <w:t>.</w:t>
      </w:r>
      <w:r w:rsidR="0065041C" w:rsidRPr="0065041C">
        <w:rPr>
          <w:rFonts w:ascii="Times New Roman" w:hAnsi="Times New Roman" w:cs="Times New Roman"/>
          <w:sz w:val="24"/>
          <w:szCs w:val="24"/>
        </w:rPr>
        <w:t xml:space="preserve"> </w:t>
      </w:r>
      <w:commentRangeStart w:id="418"/>
      <w:r w:rsidR="0065041C">
        <w:rPr>
          <w:rFonts w:ascii="Times New Roman" w:hAnsi="Times New Roman" w:cs="Times New Roman"/>
          <w:sz w:val="24"/>
          <w:szCs w:val="24"/>
        </w:rPr>
        <w:t>Thus</w:t>
      </w:r>
      <w:r w:rsidR="00895E98">
        <w:rPr>
          <w:rFonts w:ascii="Times New Roman" w:hAnsi="Times New Roman" w:cs="Times New Roman"/>
          <w:sz w:val="24"/>
          <w:szCs w:val="24"/>
        </w:rPr>
        <w:t>, we argue that the failure to find a direct effect in Studies 3 and 4 do</w:t>
      </w:r>
      <w:ins w:id="419" w:author="Lara Aknin" w:date="2018-08-09T13:28:00Z">
        <w:r w:rsidR="00E31A14">
          <w:rPr>
            <w:rFonts w:ascii="Times New Roman" w:hAnsi="Times New Roman" w:cs="Times New Roman"/>
            <w:sz w:val="24"/>
            <w:szCs w:val="24"/>
          </w:rPr>
          <w:t>es</w:t>
        </w:r>
      </w:ins>
      <w:r w:rsidR="00895E98">
        <w:rPr>
          <w:rFonts w:ascii="Times New Roman" w:hAnsi="Times New Roman" w:cs="Times New Roman"/>
          <w:sz w:val="24"/>
          <w:szCs w:val="24"/>
        </w:rPr>
        <w:t xml:space="preserve"> not provide strong evidence that belief free will does not cause support for inequality. </w:t>
      </w:r>
      <w:r w:rsidR="0065041C">
        <w:rPr>
          <w:rFonts w:ascii="Times New Roman" w:hAnsi="Times New Roman" w:cs="Times New Roman"/>
          <w:sz w:val="24"/>
          <w:szCs w:val="24"/>
        </w:rPr>
        <w:t xml:space="preserve"> </w:t>
      </w:r>
      <w:commentRangeEnd w:id="418"/>
      <w:r w:rsidR="00C972BE">
        <w:rPr>
          <w:rStyle w:val="CommentReference"/>
        </w:rPr>
        <w:commentReference w:id="418"/>
      </w:r>
    </w:p>
    <w:p w14:paraId="580D80DC" w14:textId="472DD07C" w:rsidR="00641486" w:rsidRPr="0065041C" w:rsidRDefault="00641486" w:rsidP="00E95D5B">
      <w:pPr>
        <w:spacing w:after="0" w:line="480" w:lineRule="auto"/>
        <w:jc w:val="center"/>
        <w:rPr>
          <w:rFonts w:ascii="Times New Roman" w:hAnsi="Times New Roman" w:cs="Times New Roman"/>
          <w:b/>
          <w:sz w:val="24"/>
          <w:szCs w:val="24"/>
        </w:rPr>
      </w:pPr>
      <w:r w:rsidRPr="0065041C">
        <w:rPr>
          <w:rFonts w:ascii="Times New Roman" w:hAnsi="Times New Roman" w:cs="Times New Roman"/>
          <w:b/>
          <w:sz w:val="24"/>
          <w:szCs w:val="24"/>
        </w:rPr>
        <w:t xml:space="preserve">Study </w:t>
      </w:r>
      <w:r w:rsidR="00E95D5B" w:rsidRPr="0065041C">
        <w:rPr>
          <w:rFonts w:ascii="Times New Roman" w:hAnsi="Times New Roman" w:cs="Times New Roman"/>
          <w:b/>
          <w:sz w:val="24"/>
          <w:szCs w:val="24"/>
        </w:rPr>
        <w:t>5</w:t>
      </w:r>
    </w:p>
    <w:p w14:paraId="03A62BA8" w14:textId="3BB5C649" w:rsidR="00641486" w:rsidRPr="0026043D" w:rsidRDefault="0065041C" w:rsidP="007836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t>
      </w:r>
      <w:r w:rsidR="00895E98">
        <w:rPr>
          <w:rFonts w:ascii="Times New Roman" w:hAnsi="Times New Roman" w:cs="Times New Roman"/>
          <w:sz w:val="24"/>
          <w:szCs w:val="24"/>
        </w:rPr>
        <w:t xml:space="preserve">we were unable to achieve adequate statistical power using the experimental design from </w:t>
      </w:r>
      <w:r w:rsidR="000B7BCE">
        <w:rPr>
          <w:rFonts w:ascii="Times New Roman" w:hAnsi="Times New Roman" w:cs="Times New Roman"/>
          <w:sz w:val="24"/>
          <w:szCs w:val="24"/>
        </w:rPr>
        <w:t xml:space="preserve">Studies 3 and 4, </w:t>
      </w:r>
      <w:commentRangeStart w:id="420"/>
      <w:r w:rsidR="000B7BCE">
        <w:rPr>
          <w:rFonts w:ascii="Times New Roman" w:hAnsi="Times New Roman" w:cs="Times New Roman"/>
          <w:sz w:val="24"/>
          <w:szCs w:val="24"/>
        </w:rPr>
        <w:t>in Study 5 we attempted to</w:t>
      </w:r>
      <w:r w:rsidR="00895E98">
        <w:rPr>
          <w:rFonts w:ascii="Times New Roman" w:hAnsi="Times New Roman" w:cs="Times New Roman"/>
          <w:sz w:val="24"/>
          <w:szCs w:val="24"/>
        </w:rPr>
        <w:t xml:space="preserve"> test our hypothesis without manipulating belief in free will. </w:t>
      </w:r>
      <w:r w:rsidR="000A364B">
        <w:rPr>
          <w:rFonts w:ascii="Times New Roman" w:hAnsi="Times New Roman" w:cs="Times New Roman"/>
          <w:sz w:val="24"/>
          <w:szCs w:val="24"/>
        </w:rPr>
        <w:t>To do this, w</w:t>
      </w:r>
      <w:r w:rsidR="000B7BCE">
        <w:rPr>
          <w:rFonts w:ascii="Times New Roman" w:hAnsi="Times New Roman" w:cs="Times New Roman"/>
          <w:sz w:val="24"/>
          <w:szCs w:val="24"/>
        </w:rPr>
        <w:t>e used a thought experiment adopted from</w:t>
      </w:r>
      <w:r w:rsidR="000A364B">
        <w:rPr>
          <w:rFonts w:ascii="Times New Roman" w:hAnsi="Times New Roman" w:cs="Times New Roman"/>
          <w:sz w:val="24"/>
          <w:szCs w:val="24"/>
        </w:rPr>
        <w:t xml:space="preserve"> </w:t>
      </w:r>
      <w:r w:rsidR="000A364B">
        <w:rPr>
          <w:rFonts w:ascii="Times New Roman" w:hAnsi="Times New Roman" w:cs="Times New Roman"/>
          <w:sz w:val="24"/>
          <w:szCs w:val="24"/>
        </w:rPr>
        <w:fldChar w:fldCharType="begin" w:fldLock="1"/>
      </w:r>
      <w:r w:rsidR="00242C3B">
        <w:rPr>
          <w:rFonts w:ascii="Times New Roman" w:hAnsi="Times New Roman" w:cs="Times New Roman"/>
          <w:sz w:val="24"/>
          <w:szCs w:val="24"/>
        </w:rPr>
        <w:instrText>ADDIN CSL_CITATION { "citationItems" : [ { "id" : "ITEM-1", "itemData" : { "DOI" : "10.1111/j.1468-0068.2007.00666.x", "ISBN" : "1468-0068", "ISSN" : "00294624", "abstract" : "The dispute between compatibilists and incompatibilists must be one of the\\nmost persistent and heated deadlocks inWestern philosophy. Incompatibilists\\nmaintain that people are not fully morally responsible if determinism is true,\\ni.e., if every event is an inevitable consequence of the prior conditions and\\nthe natural laws. By contrast, compatibilists maintain that even if determinism\\nis true our moral responsibility is not undermined in the slightest, for\\ndeterminism and moral responsibility are perfectly consistent.1\\nThe debate between these two positions has invoked many different resources,\\nincluding quantum mechanics, social psychology, and basic metaphysics.\\nBut recent discussions have relied heavily on arguments that draw on\\npeople\u2019s intuitions about particular cases. Some philosophers have claimed\\nthat people have incompatibilist intuitions (e.g., Kane 1999, 218; Strawson\\n1986, 30; Vargas 2006); others have challenged this claim and suggested that\\npeople\u2019s intuitions actually fit with compatibilism (Nahmias et al. 2005). But\\nalthough philosophers have constructed increasingly sophisticated arguments\\nabout the implications of people\u2019s intuitions, there has been remarkably little\\ndiscussiona bout why people have the intuitions they do. That is to say,\\nrelatively little has beensaid about the specific psychological processes that\\ngenerate or sustain people\u2019s intuitions. And yet, it seems clear that questions\\nabout the sources of people\u2019s intuitions could have a major impact on debates about the compatibility of responsibility and determinism. There is an obvious\\nsense in which it is important to figure out whether people\u2019s intuitions\\nare being produced by a process that is generally reliable or whether they are\\nbeing distorted by a process that generally leads people astray.\\nOur aim here is to present and defend a hypothesis about the processes\\nthat generate people\u2019s intuitions concerning moral responsibility. Our hypothesis\\nis that people have an incompatibilist theory of moral responsibility\\nthat is elicited insome contexts but that they also have psychological mechanisms\\nthat can lead them to arrive at compatibilist judgments in other contexts.\\n2 To support this hypothesis, we report new experimental data. These\\ndata show that people\u2019s responses to questions about moral responsibility\\ncanv ary dramatically depending onthe way inw hich the questionis formulated.\\nWhenask ed questions that call for a more abstract, th\u2026", "author" : [ { "dropping-particle" : "", "family" : "Nichols", "given" : "Shaun", "non-dropping-particle" : "", "parse-names" : false, "suffix" : "" }, { "dropping-particle" : "", "family" : "Knobe", "given" : "Joshua", "non-dropping-particle" : "", "parse-names" : false, "suffix" : "" } ], "container-title" : "Nous", "id" : "ITEM-1", "issue" : "4", "issued" : { "date-parts" : [ [ "2007" ] ] }, "page" : "663-685", "title" : "Moral responsibility and determinism: The cognitive science of folk intuitions", "type" : "article-journal", "volume" : "41" }, "uris" : [ "http://www.mendeley.com/documents/?uuid=9d8429f4-f49b-3ba9-9d4b-1ca5365fa35b" ] } ], "mendeley" : { "formattedCitation" : "(Nichols &amp; Knobe, 2007)", "manualFormatting" : "Nichols and Knobe (2007)", "plainTextFormattedCitation" : "(Nichols &amp; Knobe, 2007)", "previouslyFormattedCitation" : "(Nichols &amp; Knobe, 2007)" }, "properties" : { "noteIndex" : 0 }, "schema" : "https://github.com/citation-style-language/schema/raw/master/csl-citation.json" }</w:instrText>
      </w:r>
      <w:r w:rsidR="000A364B">
        <w:rPr>
          <w:rFonts w:ascii="Times New Roman" w:hAnsi="Times New Roman" w:cs="Times New Roman"/>
          <w:sz w:val="24"/>
          <w:szCs w:val="24"/>
        </w:rPr>
        <w:fldChar w:fldCharType="separate"/>
      </w:r>
      <w:r w:rsidR="000A364B" w:rsidRPr="000A364B">
        <w:rPr>
          <w:rFonts w:ascii="Times New Roman" w:hAnsi="Times New Roman" w:cs="Times New Roman"/>
          <w:noProof/>
          <w:sz w:val="24"/>
          <w:szCs w:val="24"/>
        </w:rPr>
        <w:t xml:space="preserve">Nichols </w:t>
      </w:r>
      <w:r w:rsidR="000A364B">
        <w:rPr>
          <w:rFonts w:ascii="Times New Roman" w:hAnsi="Times New Roman" w:cs="Times New Roman"/>
          <w:noProof/>
          <w:sz w:val="24"/>
          <w:szCs w:val="24"/>
        </w:rPr>
        <w:t>and</w:t>
      </w:r>
      <w:r w:rsidR="000A364B" w:rsidRPr="000A364B">
        <w:rPr>
          <w:rFonts w:ascii="Times New Roman" w:hAnsi="Times New Roman" w:cs="Times New Roman"/>
          <w:noProof/>
          <w:sz w:val="24"/>
          <w:szCs w:val="24"/>
        </w:rPr>
        <w:t xml:space="preserve"> Knobe </w:t>
      </w:r>
      <w:r w:rsidR="000A364B">
        <w:rPr>
          <w:rFonts w:ascii="Times New Roman" w:hAnsi="Times New Roman" w:cs="Times New Roman"/>
          <w:noProof/>
          <w:sz w:val="24"/>
          <w:szCs w:val="24"/>
        </w:rPr>
        <w:t>(</w:t>
      </w:r>
      <w:r w:rsidR="000A364B" w:rsidRPr="000A364B">
        <w:rPr>
          <w:rFonts w:ascii="Times New Roman" w:hAnsi="Times New Roman" w:cs="Times New Roman"/>
          <w:noProof/>
          <w:sz w:val="24"/>
          <w:szCs w:val="24"/>
        </w:rPr>
        <w:t>2007)</w:t>
      </w:r>
      <w:r w:rsidR="000A364B">
        <w:rPr>
          <w:rFonts w:ascii="Times New Roman" w:hAnsi="Times New Roman" w:cs="Times New Roman"/>
          <w:sz w:val="24"/>
          <w:szCs w:val="24"/>
        </w:rPr>
        <w:fldChar w:fldCharType="end"/>
      </w:r>
      <w:r w:rsidR="000B7BCE">
        <w:rPr>
          <w:rFonts w:ascii="Times New Roman" w:hAnsi="Times New Roman" w:cs="Times New Roman"/>
          <w:sz w:val="24"/>
          <w:szCs w:val="24"/>
        </w:rPr>
        <w:t xml:space="preserve">. </w:t>
      </w:r>
      <w:r w:rsidR="0078364F">
        <w:rPr>
          <w:rFonts w:ascii="Times New Roman" w:hAnsi="Times New Roman" w:cs="Times New Roman"/>
          <w:sz w:val="24"/>
          <w:szCs w:val="24"/>
        </w:rPr>
        <w:t xml:space="preserve">Specifically, we asked participants to imagine </w:t>
      </w:r>
      <w:r w:rsidR="00641486" w:rsidRPr="0026043D">
        <w:rPr>
          <w:rFonts w:ascii="Times New Roman" w:hAnsi="Times New Roman" w:cs="Times New Roman"/>
          <w:sz w:val="24"/>
          <w:szCs w:val="24"/>
        </w:rPr>
        <w:t xml:space="preserve">two different universes: a deterministic universe where </w:t>
      </w:r>
      <w:del w:id="421" w:author="Lara Aknin" w:date="2018-08-09T13:30:00Z">
        <w:r w:rsidR="00641486" w:rsidRPr="0026043D" w:rsidDel="00E31A14">
          <w:rPr>
            <w:rFonts w:ascii="Times New Roman" w:hAnsi="Times New Roman" w:cs="Times New Roman"/>
            <w:sz w:val="24"/>
            <w:szCs w:val="24"/>
          </w:rPr>
          <w:delText xml:space="preserve">people’s </w:delText>
        </w:r>
      </w:del>
      <w:r w:rsidR="00641486" w:rsidRPr="0026043D">
        <w:rPr>
          <w:rFonts w:ascii="Times New Roman" w:hAnsi="Times New Roman" w:cs="Times New Roman"/>
          <w:sz w:val="24"/>
          <w:szCs w:val="24"/>
        </w:rPr>
        <w:t xml:space="preserve">behaviors </w:t>
      </w:r>
      <w:r w:rsidR="0078364F">
        <w:rPr>
          <w:rFonts w:ascii="Times New Roman" w:hAnsi="Times New Roman" w:cs="Times New Roman"/>
          <w:sz w:val="24"/>
          <w:szCs w:val="24"/>
        </w:rPr>
        <w:t xml:space="preserve">are the inevitable consequence of the </w:t>
      </w:r>
      <w:r w:rsidR="00641486" w:rsidRPr="0026043D">
        <w:rPr>
          <w:rFonts w:ascii="Times New Roman" w:hAnsi="Times New Roman" w:cs="Times New Roman"/>
          <w:sz w:val="24"/>
          <w:szCs w:val="24"/>
        </w:rPr>
        <w:t xml:space="preserve">events </w:t>
      </w:r>
      <w:del w:id="422" w:author="Lara Aknin" w:date="2018-08-09T13:30:00Z">
        <w:r w:rsidR="00641486" w:rsidRPr="0026043D" w:rsidDel="00E31A14">
          <w:rPr>
            <w:rFonts w:ascii="Times New Roman" w:hAnsi="Times New Roman" w:cs="Times New Roman"/>
            <w:sz w:val="24"/>
            <w:szCs w:val="24"/>
          </w:rPr>
          <w:delText xml:space="preserve">which </w:delText>
        </w:r>
      </w:del>
      <w:ins w:id="423" w:author="Lara Aknin" w:date="2018-08-09T13:30:00Z">
        <w:r w:rsidR="00E31A14">
          <w:rPr>
            <w:rFonts w:ascii="Times New Roman" w:hAnsi="Times New Roman" w:cs="Times New Roman"/>
            <w:sz w:val="24"/>
            <w:szCs w:val="24"/>
          </w:rPr>
          <w:t>that</w:t>
        </w:r>
        <w:r w:rsidR="00E31A14" w:rsidRPr="0026043D">
          <w:rPr>
            <w:rFonts w:ascii="Times New Roman" w:hAnsi="Times New Roman" w:cs="Times New Roman"/>
            <w:sz w:val="24"/>
            <w:szCs w:val="24"/>
          </w:rPr>
          <w:t xml:space="preserve"> </w:t>
        </w:r>
      </w:ins>
      <w:r w:rsidR="00641486" w:rsidRPr="0026043D">
        <w:rPr>
          <w:rFonts w:ascii="Times New Roman" w:hAnsi="Times New Roman" w:cs="Times New Roman"/>
          <w:sz w:val="24"/>
          <w:szCs w:val="24"/>
        </w:rPr>
        <w:t>precede</w:t>
      </w:r>
      <w:del w:id="424" w:author="Lara Aknin" w:date="2018-08-09T13:30:00Z">
        <w:r w:rsidR="00641486" w:rsidRPr="0026043D" w:rsidDel="00E31A14">
          <w:rPr>
            <w:rFonts w:ascii="Times New Roman" w:hAnsi="Times New Roman" w:cs="Times New Roman"/>
            <w:sz w:val="24"/>
            <w:szCs w:val="24"/>
          </w:rPr>
          <w:delText>d</w:delText>
        </w:r>
      </w:del>
      <w:r w:rsidR="00641486" w:rsidRPr="0026043D">
        <w:rPr>
          <w:rFonts w:ascii="Times New Roman" w:hAnsi="Times New Roman" w:cs="Times New Roman"/>
          <w:sz w:val="24"/>
          <w:szCs w:val="24"/>
        </w:rPr>
        <w:t xml:space="preserve"> them, and an indeterministic universe where behavior</w:t>
      </w:r>
      <w:r w:rsidR="0078364F">
        <w:rPr>
          <w:rFonts w:ascii="Times New Roman" w:hAnsi="Times New Roman" w:cs="Times New Roman"/>
          <w:sz w:val="24"/>
          <w:szCs w:val="24"/>
        </w:rPr>
        <w:t xml:space="preserve"> is not an inevitable consequence of past events. </w:t>
      </w:r>
      <w:r w:rsidR="00FB63B8">
        <w:rPr>
          <w:rFonts w:ascii="Times New Roman" w:hAnsi="Times New Roman" w:cs="Times New Roman"/>
          <w:sz w:val="24"/>
          <w:szCs w:val="24"/>
        </w:rPr>
        <w:t>We argue that the lay conception of free will cannot exist in the deterministic universe, as this view sees free will as making choices which are not determined by the external environment (and in the deterministic universe, all choices are determined by the past environment). Thus</w:t>
      </w:r>
      <w:r w:rsidR="0078364F">
        <w:rPr>
          <w:rFonts w:ascii="Times New Roman" w:hAnsi="Times New Roman" w:cs="Times New Roman"/>
          <w:sz w:val="24"/>
          <w:szCs w:val="24"/>
        </w:rPr>
        <w:t>, w</w:t>
      </w:r>
      <w:r w:rsidR="005E4215" w:rsidRPr="0026043D">
        <w:rPr>
          <w:rFonts w:ascii="Times New Roman" w:hAnsi="Times New Roman" w:cs="Times New Roman"/>
          <w:sz w:val="24"/>
          <w:szCs w:val="24"/>
        </w:rPr>
        <w:t xml:space="preserve">e predicted that </w:t>
      </w:r>
      <w:r w:rsidR="00641486" w:rsidRPr="0026043D">
        <w:rPr>
          <w:rFonts w:ascii="Times New Roman" w:hAnsi="Times New Roman" w:cs="Times New Roman"/>
          <w:sz w:val="24"/>
          <w:szCs w:val="24"/>
        </w:rPr>
        <w:t xml:space="preserve">participants </w:t>
      </w:r>
      <w:r w:rsidR="005E4215" w:rsidRPr="0026043D">
        <w:rPr>
          <w:rFonts w:ascii="Times New Roman" w:hAnsi="Times New Roman" w:cs="Times New Roman"/>
          <w:sz w:val="24"/>
          <w:szCs w:val="24"/>
        </w:rPr>
        <w:t xml:space="preserve">would report greater support for </w:t>
      </w:r>
      <w:r w:rsidR="00641486" w:rsidRPr="0026043D">
        <w:rPr>
          <w:rFonts w:ascii="Times New Roman" w:hAnsi="Times New Roman" w:cs="Times New Roman"/>
          <w:sz w:val="24"/>
          <w:szCs w:val="24"/>
        </w:rPr>
        <w:t xml:space="preserve">inequality in the indeterministic universe </w:t>
      </w:r>
      <w:r w:rsidR="005E4215" w:rsidRPr="0026043D">
        <w:rPr>
          <w:rFonts w:ascii="Times New Roman" w:hAnsi="Times New Roman" w:cs="Times New Roman"/>
          <w:sz w:val="24"/>
          <w:szCs w:val="24"/>
        </w:rPr>
        <w:t xml:space="preserve">compared to the </w:t>
      </w:r>
      <w:r w:rsidR="00641486" w:rsidRPr="0026043D">
        <w:rPr>
          <w:rFonts w:ascii="Times New Roman" w:hAnsi="Times New Roman" w:cs="Times New Roman"/>
          <w:sz w:val="24"/>
          <w:szCs w:val="24"/>
        </w:rPr>
        <w:t xml:space="preserve">deterministic one. </w:t>
      </w:r>
      <w:commentRangeEnd w:id="420"/>
      <w:r w:rsidR="003338F7">
        <w:rPr>
          <w:rStyle w:val="CommentReference"/>
        </w:rPr>
        <w:commentReference w:id="420"/>
      </w:r>
    </w:p>
    <w:p w14:paraId="18E588F3" w14:textId="77777777" w:rsidR="00641486" w:rsidRPr="0058149B" w:rsidRDefault="00641486" w:rsidP="0002065D">
      <w:pPr>
        <w:spacing w:after="0" w:line="480" w:lineRule="auto"/>
        <w:rPr>
          <w:rFonts w:ascii="Times New Roman" w:hAnsi="Times New Roman" w:cs="Times New Roman"/>
          <w:b/>
          <w:sz w:val="24"/>
          <w:szCs w:val="24"/>
        </w:rPr>
      </w:pPr>
      <w:del w:id="425" w:author="Angela Robinson" w:date="2018-08-10T11:43:00Z">
        <w:r w:rsidRPr="0058149B" w:rsidDel="001202CE">
          <w:rPr>
            <w:rFonts w:ascii="Times New Roman" w:hAnsi="Times New Roman" w:cs="Times New Roman"/>
            <w:b/>
            <w:sz w:val="24"/>
            <w:szCs w:val="24"/>
          </w:rPr>
          <w:delText xml:space="preserve"> </w:delText>
        </w:r>
      </w:del>
      <w:r w:rsidRPr="0058149B">
        <w:rPr>
          <w:rFonts w:ascii="Times New Roman" w:hAnsi="Times New Roman" w:cs="Times New Roman"/>
          <w:b/>
          <w:sz w:val="24"/>
          <w:szCs w:val="24"/>
        </w:rPr>
        <w:t>Method</w:t>
      </w:r>
    </w:p>
    <w:p w14:paraId="38C39F9B"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Participants</w:t>
      </w:r>
    </w:p>
    <w:p w14:paraId="43CEC22B" w14:textId="665EF520" w:rsidR="00641486" w:rsidRPr="0026043D" w:rsidRDefault="00641486" w:rsidP="0002065D">
      <w:pPr>
        <w:spacing w:after="0" w:line="480" w:lineRule="auto"/>
        <w:ind w:firstLine="720"/>
        <w:rPr>
          <w:rFonts w:ascii="Times New Roman" w:eastAsia="Times New Roman" w:hAnsi="Times New Roman" w:cs="Times New Roman"/>
          <w:sz w:val="24"/>
          <w:szCs w:val="24"/>
        </w:rPr>
      </w:pPr>
      <w:r w:rsidRPr="0026043D">
        <w:rPr>
          <w:rFonts w:ascii="Times New Roman" w:hAnsi="Times New Roman" w:cs="Times New Roman"/>
          <w:sz w:val="24"/>
          <w:szCs w:val="24"/>
        </w:rPr>
        <w:lastRenderedPageBreak/>
        <w:t xml:space="preserve">Study </w:t>
      </w:r>
      <w:ins w:id="426" w:author="Angela Robinson" w:date="2018-08-10T11:43:00Z">
        <w:r w:rsidR="00F6280B">
          <w:rPr>
            <w:rFonts w:ascii="Times New Roman" w:hAnsi="Times New Roman" w:cs="Times New Roman"/>
            <w:sz w:val="24"/>
            <w:szCs w:val="24"/>
          </w:rPr>
          <w:t>5</w:t>
        </w:r>
      </w:ins>
      <w:del w:id="427" w:author="Angela Robinson" w:date="2018-08-10T11:43:00Z">
        <w:r w:rsidR="00A34AC9" w:rsidRPr="0026043D" w:rsidDel="00F6280B">
          <w:rPr>
            <w:rFonts w:ascii="Times New Roman" w:hAnsi="Times New Roman" w:cs="Times New Roman"/>
            <w:sz w:val="24"/>
            <w:szCs w:val="24"/>
          </w:rPr>
          <w:delText>4</w:delText>
        </w:r>
      </w:del>
      <w:r w:rsidRPr="0026043D">
        <w:rPr>
          <w:rFonts w:ascii="Times New Roman" w:hAnsi="Times New Roman" w:cs="Times New Roman"/>
          <w:sz w:val="24"/>
          <w:szCs w:val="24"/>
        </w:rPr>
        <w:t xml:space="preserve"> was completed through </w:t>
      </w:r>
      <w:proofErr w:type="spellStart"/>
      <w:r w:rsidRPr="0026043D">
        <w:rPr>
          <w:rFonts w:ascii="Times New Roman" w:hAnsi="Times New Roman" w:cs="Times New Roman"/>
          <w:sz w:val="24"/>
          <w:szCs w:val="24"/>
        </w:rPr>
        <w:t>MTurk</w:t>
      </w:r>
      <w:proofErr w:type="spellEnd"/>
      <w:r w:rsidRPr="0026043D">
        <w:rPr>
          <w:rFonts w:ascii="Times New Roman" w:hAnsi="Times New Roman" w:cs="Times New Roman"/>
          <w:sz w:val="24"/>
          <w:szCs w:val="24"/>
        </w:rPr>
        <w:t xml:space="preserve"> at the end of an unrelated survey. </w:t>
      </w:r>
      <w:r w:rsidRPr="0026043D">
        <w:rPr>
          <w:rFonts w:ascii="Times New Roman" w:eastAsia="Times New Roman" w:hAnsi="Times New Roman" w:cs="Times New Roman"/>
          <w:sz w:val="24"/>
          <w:szCs w:val="24"/>
        </w:rPr>
        <w:t xml:space="preserve">We excluded </w:t>
      </w:r>
      <w:ins w:id="428" w:author="Dylan Wiwad" w:date="2018-08-08T13:49:00Z">
        <w:r w:rsidR="00135909">
          <w:rPr>
            <w:rFonts w:ascii="Times New Roman" w:eastAsia="Times New Roman" w:hAnsi="Times New Roman" w:cs="Times New Roman"/>
            <w:sz w:val="24"/>
            <w:szCs w:val="24"/>
          </w:rPr>
          <w:t>eight</w:t>
        </w:r>
      </w:ins>
      <w:del w:id="429" w:author="Dylan Wiwad" w:date="2018-08-08T13:49:00Z">
        <w:r w:rsidRPr="0026043D" w:rsidDel="00135909">
          <w:rPr>
            <w:rFonts w:ascii="Times New Roman" w:eastAsia="Times New Roman" w:hAnsi="Times New Roman" w:cs="Times New Roman"/>
            <w:sz w:val="24"/>
            <w:szCs w:val="24"/>
          </w:rPr>
          <w:delText>8</w:delText>
        </w:r>
      </w:del>
      <w:r w:rsidRPr="0026043D">
        <w:rPr>
          <w:rFonts w:ascii="Times New Roman" w:eastAsia="Times New Roman" w:hAnsi="Times New Roman" w:cs="Times New Roman"/>
          <w:sz w:val="24"/>
          <w:szCs w:val="24"/>
        </w:rPr>
        <w:t xml:space="preserve"> participants for failing to correctly answer an attention check question (“Because you're paying attention to this survey, please select 'Tends to be true' for this question”) leaving 442 participants </w:t>
      </w:r>
      <w:r w:rsidRPr="0026043D">
        <w:rPr>
          <w:rFonts w:ascii="Times New Roman" w:eastAsia="Calibri" w:hAnsi="Times New Roman" w:cs="Times New Roman"/>
          <w:color w:val="222222"/>
          <w:sz w:val="24"/>
          <w:szCs w:val="24"/>
        </w:rPr>
        <w:t xml:space="preserve">(240 female, 198 male, 4 other; mean age = 39.54 years, </w:t>
      </w:r>
      <w:r w:rsidRPr="0026043D">
        <w:rPr>
          <w:rFonts w:ascii="Times New Roman" w:eastAsia="Calibri" w:hAnsi="Times New Roman" w:cs="Times New Roman"/>
          <w:i/>
          <w:color w:val="222222"/>
          <w:sz w:val="24"/>
          <w:szCs w:val="24"/>
        </w:rPr>
        <w:t>SD</w:t>
      </w:r>
      <w:r w:rsidRPr="0026043D">
        <w:rPr>
          <w:rFonts w:ascii="Times New Roman" w:eastAsia="Calibri" w:hAnsi="Times New Roman" w:cs="Times New Roman"/>
          <w:color w:val="222222"/>
          <w:sz w:val="24"/>
          <w:szCs w:val="24"/>
        </w:rPr>
        <w:t xml:space="preserve"> = 11.40)</w:t>
      </w:r>
      <w:r w:rsidRPr="0026043D">
        <w:rPr>
          <w:rFonts w:ascii="Times New Roman" w:eastAsia="Times New Roman" w:hAnsi="Times New Roman" w:cs="Times New Roman"/>
          <w:sz w:val="24"/>
          <w:szCs w:val="24"/>
        </w:rPr>
        <w:t xml:space="preserve">. </w:t>
      </w:r>
    </w:p>
    <w:p w14:paraId="6DFBC2AF" w14:textId="145E3BA7" w:rsidR="00641486" w:rsidRPr="00DC147D" w:rsidRDefault="00963C82" w:rsidP="0002065D">
      <w:pPr>
        <w:spacing w:after="0" w:line="480" w:lineRule="auto"/>
        <w:rPr>
          <w:rFonts w:ascii="Times New Roman" w:eastAsia="Calibri" w:hAnsi="Times New Roman" w:cs="Times New Roman"/>
          <w:b/>
          <w:color w:val="222222"/>
          <w:sz w:val="24"/>
          <w:szCs w:val="24"/>
        </w:rPr>
      </w:pPr>
      <w:r>
        <w:rPr>
          <w:rFonts w:ascii="Times New Roman" w:eastAsia="Calibri" w:hAnsi="Times New Roman" w:cs="Times New Roman"/>
          <w:b/>
          <w:color w:val="222222"/>
          <w:sz w:val="24"/>
          <w:szCs w:val="24"/>
        </w:rPr>
        <w:t xml:space="preserve">Materials and </w:t>
      </w:r>
      <w:r w:rsidR="00641486" w:rsidRPr="00DC147D">
        <w:rPr>
          <w:rFonts w:ascii="Times New Roman" w:eastAsia="Calibri" w:hAnsi="Times New Roman" w:cs="Times New Roman"/>
          <w:b/>
          <w:color w:val="222222"/>
          <w:sz w:val="24"/>
          <w:szCs w:val="24"/>
        </w:rPr>
        <w:t>Procedure</w:t>
      </w:r>
    </w:p>
    <w:p w14:paraId="6E68B652" w14:textId="19478054" w:rsidR="00641486" w:rsidRPr="0026043D" w:rsidRDefault="00641486" w:rsidP="00963C82">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Hypothetical Universes. </w:t>
      </w:r>
      <w:r w:rsidRPr="0026043D">
        <w:rPr>
          <w:rFonts w:ascii="Times New Roman" w:hAnsi="Times New Roman" w:cs="Times New Roman"/>
          <w:sz w:val="24"/>
          <w:szCs w:val="24"/>
        </w:rPr>
        <w:t xml:space="preserve">Using a procedure adopted from Nichols and </w:t>
      </w:r>
      <w:proofErr w:type="spellStart"/>
      <w:r w:rsidRPr="0026043D">
        <w:rPr>
          <w:rFonts w:ascii="Times New Roman" w:hAnsi="Times New Roman" w:cs="Times New Roman"/>
          <w:sz w:val="24"/>
          <w:szCs w:val="24"/>
        </w:rPr>
        <w:t>Knobe</w:t>
      </w:r>
      <w:proofErr w:type="spellEnd"/>
      <w:r w:rsidRPr="0026043D">
        <w:rPr>
          <w:rFonts w:ascii="Times New Roman" w:hAnsi="Times New Roman" w:cs="Times New Roman"/>
          <w:sz w:val="24"/>
          <w:szCs w:val="24"/>
        </w:rPr>
        <w:t xml:space="preserve"> (2007), we asked participants to imagine two different universes: </w:t>
      </w:r>
      <w:commentRangeStart w:id="430"/>
      <w:r w:rsidRPr="0026043D">
        <w:rPr>
          <w:rFonts w:ascii="Times New Roman" w:hAnsi="Times New Roman" w:cs="Times New Roman"/>
          <w:sz w:val="24"/>
          <w:szCs w:val="24"/>
        </w:rPr>
        <w:t>Universe A</w:t>
      </w:r>
      <w:commentRangeEnd w:id="430"/>
      <w:r w:rsidR="00E31A14">
        <w:rPr>
          <w:rStyle w:val="CommentReference"/>
        </w:rPr>
        <w:commentReference w:id="430"/>
      </w:r>
      <w:r w:rsidRPr="0026043D">
        <w:rPr>
          <w:rFonts w:ascii="Times New Roman" w:hAnsi="Times New Roman" w:cs="Times New Roman"/>
          <w:sz w:val="24"/>
          <w:szCs w:val="24"/>
        </w:rPr>
        <w:t>, a deterministic universe where human decisions are the predetermined result of everything that occurred before them, and Universe B, a universe where human actions are not predetermined by prior events. Following this, we asked participants to indicate wh</w:t>
      </w:r>
      <w:r w:rsidR="00963C82">
        <w:rPr>
          <w:rFonts w:ascii="Times New Roman" w:hAnsi="Times New Roman" w:cs="Times New Roman"/>
          <w:sz w:val="24"/>
          <w:szCs w:val="24"/>
        </w:rPr>
        <w:t>ether U</w:t>
      </w:r>
      <w:r w:rsidRPr="0026043D">
        <w:rPr>
          <w:rFonts w:ascii="Times New Roman" w:hAnsi="Times New Roman" w:cs="Times New Roman"/>
          <w:sz w:val="24"/>
          <w:szCs w:val="24"/>
        </w:rPr>
        <w:t>niverse</w:t>
      </w:r>
      <w:r w:rsidR="00963C82">
        <w:rPr>
          <w:rFonts w:ascii="Times New Roman" w:hAnsi="Times New Roman" w:cs="Times New Roman"/>
          <w:sz w:val="24"/>
          <w:szCs w:val="24"/>
        </w:rPr>
        <w:t xml:space="preserve"> A or B</w:t>
      </w:r>
      <w:r w:rsidRPr="0026043D">
        <w:rPr>
          <w:rFonts w:ascii="Times New Roman" w:hAnsi="Times New Roman" w:cs="Times New Roman"/>
          <w:sz w:val="24"/>
          <w:szCs w:val="24"/>
        </w:rPr>
        <w:t xml:space="preserve"> was mo</w:t>
      </w:r>
      <w:r w:rsidR="00593C63">
        <w:rPr>
          <w:rFonts w:ascii="Times New Roman" w:hAnsi="Times New Roman" w:cs="Times New Roman"/>
          <w:sz w:val="24"/>
          <w:szCs w:val="24"/>
        </w:rPr>
        <w:t>st</w:t>
      </w:r>
      <w:r w:rsidRPr="0026043D">
        <w:rPr>
          <w:rFonts w:ascii="Times New Roman" w:hAnsi="Times New Roman" w:cs="Times New Roman"/>
          <w:sz w:val="24"/>
          <w:szCs w:val="24"/>
        </w:rPr>
        <w:t xml:space="preserve"> similar to our own.</w:t>
      </w:r>
    </w:p>
    <w:p w14:paraId="422766A5" w14:textId="77777777" w:rsidR="00641486" w:rsidRPr="0026043D" w:rsidRDefault="00641486" w:rsidP="00593C6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 For our Universe, Universe A, and Universe B, we asked participants how acceptable they think it is that “some people have a great deal of money, status, and resources, while others have very little”. Participants responded on 10-point scales ranging from 1 = “not at all acceptable” to 10 = “completely acceptable”. </w:t>
      </w:r>
    </w:p>
    <w:p w14:paraId="7C998F58"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 xml:space="preserve">Results </w:t>
      </w:r>
    </w:p>
    <w:p w14:paraId="2A1D2725" w14:textId="3279F6F3" w:rsidR="00641486" w:rsidRPr="0026043D" w:rsidRDefault="00621209" w:rsidP="0002065D">
      <w:pPr>
        <w:spacing w:after="0" w:line="480" w:lineRule="auto"/>
        <w:ind w:firstLine="720"/>
        <w:rPr>
          <w:rFonts w:ascii="Times New Roman" w:hAnsi="Times New Roman" w:cs="Times New Roman"/>
          <w:sz w:val="24"/>
          <w:szCs w:val="24"/>
        </w:rPr>
      </w:pPr>
      <w:commentRangeStart w:id="431"/>
      <w:r>
        <w:rPr>
          <w:rFonts w:ascii="Times New Roman" w:hAnsi="Times New Roman" w:cs="Times New Roman"/>
          <w:sz w:val="24"/>
          <w:szCs w:val="24"/>
        </w:rPr>
        <w:t xml:space="preserve">Most participants </w:t>
      </w:r>
      <w:r w:rsidR="00A15B1B" w:rsidRPr="00A15B1B">
        <w:rPr>
          <w:rFonts w:ascii="Times New Roman" w:hAnsi="Times New Roman" w:cs="Times New Roman"/>
          <w:sz w:val="24"/>
          <w:szCs w:val="24"/>
        </w:rPr>
        <w:t xml:space="preserve">(83%) </w:t>
      </w:r>
      <w:r>
        <w:rPr>
          <w:rFonts w:ascii="Times New Roman" w:hAnsi="Times New Roman" w:cs="Times New Roman"/>
          <w:sz w:val="24"/>
          <w:szCs w:val="24"/>
        </w:rPr>
        <w:t>believed</w:t>
      </w:r>
      <w:r w:rsidR="00A15B1B" w:rsidRPr="00A15B1B">
        <w:rPr>
          <w:rFonts w:ascii="Times New Roman" w:hAnsi="Times New Roman" w:cs="Times New Roman"/>
          <w:sz w:val="24"/>
          <w:szCs w:val="24"/>
        </w:rPr>
        <w:t xml:space="preserve"> that our universe is mo</w:t>
      </w:r>
      <w:r>
        <w:rPr>
          <w:rFonts w:ascii="Times New Roman" w:hAnsi="Times New Roman" w:cs="Times New Roman"/>
          <w:sz w:val="24"/>
          <w:szCs w:val="24"/>
        </w:rPr>
        <w:t xml:space="preserve">re similar to the </w:t>
      </w:r>
      <w:r w:rsidR="00A15B1B" w:rsidRPr="00A15B1B">
        <w:rPr>
          <w:rFonts w:ascii="Times New Roman" w:hAnsi="Times New Roman" w:cs="Times New Roman"/>
          <w:sz w:val="24"/>
          <w:szCs w:val="24"/>
        </w:rPr>
        <w:t xml:space="preserve">indeterministic </w:t>
      </w:r>
      <w:r>
        <w:rPr>
          <w:rFonts w:ascii="Times New Roman" w:hAnsi="Times New Roman" w:cs="Times New Roman"/>
          <w:sz w:val="24"/>
          <w:szCs w:val="24"/>
        </w:rPr>
        <w:t>u</w:t>
      </w:r>
      <w:r w:rsidR="00A15B1B" w:rsidRPr="00A15B1B">
        <w:rPr>
          <w:rFonts w:ascii="Times New Roman" w:hAnsi="Times New Roman" w:cs="Times New Roman"/>
          <w:sz w:val="24"/>
          <w:szCs w:val="24"/>
        </w:rPr>
        <w:t>niverse</w:t>
      </w:r>
      <w:r>
        <w:rPr>
          <w:rFonts w:ascii="Times New Roman" w:hAnsi="Times New Roman" w:cs="Times New Roman"/>
          <w:sz w:val="24"/>
          <w:szCs w:val="24"/>
        </w:rPr>
        <w:t xml:space="preserve"> than the deterministic universe</w:t>
      </w:r>
      <w:r w:rsidR="00A15B1B" w:rsidRPr="00A15B1B">
        <w:rPr>
          <w:rFonts w:ascii="Times New Roman" w:hAnsi="Times New Roman" w:cs="Times New Roman"/>
          <w:sz w:val="24"/>
          <w:szCs w:val="24"/>
        </w:rPr>
        <w:t>.</w:t>
      </w:r>
      <w:r>
        <w:rPr>
          <w:rFonts w:ascii="Times New Roman" w:hAnsi="Times New Roman" w:cs="Times New Roman"/>
          <w:sz w:val="24"/>
          <w:szCs w:val="24"/>
        </w:rPr>
        <w:t xml:space="preserve"> </w:t>
      </w:r>
      <w:commentRangeEnd w:id="431"/>
      <w:r w:rsidR="00C4530C">
        <w:rPr>
          <w:rStyle w:val="CommentReference"/>
        </w:rPr>
        <w:commentReference w:id="431"/>
      </w:r>
      <w:r w:rsidR="00641486" w:rsidRPr="0026043D">
        <w:rPr>
          <w:rFonts w:ascii="Times New Roman" w:hAnsi="Times New Roman" w:cs="Times New Roman"/>
          <w:sz w:val="24"/>
          <w:szCs w:val="24"/>
        </w:rPr>
        <w:t xml:space="preserve">Confirming our </w:t>
      </w:r>
      <w:commentRangeStart w:id="432"/>
      <w:ins w:id="433" w:author="Lara Aknin" w:date="2018-08-09T13:34:00Z">
        <w:r w:rsidR="00C4530C">
          <w:rPr>
            <w:rFonts w:ascii="Times New Roman" w:hAnsi="Times New Roman" w:cs="Times New Roman"/>
            <w:sz w:val="24"/>
            <w:szCs w:val="24"/>
          </w:rPr>
          <w:t xml:space="preserve">pre-registered </w:t>
        </w:r>
      </w:ins>
      <w:commentRangeEnd w:id="432"/>
      <w:ins w:id="434" w:author="Lara Aknin" w:date="2018-08-09T13:35:00Z">
        <w:r w:rsidR="00C4530C">
          <w:rPr>
            <w:rStyle w:val="CommentReference"/>
          </w:rPr>
          <w:commentReference w:id="432"/>
        </w:r>
      </w:ins>
      <w:r w:rsidR="00641486" w:rsidRPr="0026043D">
        <w:rPr>
          <w:rFonts w:ascii="Times New Roman" w:hAnsi="Times New Roman" w:cs="Times New Roman"/>
          <w:sz w:val="24"/>
          <w:szCs w:val="24"/>
        </w:rPr>
        <w:t xml:space="preserve">predictions, </w:t>
      </w:r>
      <w:r w:rsidR="006213DF">
        <w:rPr>
          <w:rFonts w:ascii="Times New Roman" w:hAnsi="Times New Roman" w:cs="Times New Roman"/>
          <w:sz w:val="24"/>
          <w:szCs w:val="24"/>
        </w:rPr>
        <w:t xml:space="preserve">a paired t-test revealed that </w:t>
      </w:r>
      <w:r w:rsidR="00641486" w:rsidRPr="0026043D">
        <w:rPr>
          <w:rFonts w:ascii="Times New Roman" w:hAnsi="Times New Roman" w:cs="Times New Roman"/>
          <w:sz w:val="24"/>
          <w:szCs w:val="24"/>
        </w:rPr>
        <w:t xml:space="preserve">participants </w:t>
      </w:r>
      <w:r w:rsidR="00593C63">
        <w:rPr>
          <w:rFonts w:ascii="Times New Roman" w:hAnsi="Times New Roman" w:cs="Times New Roman"/>
          <w:sz w:val="24"/>
          <w:szCs w:val="24"/>
        </w:rPr>
        <w:t xml:space="preserve">reported greater </w:t>
      </w:r>
      <w:r w:rsidR="00641486" w:rsidRPr="0026043D">
        <w:rPr>
          <w:rFonts w:ascii="Times New Roman" w:hAnsi="Times New Roman" w:cs="Times New Roman"/>
          <w:sz w:val="24"/>
          <w:szCs w:val="24"/>
        </w:rPr>
        <w:t xml:space="preserve">support for inequality in </w:t>
      </w:r>
      <w:r w:rsidR="00593C63">
        <w:rPr>
          <w:rFonts w:ascii="Times New Roman" w:hAnsi="Times New Roman" w:cs="Times New Roman"/>
          <w:sz w:val="24"/>
          <w:szCs w:val="24"/>
        </w:rPr>
        <w:t xml:space="preserve">the </w:t>
      </w:r>
      <w:r w:rsidR="00641486" w:rsidRPr="0026043D">
        <w:rPr>
          <w:rFonts w:ascii="Times New Roman" w:hAnsi="Times New Roman" w:cs="Times New Roman"/>
          <w:sz w:val="24"/>
          <w:szCs w:val="24"/>
        </w:rPr>
        <w:t>indeterministic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5.</w:t>
      </w:r>
      <w:r w:rsidR="006213DF">
        <w:rPr>
          <w:rFonts w:ascii="Times New Roman" w:hAnsi="Times New Roman" w:cs="Times New Roman"/>
          <w:sz w:val="24"/>
          <w:szCs w:val="24"/>
        </w:rPr>
        <w:t>77</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2.6</w:t>
      </w:r>
      <w:r w:rsidR="006213DF">
        <w:rPr>
          <w:rFonts w:ascii="Times New Roman" w:hAnsi="Times New Roman" w:cs="Times New Roman"/>
          <w:sz w:val="24"/>
          <w:szCs w:val="24"/>
        </w:rPr>
        <w:t>5</w:t>
      </w:r>
      <w:r w:rsidR="00641486" w:rsidRPr="0026043D">
        <w:rPr>
          <w:rFonts w:ascii="Times New Roman" w:hAnsi="Times New Roman" w:cs="Times New Roman"/>
          <w:sz w:val="24"/>
          <w:szCs w:val="24"/>
        </w:rPr>
        <w:t xml:space="preserve">) </w:t>
      </w:r>
      <w:r w:rsidR="006213DF">
        <w:rPr>
          <w:rFonts w:ascii="Times New Roman" w:hAnsi="Times New Roman" w:cs="Times New Roman"/>
          <w:sz w:val="24"/>
          <w:szCs w:val="24"/>
        </w:rPr>
        <w:t xml:space="preserve">than in </w:t>
      </w:r>
      <w:r w:rsidR="00593C63">
        <w:rPr>
          <w:rFonts w:ascii="Times New Roman" w:hAnsi="Times New Roman" w:cs="Times New Roman"/>
          <w:sz w:val="24"/>
          <w:szCs w:val="24"/>
        </w:rPr>
        <w:t>the</w:t>
      </w:r>
      <w:r w:rsidR="006213DF">
        <w:rPr>
          <w:rFonts w:ascii="Times New Roman" w:hAnsi="Times New Roman" w:cs="Times New Roman"/>
          <w:sz w:val="24"/>
          <w:szCs w:val="24"/>
        </w:rPr>
        <w:t xml:space="preserve"> </w:t>
      </w:r>
      <w:r w:rsidR="00641486" w:rsidRPr="0026043D">
        <w:rPr>
          <w:rFonts w:ascii="Times New Roman" w:hAnsi="Times New Roman" w:cs="Times New Roman"/>
          <w:sz w:val="24"/>
          <w:szCs w:val="24"/>
        </w:rPr>
        <w:t>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5.43,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xml:space="preserve">= 2.65), </w:t>
      </w:r>
      <w:proofErr w:type="gramStart"/>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w:t>
      </w:r>
      <w:proofErr w:type="gramEnd"/>
      <w:r w:rsidR="00641486" w:rsidRPr="0026043D">
        <w:rPr>
          <w:rFonts w:ascii="Times New Roman" w:hAnsi="Times New Roman" w:cs="Times New Roman"/>
          <w:sz w:val="24"/>
          <w:szCs w:val="24"/>
        </w:rPr>
        <w:t xml:space="preserve">435) = 2.70,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007</w:t>
      </w:r>
      <w:r w:rsidR="007C24A2">
        <w:rPr>
          <w:rFonts w:ascii="Times New Roman" w:hAnsi="Times New Roman" w:cs="Times New Roman"/>
          <w:sz w:val="24"/>
          <w:szCs w:val="24"/>
        </w:rPr>
        <w:t xml:space="preserve">, </w:t>
      </w:r>
      <w:proofErr w:type="spellStart"/>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proofErr w:type="spellEnd"/>
      <w:del w:id="435" w:author="Dylan Wiwad" w:date="2018-08-08T13:50:00Z">
        <w:r w:rsidR="00593C63" w:rsidDel="00F37F05">
          <w:rPr>
            <w:rFonts w:ascii="Times New Roman" w:hAnsi="Times New Roman" w:cs="Times New Roman"/>
            <w:sz w:val="24"/>
            <w:szCs w:val="24"/>
            <w:vertAlign w:val="superscript"/>
          </w:rPr>
          <w:delText>6</w:delText>
        </w:r>
      </w:del>
      <w:r w:rsidR="007C24A2">
        <w:rPr>
          <w:rFonts w:ascii="Times New Roman" w:hAnsi="Times New Roman" w:cs="Times New Roman"/>
          <w:sz w:val="24"/>
          <w:szCs w:val="24"/>
        </w:rPr>
        <w:t xml:space="preserve"> = </w:t>
      </w:r>
      <w:r w:rsidR="006213DF">
        <w:rPr>
          <w:rFonts w:ascii="Times New Roman" w:hAnsi="Times New Roman" w:cs="Times New Roman"/>
          <w:sz w:val="24"/>
          <w:szCs w:val="24"/>
        </w:rPr>
        <w:t>0.13, 95% CI [ .04, .22]</w:t>
      </w:r>
      <w:ins w:id="436" w:author="Dylan Wiwad" w:date="2018-08-08T13:50:00Z">
        <w:r w:rsidR="00F37F05" w:rsidRPr="00F37F05">
          <w:rPr>
            <w:rFonts w:ascii="Times New Roman" w:hAnsi="Times New Roman" w:cs="Times New Roman"/>
            <w:sz w:val="24"/>
            <w:szCs w:val="24"/>
            <w:vertAlign w:val="superscript"/>
          </w:rPr>
          <w:t xml:space="preserve"> </w:t>
        </w:r>
        <w:r w:rsidR="00F37F05">
          <w:rPr>
            <w:rFonts w:ascii="Times New Roman" w:hAnsi="Times New Roman" w:cs="Times New Roman"/>
            <w:sz w:val="24"/>
            <w:szCs w:val="24"/>
            <w:vertAlign w:val="superscript"/>
          </w:rPr>
          <w:t>6</w:t>
        </w:r>
      </w:ins>
      <w:r w:rsidR="00641486" w:rsidRPr="0026043D">
        <w:rPr>
          <w:rFonts w:ascii="Times New Roman" w:hAnsi="Times New Roman" w:cs="Times New Roman"/>
          <w:sz w:val="24"/>
          <w:szCs w:val="24"/>
        </w:rPr>
        <w:t>. Participants also indicated greater support for inequality in our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5.79, </w:t>
      </w:r>
      <w:r w:rsidR="00641486" w:rsidRPr="0026043D">
        <w:rPr>
          <w:rFonts w:ascii="Times New Roman" w:hAnsi="Times New Roman" w:cs="Times New Roman"/>
          <w:i/>
          <w:sz w:val="24"/>
          <w:szCs w:val="24"/>
        </w:rPr>
        <w:t>SD</w:t>
      </w:r>
      <w:r w:rsidR="00641486" w:rsidRPr="0026043D">
        <w:rPr>
          <w:rFonts w:ascii="Times New Roman" w:hAnsi="Times New Roman" w:cs="Times New Roman"/>
          <w:sz w:val="24"/>
          <w:szCs w:val="24"/>
        </w:rPr>
        <w:t xml:space="preserve"> = 2.65) compared to the deterministic universe</w:t>
      </w:r>
      <w:ins w:id="437" w:author="Lara Aknin" w:date="2018-08-09T13:35:00Z">
        <w:r w:rsidR="00C4530C">
          <w:rPr>
            <w:rFonts w:ascii="Times New Roman" w:hAnsi="Times New Roman" w:cs="Times New Roman"/>
            <w:sz w:val="24"/>
            <w:szCs w:val="24"/>
          </w:rPr>
          <w:t xml:space="preserve"> </w:t>
        </w:r>
      </w:ins>
      <w:ins w:id="438" w:author="Dylan Wiwad" w:date="2018-08-08T13:50:00Z">
        <w:r w:rsidR="00F37F05">
          <w:rPr>
            <w:rFonts w:ascii="Times New Roman" w:hAnsi="Times New Roman" w:cs="Times New Roman"/>
            <w:sz w:val="24"/>
            <w:szCs w:val="24"/>
          </w:rPr>
          <w:t>(MEAN AND SD)</w:t>
        </w:r>
      </w:ins>
      <w:r w:rsidR="00641486" w:rsidRPr="0026043D">
        <w:rPr>
          <w:rFonts w:ascii="Times New Roman" w:hAnsi="Times New Roman" w:cs="Times New Roman"/>
          <w:sz w:val="24"/>
          <w:szCs w:val="24"/>
        </w:rPr>
        <w:t xml:space="preserve">, </w:t>
      </w:r>
      <w:proofErr w:type="gramStart"/>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w:t>
      </w:r>
      <w:proofErr w:type="gramEnd"/>
      <w:r w:rsidR="00641486" w:rsidRPr="0026043D">
        <w:rPr>
          <w:rFonts w:ascii="Times New Roman" w:hAnsi="Times New Roman" w:cs="Times New Roman"/>
          <w:sz w:val="24"/>
          <w:szCs w:val="24"/>
        </w:rPr>
        <w:t xml:space="preserve">436) = 3.00,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.003</w:t>
      </w:r>
      <w:r w:rsidR="006213DF">
        <w:rPr>
          <w:rFonts w:ascii="Times New Roman" w:hAnsi="Times New Roman" w:cs="Times New Roman"/>
          <w:sz w:val="24"/>
          <w:szCs w:val="24"/>
        </w:rPr>
        <w:t xml:space="preserve">, </w:t>
      </w:r>
      <w:proofErr w:type="spellStart"/>
      <w:r w:rsidR="006213DF">
        <w:rPr>
          <w:rFonts w:ascii="Times New Roman" w:hAnsi="Times New Roman" w:cs="Times New Roman"/>
          <w:i/>
          <w:sz w:val="24"/>
          <w:szCs w:val="24"/>
        </w:rPr>
        <w:t>d</w:t>
      </w:r>
      <w:r w:rsidR="006213DF">
        <w:rPr>
          <w:rFonts w:ascii="Times New Roman" w:hAnsi="Times New Roman" w:cs="Times New Roman"/>
          <w:i/>
          <w:sz w:val="24"/>
          <w:szCs w:val="24"/>
          <w:vertAlign w:val="subscript"/>
        </w:rPr>
        <w:t>av</w:t>
      </w:r>
      <w:proofErr w:type="spellEnd"/>
      <w:r w:rsidR="006213DF">
        <w:rPr>
          <w:rFonts w:ascii="Times New Roman" w:hAnsi="Times New Roman" w:cs="Times New Roman"/>
          <w:sz w:val="24"/>
          <w:szCs w:val="24"/>
        </w:rPr>
        <w:t xml:space="preserve"> = 0.13, 95% CI [.04, 0.23].</w:t>
      </w:r>
      <w:r w:rsidR="00641486" w:rsidRPr="0026043D">
        <w:rPr>
          <w:rFonts w:ascii="Times New Roman" w:hAnsi="Times New Roman" w:cs="Times New Roman"/>
          <w:sz w:val="24"/>
          <w:szCs w:val="24"/>
        </w:rPr>
        <w:t xml:space="preserve"> </w:t>
      </w:r>
    </w:p>
    <w:p w14:paraId="681BA468" w14:textId="0CD238EB" w:rsidR="00A12C06" w:rsidRPr="0058149B" w:rsidRDefault="00A12C06" w:rsidP="0002065D">
      <w:pPr>
        <w:spacing w:after="0" w:line="480" w:lineRule="auto"/>
        <w:rPr>
          <w:rFonts w:ascii="Times New Roman" w:hAnsi="Times New Roman" w:cs="Times New Roman"/>
          <w:b/>
          <w:sz w:val="24"/>
          <w:szCs w:val="24"/>
        </w:rPr>
      </w:pPr>
      <w:commentRangeStart w:id="439"/>
      <w:r w:rsidRPr="0058149B">
        <w:rPr>
          <w:rFonts w:ascii="Times New Roman" w:hAnsi="Times New Roman" w:cs="Times New Roman"/>
          <w:b/>
          <w:sz w:val="24"/>
          <w:szCs w:val="24"/>
        </w:rPr>
        <w:t>General Discussion</w:t>
      </w:r>
      <w:commentRangeEnd w:id="439"/>
      <w:r w:rsidR="00C4530C">
        <w:rPr>
          <w:rStyle w:val="CommentReference"/>
        </w:rPr>
        <w:commentReference w:id="439"/>
      </w:r>
    </w:p>
    <w:p w14:paraId="3E03AB3A" w14:textId="0C8C1172" w:rsidR="00C96C91" w:rsidRDefault="00A12C06" w:rsidP="00DE230A">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lastRenderedPageBreak/>
        <w:tab/>
      </w:r>
      <w:r w:rsidR="00323B65">
        <w:rPr>
          <w:rFonts w:ascii="Times New Roman" w:hAnsi="Times New Roman" w:cs="Times New Roman"/>
          <w:sz w:val="24"/>
          <w:szCs w:val="24"/>
        </w:rPr>
        <w:t xml:space="preserve">Overall, our findings provide tentative support for the hypothesis that belief in free will causes greater support for economic inequality. </w:t>
      </w:r>
      <w:r w:rsidR="006A387A">
        <w:rPr>
          <w:rFonts w:ascii="Times New Roman" w:hAnsi="Times New Roman" w:cs="Times New Roman"/>
          <w:sz w:val="24"/>
          <w:szCs w:val="24"/>
        </w:rPr>
        <w:t xml:space="preserve">In Study 1, we find that in countries where belief in free will is </w:t>
      </w:r>
      <w:commentRangeStart w:id="440"/>
      <w:r w:rsidR="006A387A">
        <w:rPr>
          <w:rFonts w:ascii="Times New Roman" w:hAnsi="Times New Roman" w:cs="Times New Roman"/>
          <w:sz w:val="24"/>
          <w:szCs w:val="24"/>
        </w:rPr>
        <w:t>strong</w:t>
      </w:r>
      <w:commentRangeEnd w:id="440"/>
      <w:r w:rsidR="00C4530C">
        <w:rPr>
          <w:rStyle w:val="CommentReference"/>
        </w:rPr>
        <w:commentReference w:id="440"/>
      </w:r>
      <w:r w:rsidR="006A387A">
        <w:rPr>
          <w:rFonts w:ascii="Times New Roman" w:hAnsi="Times New Roman" w:cs="Times New Roman"/>
          <w:sz w:val="24"/>
          <w:szCs w:val="24"/>
        </w:rPr>
        <w:t xml:space="preserve">, support for inequality is also strong, even when controlling for </w:t>
      </w:r>
      <w:ins w:id="441" w:author="Lara Aknin" w:date="2018-08-09T13:37:00Z">
        <w:r w:rsidR="00C4530C">
          <w:rPr>
            <w:rFonts w:ascii="Times New Roman" w:hAnsi="Times New Roman" w:cs="Times New Roman"/>
            <w:sz w:val="24"/>
            <w:szCs w:val="24"/>
          </w:rPr>
          <w:t xml:space="preserve">a number of </w:t>
        </w:r>
      </w:ins>
      <w:r w:rsidR="006A387A">
        <w:rPr>
          <w:rFonts w:ascii="Times New Roman" w:hAnsi="Times New Roman" w:cs="Times New Roman"/>
          <w:sz w:val="24"/>
          <w:szCs w:val="24"/>
        </w:rPr>
        <w:t xml:space="preserve">possible confounding factors. </w:t>
      </w:r>
      <w:ins w:id="442" w:author="Lara Aknin" w:date="2018-08-09T13:38:00Z">
        <w:r w:rsidR="00C4530C">
          <w:rPr>
            <w:rFonts w:ascii="Times New Roman" w:hAnsi="Times New Roman" w:cs="Times New Roman"/>
            <w:sz w:val="24"/>
            <w:szCs w:val="24"/>
          </w:rPr>
          <w:t xml:space="preserve">In </w:t>
        </w:r>
      </w:ins>
      <w:r w:rsidR="00974276">
        <w:rPr>
          <w:rFonts w:ascii="Times New Roman" w:hAnsi="Times New Roman" w:cs="Times New Roman"/>
          <w:sz w:val="24"/>
          <w:szCs w:val="24"/>
        </w:rPr>
        <w:t>Study 2</w:t>
      </w:r>
      <w:ins w:id="443" w:author="Lara Aknin" w:date="2018-08-09T13:38:00Z">
        <w:r w:rsidR="00C4530C">
          <w:rPr>
            <w:rFonts w:ascii="Times New Roman" w:hAnsi="Times New Roman" w:cs="Times New Roman"/>
            <w:sz w:val="24"/>
            <w:szCs w:val="24"/>
          </w:rPr>
          <w:t xml:space="preserve"> we</w:t>
        </w:r>
      </w:ins>
      <w:r w:rsidR="00974276">
        <w:rPr>
          <w:rFonts w:ascii="Times New Roman" w:hAnsi="Times New Roman" w:cs="Times New Roman"/>
          <w:sz w:val="24"/>
          <w:szCs w:val="24"/>
        </w:rPr>
        <w:t xml:space="preserve"> demonstrate</w:t>
      </w:r>
      <w:ins w:id="444" w:author="Lara Aknin" w:date="2018-08-09T13:38:00Z">
        <w:r w:rsidR="00C4530C">
          <w:rPr>
            <w:rFonts w:ascii="Times New Roman" w:hAnsi="Times New Roman" w:cs="Times New Roman"/>
            <w:sz w:val="24"/>
            <w:szCs w:val="24"/>
          </w:rPr>
          <w:t xml:space="preserve"> </w:t>
        </w:r>
      </w:ins>
      <w:del w:id="445" w:author="Lara Aknin" w:date="2018-08-09T13:38:00Z">
        <w:r w:rsidR="00974276" w:rsidDel="00C4530C">
          <w:rPr>
            <w:rFonts w:ascii="Times New Roman" w:hAnsi="Times New Roman" w:cs="Times New Roman"/>
            <w:sz w:val="24"/>
            <w:szCs w:val="24"/>
          </w:rPr>
          <w:delText xml:space="preserve">s </w:delText>
        </w:r>
      </w:del>
      <w:r w:rsidR="00974276">
        <w:rPr>
          <w:rFonts w:ascii="Times New Roman" w:hAnsi="Times New Roman" w:cs="Times New Roman"/>
          <w:sz w:val="24"/>
          <w:szCs w:val="24"/>
        </w:rPr>
        <w:t>this relationship on an individual level</w:t>
      </w:r>
      <w:ins w:id="446" w:author="Lara Aknin" w:date="2018-08-09T13:38:00Z">
        <w:r w:rsidR="00C4530C">
          <w:rPr>
            <w:rFonts w:ascii="Times New Roman" w:hAnsi="Times New Roman" w:cs="Times New Roman"/>
            <w:sz w:val="24"/>
            <w:szCs w:val="24"/>
          </w:rPr>
          <w:t>;</w:t>
        </w:r>
      </w:ins>
      <w:del w:id="447" w:author="Lara Aknin" w:date="2018-08-09T13:38:00Z">
        <w:r w:rsidR="00974276" w:rsidDel="00C4530C">
          <w:rPr>
            <w:rFonts w:ascii="Times New Roman" w:hAnsi="Times New Roman" w:cs="Times New Roman"/>
            <w:sz w:val="24"/>
            <w:szCs w:val="24"/>
          </w:rPr>
          <w:delText>:</w:delText>
        </w:r>
      </w:del>
      <w:r w:rsidR="00974276">
        <w:rPr>
          <w:rFonts w:ascii="Times New Roman" w:hAnsi="Times New Roman" w:cs="Times New Roman"/>
          <w:sz w:val="24"/>
          <w:szCs w:val="24"/>
        </w:rPr>
        <w:t xml:space="preserve"> people who believe in free will are more likely to support economic inequality, even when controlling for political beliefs and demographic differences. In Studies 3 and 4, we manipulate belief in free will, and do not find evidence that this manipulation </w:t>
      </w:r>
      <w:r w:rsidR="00730B77">
        <w:rPr>
          <w:rFonts w:ascii="Times New Roman" w:hAnsi="Times New Roman" w:cs="Times New Roman"/>
          <w:sz w:val="24"/>
          <w:szCs w:val="24"/>
        </w:rPr>
        <w:t xml:space="preserve">results in significant differences in support for inequality. </w:t>
      </w:r>
      <w:r w:rsidR="00326277">
        <w:rPr>
          <w:rFonts w:ascii="Times New Roman" w:hAnsi="Times New Roman" w:cs="Times New Roman"/>
          <w:sz w:val="24"/>
          <w:szCs w:val="24"/>
        </w:rPr>
        <w:t xml:space="preserve">Yet, because the design of Studies 3 and 4 </w:t>
      </w:r>
      <w:del w:id="448" w:author="Lara Aknin" w:date="2018-08-09T14:12:00Z">
        <w:r w:rsidR="00326277" w:rsidDel="00863B7A">
          <w:rPr>
            <w:rFonts w:ascii="Times New Roman" w:hAnsi="Times New Roman" w:cs="Times New Roman"/>
            <w:sz w:val="24"/>
            <w:szCs w:val="24"/>
          </w:rPr>
          <w:delText xml:space="preserve">provided </w:delText>
        </w:r>
      </w:del>
      <w:ins w:id="449" w:author="Lara Aknin" w:date="2018-08-09T14:12:00Z">
        <w:r w:rsidR="00863B7A">
          <w:rPr>
            <w:rFonts w:ascii="Times New Roman" w:hAnsi="Times New Roman" w:cs="Times New Roman"/>
            <w:sz w:val="24"/>
            <w:szCs w:val="24"/>
          </w:rPr>
          <w:t xml:space="preserve">had </w:t>
        </w:r>
      </w:ins>
      <w:r w:rsidR="00326277">
        <w:rPr>
          <w:rFonts w:ascii="Times New Roman" w:hAnsi="Times New Roman" w:cs="Times New Roman"/>
          <w:sz w:val="24"/>
          <w:szCs w:val="24"/>
        </w:rPr>
        <w:t xml:space="preserve">low power to detect an overall </w:t>
      </w:r>
      <w:r w:rsidR="00B415A5">
        <w:rPr>
          <w:rFonts w:ascii="Times New Roman" w:hAnsi="Times New Roman" w:cs="Times New Roman"/>
          <w:sz w:val="24"/>
          <w:szCs w:val="24"/>
        </w:rPr>
        <w:t xml:space="preserve">change in support for inequality, </w:t>
      </w:r>
      <w:r w:rsidR="00326277">
        <w:rPr>
          <w:rFonts w:ascii="Times New Roman" w:hAnsi="Times New Roman" w:cs="Times New Roman"/>
          <w:sz w:val="24"/>
          <w:szCs w:val="24"/>
        </w:rPr>
        <w:t>this null result is unlikely to be meaningful. Consistent with this interpretation, a</w:t>
      </w:r>
      <w:r w:rsidR="007253C1">
        <w:rPr>
          <w:rFonts w:ascii="Times New Roman" w:hAnsi="Times New Roman" w:cs="Times New Roman"/>
          <w:sz w:val="24"/>
          <w:szCs w:val="24"/>
        </w:rPr>
        <w:t xml:space="preserve"> </w:t>
      </w:r>
      <w:r w:rsidR="00B415A5">
        <w:rPr>
          <w:rFonts w:ascii="Times New Roman" w:hAnsi="Times New Roman" w:cs="Times New Roman"/>
          <w:sz w:val="24"/>
          <w:szCs w:val="24"/>
        </w:rPr>
        <w:t>Bayesian</w:t>
      </w:r>
      <w:r w:rsidR="00730B77">
        <w:rPr>
          <w:rFonts w:ascii="Times New Roman" w:hAnsi="Times New Roman" w:cs="Times New Roman"/>
          <w:sz w:val="24"/>
          <w:szCs w:val="24"/>
        </w:rPr>
        <w:t xml:space="preserve"> analysis reveal</w:t>
      </w:r>
      <w:r w:rsidR="00B415A5">
        <w:rPr>
          <w:rFonts w:ascii="Times New Roman" w:hAnsi="Times New Roman" w:cs="Times New Roman"/>
          <w:sz w:val="24"/>
          <w:szCs w:val="24"/>
        </w:rPr>
        <w:t>ed</w:t>
      </w:r>
      <w:r w:rsidR="00730B77">
        <w:rPr>
          <w:rFonts w:ascii="Times New Roman" w:hAnsi="Times New Roman" w:cs="Times New Roman"/>
          <w:sz w:val="24"/>
          <w:szCs w:val="24"/>
        </w:rPr>
        <w:t xml:space="preserve"> that the observed data provide only </w:t>
      </w:r>
      <w:r w:rsidR="00730B77" w:rsidRPr="00B415A5">
        <w:rPr>
          <w:rFonts w:ascii="Times New Roman" w:hAnsi="Times New Roman" w:cs="Times New Roman"/>
          <w:sz w:val="24"/>
          <w:szCs w:val="24"/>
        </w:rPr>
        <w:t>moderate</w:t>
      </w:r>
      <w:r w:rsidR="00730B77">
        <w:rPr>
          <w:rFonts w:ascii="Times New Roman" w:hAnsi="Times New Roman" w:cs="Times New Roman"/>
          <w:sz w:val="24"/>
          <w:szCs w:val="24"/>
        </w:rPr>
        <w:t xml:space="preserve"> evidence for</w:t>
      </w:r>
      <w:r w:rsidR="00326277">
        <w:rPr>
          <w:rFonts w:ascii="Times New Roman" w:hAnsi="Times New Roman" w:cs="Times New Roman"/>
          <w:sz w:val="24"/>
          <w:szCs w:val="24"/>
        </w:rPr>
        <w:t xml:space="preserve"> a null effect.</w:t>
      </w:r>
      <w:r w:rsidR="00B415A5">
        <w:rPr>
          <w:rFonts w:ascii="Times New Roman" w:hAnsi="Times New Roman" w:cs="Times New Roman"/>
          <w:sz w:val="24"/>
          <w:szCs w:val="24"/>
        </w:rPr>
        <w:t xml:space="preserve"> Additionally, </w:t>
      </w:r>
      <w:r w:rsidR="00087E00">
        <w:rPr>
          <w:rFonts w:ascii="Times New Roman" w:hAnsi="Times New Roman" w:cs="Times New Roman"/>
          <w:sz w:val="24"/>
          <w:szCs w:val="24"/>
        </w:rPr>
        <w:t xml:space="preserve">Studies 3 and 4 both provide evidence that </w:t>
      </w:r>
      <w:r w:rsidR="00974276">
        <w:rPr>
          <w:rFonts w:ascii="Times New Roman" w:hAnsi="Times New Roman" w:cs="Times New Roman"/>
          <w:sz w:val="24"/>
          <w:szCs w:val="24"/>
        </w:rPr>
        <w:t>the manipulation</w:t>
      </w:r>
      <w:r w:rsidR="00B415A5">
        <w:rPr>
          <w:rFonts w:ascii="Times New Roman" w:hAnsi="Times New Roman" w:cs="Times New Roman"/>
          <w:sz w:val="24"/>
          <w:szCs w:val="24"/>
        </w:rPr>
        <w:t xml:space="preserve"> produced an indirect effect on support for inequality through </w:t>
      </w:r>
      <w:r w:rsidR="00087E00">
        <w:rPr>
          <w:rFonts w:ascii="Times New Roman" w:hAnsi="Times New Roman" w:cs="Times New Roman"/>
          <w:sz w:val="24"/>
          <w:szCs w:val="24"/>
        </w:rPr>
        <w:t>change in belief in free will</w:t>
      </w:r>
      <w:r w:rsidR="00B415A5">
        <w:rPr>
          <w:rFonts w:ascii="Times New Roman" w:hAnsi="Times New Roman" w:cs="Times New Roman"/>
          <w:sz w:val="24"/>
          <w:szCs w:val="24"/>
        </w:rPr>
        <w:t xml:space="preserve">. </w:t>
      </w:r>
      <w:r w:rsidR="00087E00">
        <w:rPr>
          <w:rFonts w:ascii="Times New Roman" w:hAnsi="Times New Roman" w:cs="Times New Roman"/>
          <w:sz w:val="24"/>
          <w:szCs w:val="24"/>
        </w:rPr>
        <w:t>However,</w:t>
      </w:r>
      <w:r w:rsidR="00DE230A">
        <w:rPr>
          <w:rFonts w:ascii="Times New Roman" w:hAnsi="Times New Roman" w:cs="Times New Roman"/>
          <w:sz w:val="24"/>
          <w:szCs w:val="24"/>
        </w:rPr>
        <w:t xml:space="preserve"> </w:t>
      </w:r>
      <w:r w:rsidR="00E30CDC">
        <w:rPr>
          <w:rFonts w:ascii="Times New Roman" w:hAnsi="Times New Roman" w:cs="Times New Roman"/>
          <w:sz w:val="24"/>
          <w:szCs w:val="24"/>
        </w:rPr>
        <w:t>when</w:t>
      </w:r>
      <w:del w:id="450" w:author="Lara Aknin" w:date="2018-08-09T14:13:00Z">
        <w:r w:rsidR="00E30CDC" w:rsidDel="0085557A">
          <w:rPr>
            <w:rFonts w:ascii="Times New Roman" w:hAnsi="Times New Roman" w:cs="Times New Roman"/>
            <w:sz w:val="24"/>
            <w:szCs w:val="24"/>
          </w:rPr>
          <w:delText xml:space="preserve"> </w:delText>
        </w:r>
      </w:del>
      <w:r w:rsidR="00E30CDC">
        <w:rPr>
          <w:rFonts w:ascii="Times New Roman" w:hAnsi="Times New Roman" w:cs="Times New Roman"/>
          <w:sz w:val="24"/>
          <w:szCs w:val="24"/>
        </w:rPr>
        <w:t xml:space="preserve"> unmeasured variables influence both the </w:t>
      </w:r>
      <w:r w:rsidR="00DE230A" w:rsidRPr="00DE230A">
        <w:rPr>
          <w:rFonts w:ascii="Times New Roman" w:hAnsi="Times New Roman" w:cs="Times New Roman"/>
          <w:sz w:val="24"/>
          <w:szCs w:val="24"/>
        </w:rPr>
        <w:t>mediating and dependent variable</w:t>
      </w:r>
      <w:r w:rsidR="00E30CDC">
        <w:rPr>
          <w:rFonts w:ascii="Times New Roman" w:hAnsi="Times New Roman" w:cs="Times New Roman"/>
          <w:sz w:val="24"/>
          <w:szCs w:val="24"/>
        </w:rPr>
        <w:t>s in a mediation model</w:t>
      </w:r>
      <w:r w:rsidR="00DE230A" w:rsidRPr="00DE230A">
        <w:rPr>
          <w:rFonts w:ascii="Times New Roman" w:hAnsi="Times New Roman" w:cs="Times New Roman"/>
          <w:sz w:val="24"/>
          <w:szCs w:val="24"/>
        </w:rPr>
        <w:t xml:space="preserve">, the </w:t>
      </w:r>
      <w:r w:rsidR="00E30CDC">
        <w:rPr>
          <w:rFonts w:ascii="Times New Roman" w:hAnsi="Times New Roman" w:cs="Times New Roman"/>
          <w:sz w:val="24"/>
          <w:szCs w:val="24"/>
        </w:rPr>
        <w:t xml:space="preserve">observed </w:t>
      </w:r>
      <w:r w:rsidR="00DE230A" w:rsidRPr="00DE230A">
        <w:rPr>
          <w:rFonts w:ascii="Times New Roman" w:hAnsi="Times New Roman" w:cs="Times New Roman"/>
          <w:sz w:val="24"/>
          <w:szCs w:val="24"/>
        </w:rPr>
        <w:t xml:space="preserve">indirect effect </w:t>
      </w:r>
      <w:r w:rsidR="00DE230A">
        <w:rPr>
          <w:rFonts w:ascii="Times New Roman" w:hAnsi="Times New Roman" w:cs="Times New Roman"/>
          <w:sz w:val="24"/>
          <w:szCs w:val="24"/>
        </w:rPr>
        <w:t xml:space="preserve">is </w:t>
      </w:r>
      <w:r w:rsidR="00E30CDC">
        <w:rPr>
          <w:rFonts w:ascii="Times New Roman" w:hAnsi="Times New Roman" w:cs="Times New Roman"/>
          <w:sz w:val="24"/>
          <w:szCs w:val="24"/>
        </w:rPr>
        <w:t xml:space="preserve">an overestimation of the true effect </w:t>
      </w:r>
      <w:r w:rsidR="00E30CDC">
        <w:rPr>
          <w:rFonts w:ascii="Times New Roman" w:hAnsi="Times New Roman" w:cs="Times New Roman"/>
          <w:sz w:val="24"/>
          <w:szCs w:val="24"/>
        </w:rPr>
        <w:fldChar w:fldCharType="begin" w:fldLock="1"/>
      </w:r>
      <w:r w:rsidR="003C12BC">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et al., 2010)", "plainTextFormattedCitation" : "(Green et al., 2010)", "previouslyFormattedCitation" : "(Green et al., 2010)" }, "properties" : { "noteIndex" : 0 }, "schema" : "https://github.com/citation-style-language/schema/raw/master/csl-citation.json" }</w:instrText>
      </w:r>
      <w:r w:rsidR="00E30CDC">
        <w:rPr>
          <w:rFonts w:ascii="Times New Roman" w:hAnsi="Times New Roman" w:cs="Times New Roman"/>
          <w:sz w:val="24"/>
          <w:szCs w:val="24"/>
        </w:rPr>
        <w:fldChar w:fldCharType="separate"/>
      </w:r>
      <w:r w:rsidR="00E30CDC" w:rsidRPr="00E30CDC">
        <w:rPr>
          <w:rFonts w:ascii="Times New Roman" w:hAnsi="Times New Roman" w:cs="Times New Roman"/>
          <w:noProof/>
          <w:sz w:val="24"/>
          <w:szCs w:val="24"/>
        </w:rPr>
        <w:t>(Green et al., 2010)</w:t>
      </w:r>
      <w:r w:rsidR="00E30CDC">
        <w:rPr>
          <w:rFonts w:ascii="Times New Roman" w:hAnsi="Times New Roman" w:cs="Times New Roman"/>
          <w:sz w:val="24"/>
          <w:szCs w:val="24"/>
        </w:rPr>
        <w:fldChar w:fldCharType="end"/>
      </w:r>
      <w:r w:rsidR="00DE230A" w:rsidRPr="00DE230A">
        <w:rPr>
          <w:rFonts w:ascii="Times New Roman" w:hAnsi="Times New Roman" w:cs="Times New Roman"/>
          <w:sz w:val="24"/>
          <w:szCs w:val="24"/>
        </w:rPr>
        <w:t xml:space="preserve">. </w:t>
      </w:r>
      <w:r w:rsidR="00DE230A">
        <w:rPr>
          <w:rFonts w:ascii="Times New Roman" w:hAnsi="Times New Roman" w:cs="Times New Roman"/>
          <w:sz w:val="24"/>
          <w:szCs w:val="24"/>
        </w:rPr>
        <w:t xml:space="preserve">Although we </w:t>
      </w:r>
      <w:r w:rsidR="00E30CDC">
        <w:rPr>
          <w:rFonts w:ascii="Times New Roman" w:hAnsi="Times New Roman" w:cs="Times New Roman"/>
          <w:sz w:val="24"/>
          <w:szCs w:val="24"/>
        </w:rPr>
        <w:t xml:space="preserve">try to correct for this by including several possible </w:t>
      </w:r>
      <w:r w:rsidR="00DE230A" w:rsidRPr="00DE230A">
        <w:rPr>
          <w:rFonts w:ascii="Times New Roman" w:hAnsi="Times New Roman" w:cs="Times New Roman"/>
          <w:sz w:val="24"/>
          <w:szCs w:val="24"/>
        </w:rPr>
        <w:t>covariates in our mediation model</w:t>
      </w:r>
      <w:r w:rsidR="00E30CDC">
        <w:rPr>
          <w:rFonts w:ascii="Times New Roman" w:hAnsi="Times New Roman" w:cs="Times New Roman"/>
          <w:sz w:val="24"/>
          <w:szCs w:val="24"/>
        </w:rPr>
        <w:t>,</w:t>
      </w:r>
      <w:r w:rsidR="00DE230A">
        <w:rPr>
          <w:rFonts w:ascii="Times New Roman" w:hAnsi="Times New Roman" w:cs="Times New Roman"/>
          <w:sz w:val="24"/>
          <w:szCs w:val="24"/>
        </w:rPr>
        <w:t xml:space="preserve"> </w:t>
      </w:r>
      <w:r w:rsidR="00DE230A" w:rsidRPr="00DE230A">
        <w:rPr>
          <w:rFonts w:ascii="Times New Roman" w:hAnsi="Times New Roman" w:cs="Times New Roman"/>
          <w:sz w:val="24"/>
          <w:szCs w:val="24"/>
        </w:rPr>
        <w:t xml:space="preserve">it is possible that some unknown confounding variables are missing from </w:t>
      </w:r>
      <w:r w:rsidR="00DE230A">
        <w:rPr>
          <w:rFonts w:ascii="Times New Roman" w:hAnsi="Times New Roman" w:cs="Times New Roman"/>
          <w:sz w:val="24"/>
          <w:szCs w:val="24"/>
        </w:rPr>
        <w:t>our</w:t>
      </w:r>
      <w:r w:rsidR="00DE230A" w:rsidRPr="00DE230A">
        <w:rPr>
          <w:rFonts w:ascii="Times New Roman" w:hAnsi="Times New Roman" w:cs="Times New Roman"/>
          <w:sz w:val="24"/>
          <w:szCs w:val="24"/>
        </w:rPr>
        <w:t xml:space="preserve"> analysis.</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As a result</w:t>
      </w:r>
      <w:r w:rsidR="00DE230A">
        <w:rPr>
          <w:rFonts w:ascii="Times New Roman" w:hAnsi="Times New Roman" w:cs="Times New Roman"/>
          <w:sz w:val="24"/>
          <w:szCs w:val="24"/>
        </w:rPr>
        <w:t>, the indirect effects observed in Studies 3 and 4 may be smaller than we estimate, or</w:t>
      </w:r>
      <w:r w:rsidR="00C96C91">
        <w:rPr>
          <w:rFonts w:ascii="Times New Roman" w:hAnsi="Times New Roman" w:cs="Times New Roman"/>
          <w:sz w:val="24"/>
          <w:szCs w:val="24"/>
        </w:rPr>
        <w:t xml:space="preserve"> may even be</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 xml:space="preserve">null effects. </w:t>
      </w:r>
    </w:p>
    <w:p w14:paraId="75AC0FED" w14:textId="2C4B879A" w:rsidR="006A387A" w:rsidRDefault="00C96C91" w:rsidP="00C96C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we argue that the best evidence that belief in free will causes support for inequality is found in Study 5. Here, we find that participants were </w:t>
      </w:r>
      <w:r w:rsidR="00730B77">
        <w:rPr>
          <w:rFonts w:ascii="Times New Roman" w:hAnsi="Times New Roman" w:cs="Times New Roman"/>
          <w:sz w:val="24"/>
          <w:szCs w:val="24"/>
        </w:rPr>
        <w:t>more willing to support inequality in an imaginary universe</w:t>
      </w:r>
      <w:r>
        <w:rPr>
          <w:rFonts w:ascii="Times New Roman" w:hAnsi="Times New Roman" w:cs="Times New Roman"/>
          <w:sz w:val="24"/>
          <w:szCs w:val="24"/>
        </w:rPr>
        <w:t xml:space="preserve"> that is deterministic (and thus </w:t>
      </w:r>
      <w:r w:rsidR="00730B77">
        <w:rPr>
          <w:rFonts w:ascii="Times New Roman" w:hAnsi="Times New Roman" w:cs="Times New Roman"/>
          <w:sz w:val="24"/>
          <w:szCs w:val="24"/>
        </w:rPr>
        <w:t>inconsistent with lay intuitions about free will</w:t>
      </w:r>
      <w:r>
        <w:rPr>
          <w:rFonts w:ascii="Times New Roman" w:hAnsi="Times New Roman" w:cs="Times New Roman"/>
          <w:sz w:val="24"/>
          <w:szCs w:val="24"/>
        </w:rPr>
        <w:t>)</w:t>
      </w:r>
      <w:r w:rsidR="00730B77">
        <w:rPr>
          <w:rFonts w:ascii="Times New Roman" w:hAnsi="Times New Roman" w:cs="Times New Roman"/>
          <w:sz w:val="24"/>
          <w:szCs w:val="24"/>
        </w:rPr>
        <w:t xml:space="preserve">, compared to both our </w:t>
      </w:r>
      <w:ins w:id="451" w:author="Angela Robinson" w:date="2018-08-10T11:48:00Z">
        <w:r w:rsidR="00F6280B">
          <w:rPr>
            <w:rFonts w:ascii="Times New Roman" w:hAnsi="Times New Roman" w:cs="Times New Roman"/>
            <w:sz w:val="24"/>
            <w:szCs w:val="24"/>
          </w:rPr>
          <w:t xml:space="preserve">actual </w:t>
        </w:r>
      </w:ins>
      <w:r w:rsidR="00730B77">
        <w:rPr>
          <w:rFonts w:ascii="Times New Roman" w:hAnsi="Times New Roman" w:cs="Times New Roman"/>
          <w:sz w:val="24"/>
          <w:szCs w:val="24"/>
        </w:rPr>
        <w:t>universe and a</w:t>
      </w:r>
      <w:ins w:id="452" w:author="Angela Robinson" w:date="2018-08-10T11:49:00Z">
        <w:r w:rsidR="00F6280B">
          <w:rPr>
            <w:rFonts w:ascii="Times New Roman" w:hAnsi="Times New Roman" w:cs="Times New Roman"/>
            <w:sz w:val="24"/>
            <w:szCs w:val="24"/>
          </w:rPr>
          <w:t>n imaginary</w:t>
        </w:r>
      </w:ins>
      <w:r w:rsidR="00730B77">
        <w:rPr>
          <w:rFonts w:ascii="Times New Roman" w:hAnsi="Times New Roman" w:cs="Times New Roman"/>
          <w:sz w:val="24"/>
          <w:szCs w:val="24"/>
        </w:rPr>
        <w:t xml:space="preserve"> universe</w:t>
      </w:r>
      <w:r>
        <w:rPr>
          <w:rFonts w:ascii="Times New Roman" w:hAnsi="Times New Roman" w:cs="Times New Roman"/>
          <w:sz w:val="24"/>
          <w:szCs w:val="24"/>
        </w:rPr>
        <w:t xml:space="preserve"> </w:t>
      </w:r>
      <w:del w:id="453" w:author="Lara Aknin" w:date="2018-08-09T14:14:00Z">
        <w:r w:rsidDel="0085557A">
          <w:rPr>
            <w:rFonts w:ascii="Times New Roman" w:hAnsi="Times New Roman" w:cs="Times New Roman"/>
            <w:sz w:val="24"/>
            <w:szCs w:val="24"/>
          </w:rPr>
          <w:delText xml:space="preserve">which </w:delText>
        </w:r>
      </w:del>
      <w:ins w:id="454" w:author="Lara Aknin" w:date="2018-08-09T14:14:00Z">
        <w:r w:rsidR="0085557A">
          <w:rPr>
            <w:rFonts w:ascii="Times New Roman" w:hAnsi="Times New Roman" w:cs="Times New Roman"/>
            <w:sz w:val="24"/>
            <w:szCs w:val="24"/>
          </w:rPr>
          <w:t xml:space="preserve">that </w:t>
        </w:r>
      </w:ins>
      <w:r>
        <w:rPr>
          <w:rFonts w:ascii="Times New Roman" w:hAnsi="Times New Roman" w:cs="Times New Roman"/>
          <w:sz w:val="24"/>
          <w:szCs w:val="24"/>
        </w:rPr>
        <w:t xml:space="preserve">is indeterministic. </w:t>
      </w:r>
    </w:p>
    <w:p w14:paraId="271ABE37" w14:textId="14791BCB" w:rsidR="005D4862" w:rsidRPr="005D4862" w:rsidRDefault="005D4862"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Research </w:t>
      </w:r>
      <w:ins w:id="455" w:author="Dylan Wiwad" w:date="2018-08-08T13:51:00Z">
        <w:r w:rsidR="00F37F05">
          <w:rPr>
            <w:rFonts w:ascii="Times New Roman" w:hAnsi="Times New Roman" w:cs="Times New Roman"/>
            <w:b/>
            <w:sz w:val="24"/>
            <w:szCs w:val="24"/>
          </w:rPr>
          <w:t xml:space="preserve">and </w:t>
        </w:r>
      </w:ins>
      <w:del w:id="456" w:author="Dylan Wiwad" w:date="2018-08-08T13:51:00Z">
        <w:r w:rsidDel="00F37F05">
          <w:rPr>
            <w:rFonts w:ascii="Times New Roman" w:hAnsi="Times New Roman" w:cs="Times New Roman"/>
            <w:b/>
            <w:sz w:val="24"/>
            <w:szCs w:val="24"/>
          </w:rPr>
          <w:delText xml:space="preserve">Implications </w:delText>
        </w:r>
        <w:r w:rsidR="00B76439" w:rsidDel="00F37F05">
          <w:rPr>
            <w:rFonts w:ascii="Times New Roman" w:hAnsi="Times New Roman" w:cs="Times New Roman"/>
            <w:b/>
            <w:sz w:val="24"/>
            <w:szCs w:val="24"/>
          </w:rPr>
          <w:delText>(</w:delText>
        </w:r>
      </w:del>
      <w:r w:rsidR="00B76439">
        <w:rPr>
          <w:rFonts w:ascii="Times New Roman" w:hAnsi="Times New Roman" w:cs="Times New Roman"/>
          <w:b/>
          <w:sz w:val="24"/>
          <w:szCs w:val="24"/>
        </w:rPr>
        <w:t>Methodological Implications</w:t>
      </w:r>
      <w:del w:id="457" w:author="Dylan Wiwad" w:date="2018-08-08T13:51:00Z">
        <w:r w:rsidR="00B76439" w:rsidDel="00F37F05">
          <w:rPr>
            <w:rFonts w:ascii="Times New Roman" w:hAnsi="Times New Roman" w:cs="Times New Roman"/>
            <w:b/>
            <w:sz w:val="24"/>
            <w:szCs w:val="24"/>
          </w:rPr>
          <w:delText>)</w:delText>
        </w:r>
      </w:del>
    </w:p>
    <w:p w14:paraId="1D78B69D" w14:textId="3023729F" w:rsidR="005446DA" w:rsidRDefault="001415E2" w:rsidP="0069322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Social psychologists frequently recommend </w:t>
      </w:r>
      <w:r w:rsidR="003C12BC">
        <w:rPr>
          <w:rFonts w:ascii="Times New Roman" w:hAnsi="Times New Roman" w:cs="Times New Roman"/>
          <w:sz w:val="24"/>
          <w:szCs w:val="24"/>
        </w:rPr>
        <w:t xml:space="preserve">experimentally manipulating potential mediators </w:t>
      </w:r>
      <w:r w:rsidR="00F27AD5">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"DOI" : "10.1037/0022-3514.89.6.845", "author" : [ { "dropping-particle" : "", "family" : "Spencer", "given" : "Steven J", "non-dropping-particle" : "", "parse-names" : false, "suffix" : "" }, { "dropping-particle" : "", "family" : "Zanna", "given" : "Mark P", "non-dropping-particle" : "", "parse-names" : false, "suffix" : "" }, { "dropping-particle" : "", "family" : "Fong", "given" : "Geoffrey T", "non-dropping-particle" : "", "parse-names" : false, "suffix" : "" } ], "id" : "ITEM-1", "issue" : "6", "issued" : { "date-parts" : [ [ "2005" ] ] }, "page" : "845-851", "title" : "Establishing a Causal Chain : Why Experiments Are Often More Effective Than Mediational Analyses in Examining Psychological Processes", "type" : "article-journal", "volume" : "89" }, "uris" : [ "http://www.mendeley.com/documents/?uuid=239d93c7-351b-41bc-b819-b478d0150d99" ] }, { "id" : "ITEM-2", "itemData" : { "DOI" : "10.1037/a0026676", "ISBN" : "0022-3514\r1939-1315", "ISSN" : "00223514", "abstract" : "In this editorial, Elliot R. Smith, Editor of the Journal of Personality and Social Psychology (JPSP), comments that the beginning of a new editorial term at the Attitudes and Social Cognition section of JPSP is a natural occasion for reflection on the journal\u2019s mission. His reflection is centered on two points. First, the journal has traditionally sought to publish articles that make a meaningful theoretical advance by linking empirical findings to underlying processes. Second, JPSP is often regarded as a core service to or resource for the field of personality and social psychology. But JPSP\u2019s role and mission extends outside this field. Thus, Smith hopes that as authors, reviewers, and editors, parochialism will be avoided and external audiences will be kept in mind when writing, reviewing, and editing for JPSP. As science rapidly becomes increasingly international, integrated, and multidisciplinary, Smith welcomes papers exemplifying an interdisciplinary approach, with teams of authors from different academic specialties and levels of analysis. In such ways, Smith believes this journal can continue to export powerful theories and empirical findings to broad areas of science and application. (PsycINFO Database Record (c) 2012 APA, all rights reserved) ", "author" : [ { "dropping-particle" : "", "family" : "Smith", "given" : "Eliot R.", "non-dropping-particle" : "", "parse-names" : false, "suffix" : "" } ], "container-title" : "Journal of Personality and Social Psychology", "id" : "ITEM-2", "issue" : "1", "issued" : { "date-parts" : [ [ "2012" ] ] }, "page" : "1-3", "title" : "Editorial", "type" : "article-journal", "volume" : "102" }, "uris" : [ "http://www.mendeley.com/documents/?uuid=b07a83eb-9460-4594-b156-bac0687464bc" ] } ], "mendeley" : { "formattedCitation" : "(Smith, 2012; Spencer, Zanna, &amp; Fong, 2005)", "plainTextFormattedCitation" : "(Smith, 2012; Spencer, Zanna, &amp; Fong, 2005)", "previouslyFormattedCitation" : "(Smith, 2012; Spencer, Zanna, &amp; Fong, 2005)" }, "properties" : { "noteIndex" : 0 }, "schema" : "https://github.com/citation-style-language/schema/raw/master/csl-citation.json" }</w:instrText>
      </w:r>
      <w:r w:rsidR="00F27AD5">
        <w:rPr>
          <w:rFonts w:ascii="Times New Roman" w:hAnsi="Times New Roman" w:cs="Times New Roman"/>
          <w:sz w:val="24"/>
          <w:szCs w:val="24"/>
        </w:rPr>
        <w:fldChar w:fldCharType="separate"/>
      </w:r>
      <w:r w:rsidR="00F27AD5" w:rsidRPr="00F27AD5">
        <w:rPr>
          <w:rFonts w:ascii="Times New Roman" w:hAnsi="Times New Roman" w:cs="Times New Roman"/>
          <w:noProof/>
          <w:sz w:val="24"/>
          <w:szCs w:val="24"/>
        </w:rPr>
        <w:t>(Smith, 2012; Spencer, Zanna, &amp; Fong, 2005)</w:t>
      </w:r>
      <w:r w:rsidR="00F27AD5">
        <w:rPr>
          <w:rFonts w:ascii="Times New Roman" w:hAnsi="Times New Roman" w:cs="Times New Roman"/>
          <w:sz w:val="24"/>
          <w:szCs w:val="24"/>
        </w:rPr>
        <w:fldChar w:fldCharType="end"/>
      </w:r>
      <w:r w:rsidR="00F27AD5">
        <w:rPr>
          <w:rFonts w:ascii="Times New Roman" w:hAnsi="Times New Roman" w:cs="Times New Roman"/>
          <w:sz w:val="24"/>
          <w:szCs w:val="24"/>
        </w:rPr>
        <w:t xml:space="preserve">. </w:t>
      </w:r>
      <w:r w:rsidR="00EE5217">
        <w:rPr>
          <w:rFonts w:ascii="Times New Roman" w:hAnsi="Times New Roman" w:cs="Times New Roman"/>
          <w:sz w:val="24"/>
          <w:szCs w:val="24"/>
        </w:rPr>
        <w:t xml:space="preserve">However, </w:t>
      </w:r>
      <w:r w:rsidR="00865AFC">
        <w:rPr>
          <w:rFonts w:ascii="Times New Roman" w:hAnsi="Times New Roman" w:cs="Times New Roman"/>
          <w:sz w:val="24"/>
          <w:szCs w:val="24"/>
        </w:rPr>
        <w:t>mediation models have much less power to detect a</w:t>
      </w:r>
      <w:r w:rsidR="00563DEB">
        <w:rPr>
          <w:rFonts w:ascii="Times New Roman" w:hAnsi="Times New Roman" w:cs="Times New Roman"/>
          <w:sz w:val="24"/>
          <w:szCs w:val="24"/>
        </w:rPr>
        <w:t>n overall</w:t>
      </w:r>
      <w:r w:rsidR="00865AFC">
        <w:rPr>
          <w:rFonts w:ascii="Times New Roman" w:hAnsi="Times New Roman" w:cs="Times New Roman"/>
          <w:sz w:val="24"/>
          <w:szCs w:val="24"/>
        </w:rPr>
        <w:t xml:space="preserve"> effect than an indirect effect </w:t>
      </w:r>
      <w:r w:rsidR="00E32F58">
        <w:rPr>
          <w:rFonts w:ascii="Times New Roman" w:hAnsi="Times New Roman" w:cs="Times New Roman"/>
          <w:sz w:val="24"/>
          <w:szCs w:val="24"/>
        </w:rPr>
        <w:fldChar w:fldCharType="begin" w:fldLock="1"/>
      </w:r>
      <w:r w:rsidR="00BD32C5">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"plainTextFormattedCitation" : "(Kenny &amp; Judd, 2014)", "previouslyFormattedCitation" : "(Kenny &amp; Judd, 2014)" }, "properties" : { "noteIndex" : 0 }, "schema" : "https://github.com/citation-style-language/schema/raw/master/csl-citation.json" }</w:instrText>
      </w:r>
      <w:r w:rsidR="00E32F58">
        <w:rPr>
          <w:rFonts w:ascii="Times New Roman" w:hAnsi="Times New Roman" w:cs="Times New Roman"/>
          <w:sz w:val="24"/>
          <w:szCs w:val="24"/>
        </w:rPr>
        <w:fldChar w:fldCharType="separate"/>
      </w:r>
      <w:r w:rsidR="00E32F58" w:rsidRPr="00E32F58">
        <w:rPr>
          <w:rFonts w:ascii="Times New Roman" w:hAnsi="Times New Roman" w:cs="Times New Roman"/>
          <w:noProof/>
          <w:sz w:val="24"/>
          <w:szCs w:val="24"/>
        </w:rPr>
        <w:t>(Kenny &amp; Judd, 2014)</w:t>
      </w:r>
      <w:r w:rsidR="00E32F58">
        <w:rPr>
          <w:rFonts w:ascii="Times New Roman" w:hAnsi="Times New Roman" w:cs="Times New Roman"/>
          <w:sz w:val="24"/>
          <w:szCs w:val="24"/>
        </w:rPr>
        <w:fldChar w:fldCharType="end"/>
      </w:r>
      <w:r w:rsidR="008F00FF">
        <w:rPr>
          <w:rFonts w:ascii="Times New Roman" w:hAnsi="Times New Roman" w:cs="Times New Roman"/>
          <w:sz w:val="24"/>
          <w:szCs w:val="24"/>
        </w:rPr>
        <w:t xml:space="preserve">. </w:t>
      </w:r>
      <w:del w:id="458" w:author="Angela Robinson" w:date="2018-08-10T11:56:00Z">
        <w:r w:rsidR="0072023E" w:rsidDel="00537518">
          <w:rPr>
            <w:rFonts w:ascii="Times New Roman" w:hAnsi="Times New Roman" w:cs="Times New Roman"/>
            <w:sz w:val="24"/>
            <w:szCs w:val="24"/>
          </w:rPr>
          <w:delText>This occurs because i</w:delText>
        </w:r>
      </w:del>
      <w:ins w:id="459" w:author="Angela Robinson" w:date="2018-08-10T11:56:00Z">
        <w:r w:rsidR="00537518">
          <w:rPr>
            <w:rFonts w:ascii="Times New Roman" w:hAnsi="Times New Roman" w:cs="Times New Roman"/>
            <w:sz w:val="24"/>
            <w:szCs w:val="24"/>
          </w:rPr>
          <w:t>I</w:t>
        </w:r>
      </w:ins>
      <w:r w:rsidR="0072023E">
        <w:rPr>
          <w:rFonts w:ascii="Times New Roman" w:hAnsi="Times New Roman" w:cs="Times New Roman"/>
          <w:sz w:val="24"/>
          <w:szCs w:val="24"/>
        </w:rPr>
        <w:t xml:space="preserve">n </w:t>
      </w:r>
      <w:del w:id="460" w:author="Angela Robinson" w:date="2018-08-10T11:56:00Z">
        <w:r w:rsidR="0072023E" w:rsidDel="00537518">
          <w:rPr>
            <w:rFonts w:ascii="Times New Roman" w:hAnsi="Times New Roman" w:cs="Times New Roman"/>
            <w:sz w:val="24"/>
            <w:szCs w:val="24"/>
          </w:rPr>
          <w:delText>a manipulated mediator</w:delText>
        </w:r>
      </w:del>
      <w:ins w:id="461" w:author="Angela Robinson" w:date="2018-08-10T11:56:00Z">
        <w:r w:rsidR="00537518">
          <w:rPr>
            <w:rFonts w:ascii="Times New Roman" w:hAnsi="Times New Roman" w:cs="Times New Roman"/>
            <w:sz w:val="24"/>
            <w:szCs w:val="24"/>
          </w:rPr>
          <w:t>an experimental</w:t>
        </w:r>
      </w:ins>
      <w:r w:rsidR="0072023E">
        <w:rPr>
          <w:rFonts w:ascii="Times New Roman" w:hAnsi="Times New Roman" w:cs="Times New Roman"/>
          <w:sz w:val="24"/>
          <w:szCs w:val="24"/>
        </w:rPr>
        <w:t xml:space="preserve"> design</w:t>
      </w:r>
      <w:ins w:id="462" w:author="Angela Robinson" w:date="2018-08-10T11:56:00Z">
        <w:r w:rsidR="00537518">
          <w:rPr>
            <w:rFonts w:ascii="Times New Roman" w:hAnsi="Times New Roman" w:cs="Times New Roman"/>
            <w:sz w:val="24"/>
            <w:szCs w:val="24"/>
          </w:rPr>
          <w:t xml:space="preserve"> where the manipulation </w:t>
        </w:r>
      </w:ins>
      <w:del w:id="463" w:author="Angela Robinson" w:date="2018-08-10T11:56:00Z">
        <w:r w:rsidR="0072023E" w:rsidDel="00537518">
          <w:rPr>
            <w:rFonts w:ascii="Times New Roman" w:hAnsi="Times New Roman" w:cs="Times New Roman"/>
            <w:sz w:val="24"/>
            <w:szCs w:val="24"/>
          </w:rPr>
          <w:delText xml:space="preserve">, a manipulation </w:delText>
        </w:r>
      </w:del>
      <w:del w:id="464" w:author="Azim Shariff" w:date="2018-08-09T01:49:00Z">
        <w:r w:rsidR="00E32F58" w:rsidDel="003F5A7B">
          <w:rPr>
            <w:rFonts w:ascii="Times New Roman" w:hAnsi="Times New Roman" w:cs="Times New Roman"/>
            <w:sz w:val="24"/>
            <w:szCs w:val="24"/>
          </w:rPr>
          <w:delText xml:space="preserve">effects </w:delText>
        </w:r>
      </w:del>
      <w:ins w:id="465" w:author="Azim Shariff" w:date="2018-08-09T01:49:00Z">
        <w:r w:rsidR="003F5A7B">
          <w:rPr>
            <w:rFonts w:ascii="Times New Roman" w:hAnsi="Times New Roman" w:cs="Times New Roman"/>
            <w:sz w:val="24"/>
            <w:szCs w:val="24"/>
          </w:rPr>
          <w:t xml:space="preserve">affects </w:t>
        </w:r>
      </w:ins>
      <w:ins w:id="466" w:author="Angela Robinson" w:date="2018-08-10T11:56:00Z">
        <w:r w:rsidR="00537518">
          <w:rPr>
            <w:rFonts w:ascii="Times New Roman" w:hAnsi="Times New Roman" w:cs="Times New Roman"/>
            <w:sz w:val="24"/>
            <w:szCs w:val="24"/>
          </w:rPr>
          <w:t>the</w:t>
        </w:r>
      </w:ins>
      <w:del w:id="467" w:author="Angela Robinson" w:date="2018-08-10T11:56:00Z">
        <w:r w:rsidR="00E32F58" w:rsidDel="00537518">
          <w:rPr>
            <w:rFonts w:ascii="Times New Roman" w:hAnsi="Times New Roman" w:cs="Times New Roman"/>
            <w:sz w:val="24"/>
            <w:szCs w:val="24"/>
          </w:rPr>
          <w:delText>a</w:delText>
        </w:r>
      </w:del>
      <w:r w:rsidR="00E32F58">
        <w:rPr>
          <w:rFonts w:ascii="Times New Roman" w:hAnsi="Times New Roman" w:cs="Times New Roman"/>
          <w:sz w:val="24"/>
          <w:szCs w:val="24"/>
        </w:rPr>
        <w:t xml:space="preserve"> mediator, </w:t>
      </w:r>
      <w:del w:id="468" w:author="Angela Robinson" w:date="2018-08-10T11:56:00Z">
        <w:r w:rsidR="00E32F58" w:rsidDel="00537518">
          <w:rPr>
            <w:rFonts w:ascii="Times New Roman" w:hAnsi="Times New Roman" w:cs="Times New Roman"/>
            <w:sz w:val="24"/>
            <w:szCs w:val="24"/>
          </w:rPr>
          <w:delText xml:space="preserve">and </w:delText>
        </w:r>
      </w:del>
      <w:r w:rsidR="00E32F58">
        <w:rPr>
          <w:rFonts w:ascii="Times New Roman" w:hAnsi="Times New Roman" w:cs="Times New Roman"/>
          <w:sz w:val="24"/>
          <w:szCs w:val="24"/>
        </w:rPr>
        <w:t xml:space="preserve">the resulting change in the mediator then </w:t>
      </w:r>
      <w:del w:id="469" w:author="Azim Shariff" w:date="2018-08-09T01:49:00Z">
        <w:r w:rsidR="00E32F58" w:rsidDel="003F5A7B">
          <w:rPr>
            <w:rFonts w:ascii="Times New Roman" w:hAnsi="Times New Roman" w:cs="Times New Roman"/>
            <w:sz w:val="24"/>
            <w:szCs w:val="24"/>
          </w:rPr>
          <w:delText xml:space="preserve">effects </w:delText>
        </w:r>
      </w:del>
      <w:ins w:id="470" w:author="Azim Shariff" w:date="2018-08-09T01:49:00Z">
        <w:r w:rsidR="003F5A7B">
          <w:rPr>
            <w:rFonts w:ascii="Times New Roman" w:hAnsi="Times New Roman" w:cs="Times New Roman"/>
            <w:sz w:val="24"/>
            <w:szCs w:val="24"/>
          </w:rPr>
          <w:t xml:space="preserve">affects </w:t>
        </w:r>
      </w:ins>
      <w:r w:rsidR="00E32F58">
        <w:rPr>
          <w:rFonts w:ascii="Times New Roman" w:hAnsi="Times New Roman" w:cs="Times New Roman"/>
          <w:sz w:val="24"/>
          <w:szCs w:val="24"/>
        </w:rPr>
        <w:t xml:space="preserve">the dependent variable. </w:t>
      </w:r>
      <w:commentRangeStart w:id="471"/>
      <w:r w:rsidR="00E32F58">
        <w:rPr>
          <w:rFonts w:ascii="Times New Roman" w:hAnsi="Times New Roman" w:cs="Times New Roman"/>
          <w:sz w:val="24"/>
          <w:szCs w:val="24"/>
        </w:rPr>
        <w:t xml:space="preserve">Unless </w:t>
      </w:r>
      <w:del w:id="472" w:author="Azim Shariff" w:date="2018-08-09T01:49:00Z">
        <w:r w:rsidR="00E32F58" w:rsidDel="003F5A7B">
          <w:rPr>
            <w:rFonts w:ascii="Times New Roman" w:hAnsi="Times New Roman" w:cs="Times New Roman"/>
            <w:sz w:val="24"/>
            <w:szCs w:val="24"/>
          </w:rPr>
          <w:delText xml:space="preserve">the </w:delText>
        </w:r>
      </w:del>
      <w:r w:rsidR="00E32F58">
        <w:rPr>
          <w:rFonts w:ascii="Times New Roman" w:hAnsi="Times New Roman" w:cs="Times New Roman"/>
          <w:sz w:val="24"/>
          <w:szCs w:val="24"/>
        </w:rPr>
        <w:t xml:space="preserve">both effects in this pathway are large, </w:t>
      </w:r>
      <w:r w:rsidR="003C12BC">
        <w:rPr>
          <w:rFonts w:ascii="Times New Roman" w:hAnsi="Times New Roman" w:cs="Times New Roman"/>
          <w:sz w:val="24"/>
          <w:szCs w:val="24"/>
        </w:rPr>
        <w:t>this leads to an overall effect that is signif</w:t>
      </w:r>
      <w:r w:rsidR="00AD783D">
        <w:rPr>
          <w:rFonts w:ascii="Times New Roman" w:hAnsi="Times New Roman" w:cs="Times New Roman"/>
          <w:sz w:val="24"/>
          <w:szCs w:val="24"/>
        </w:rPr>
        <w:t xml:space="preserve">icantly smaller than </w:t>
      </w:r>
      <w:r w:rsidR="000E49C8">
        <w:rPr>
          <w:rFonts w:ascii="Times New Roman" w:hAnsi="Times New Roman" w:cs="Times New Roman"/>
          <w:sz w:val="24"/>
          <w:szCs w:val="24"/>
        </w:rPr>
        <w:t>the indirect effect</w:t>
      </w:r>
      <w:commentRangeEnd w:id="471"/>
      <w:r w:rsidR="003F5A7B">
        <w:rPr>
          <w:rStyle w:val="CommentReference"/>
        </w:rPr>
        <w:commentReference w:id="471"/>
      </w:r>
      <w:r w:rsidR="000E49C8">
        <w:rPr>
          <w:rFonts w:ascii="Times New Roman" w:hAnsi="Times New Roman" w:cs="Times New Roman"/>
          <w:sz w:val="24"/>
          <w:szCs w:val="24"/>
        </w:rPr>
        <w:t xml:space="preserve">. In this paper, </w:t>
      </w:r>
      <w:r w:rsidR="00E32F58">
        <w:rPr>
          <w:rFonts w:ascii="Times New Roman" w:hAnsi="Times New Roman" w:cs="Times New Roman"/>
          <w:sz w:val="24"/>
          <w:szCs w:val="24"/>
        </w:rPr>
        <w:t xml:space="preserve">Studies 3 and 4 </w:t>
      </w:r>
      <w:r w:rsidR="000E49C8">
        <w:rPr>
          <w:rFonts w:ascii="Times New Roman" w:hAnsi="Times New Roman" w:cs="Times New Roman"/>
          <w:sz w:val="24"/>
          <w:szCs w:val="24"/>
        </w:rPr>
        <w:t>i</w:t>
      </w:r>
      <w:r w:rsidR="00E32F58">
        <w:rPr>
          <w:rFonts w:ascii="Times New Roman" w:hAnsi="Times New Roman" w:cs="Times New Roman"/>
          <w:sz w:val="24"/>
          <w:szCs w:val="24"/>
        </w:rPr>
        <w:t>llustrat</w:t>
      </w:r>
      <w:r w:rsidR="000E49C8">
        <w:rPr>
          <w:rFonts w:ascii="Times New Roman" w:hAnsi="Times New Roman" w:cs="Times New Roman"/>
          <w:sz w:val="24"/>
          <w:szCs w:val="24"/>
        </w:rPr>
        <w:t>e</w:t>
      </w:r>
      <w:r w:rsidR="00E32F58">
        <w:rPr>
          <w:rFonts w:ascii="Times New Roman" w:hAnsi="Times New Roman" w:cs="Times New Roman"/>
          <w:sz w:val="24"/>
          <w:szCs w:val="24"/>
        </w:rPr>
        <w:t xml:space="preserve"> </w:t>
      </w:r>
      <w:r w:rsidR="000E49C8">
        <w:rPr>
          <w:rFonts w:ascii="Times New Roman" w:hAnsi="Times New Roman" w:cs="Times New Roman"/>
          <w:sz w:val="24"/>
          <w:szCs w:val="24"/>
        </w:rPr>
        <w:t xml:space="preserve">why this makes attempts to manipulate </w:t>
      </w:r>
      <w:del w:id="473" w:author="Azim Shariff" w:date="2018-08-09T01:50:00Z">
        <w:r w:rsidR="000E49C8" w:rsidDel="003F5A7B">
          <w:rPr>
            <w:rFonts w:ascii="Times New Roman" w:hAnsi="Times New Roman" w:cs="Times New Roman"/>
            <w:sz w:val="24"/>
            <w:szCs w:val="24"/>
          </w:rPr>
          <w:delText xml:space="preserve">of </w:delText>
        </w:r>
      </w:del>
      <w:r w:rsidR="000E49C8">
        <w:rPr>
          <w:rFonts w:ascii="Times New Roman" w:hAnsi="Times New Roman" w:cs="Times New Roman"/>
          <w:sz w:val="24"/>
          <w:szCs w:val="24"/>
        </w:rPr>
        <w:t>a mediator problematic</w:t>
      </w:r>
      <w:r w:rsidR="00B015BB">
        <w:rPr>
          <w:rFonts w:ascii="Times New Roman" w:hAnsi="Times New Roman" w:cs="Times New Roman"/>
          <w:sz w:val="24"/>
          <w:szCs w:val="24"/>
        </w:rPr>
        <w:t xml:space="preserve">. </w:t>
      </w:r>
      <w:r w:rsidR="00693227">
        <w:rPr>
          <w:rFonts w:ascii="Times New Roman" w:hAnsi="Times New Roman" w:cs="Times New Roman"/>
          <w:sz w:val="24"/>
          <w:szCs w:val="24"/>
        </w:rPr>
        <w:t>Although o</w:t>
      </w:r>
      <w:r w:rsidR="000E49C8">
        <w:rPr>
          <w:rFonts w:ascii="Times New Roman" w:hAnsi="Times New Roman" w:cs="Times New Roman"/>
          <w:sz w:val="24"/>
          <w:szCs w:val="24"/>
        </w:rPr>
        <w:t>ur manipulations</w:t>
      </w:r>
      <w:r w:rsidR="00350451">
        <w:rPr>
          <w:rFonts w:ascii="Times New Roman" w:hAnsi="Times New Roman" w:cs="Times New Roman"/>
          <w:sz w:val="24"/>
          <w:szCs w:val="24"/>
        </w:rPr>
        <w:t xml:space="preserve"> produce only</w:t>
      </w:r>
      <w:r w:rsidR="000E49C8">
        <w:rPr>
          <w:rFonts w:ascii="Times New Roman" w:hAnsi="Times New Roman" w:cs="Times New Roman"/>
          <w:sz w:val="24"/>
          <w:szCs w:val="24"/>
        </w:rPr>
        <w:t xml:space="preserve"> small change</w:t>
      </w:r>
      <w:r w:rsidR="00693227">
        <w:rPr>
          <w:rFonts w:ascii="Times New Roman" w:hAnsi="Times New Roman" w:cs="Times New Roman"/>
          <w:sz w:val="24"/>
          <w:szCs w:val="24"/>
        </w:rPr>
        <w:t>s</w:t>
      </w:r>
      <w:r w:rsidR="000E49C8">
        <w:rPr>
          <w:rFonts w:ascii="Times New Roman" w:hAnsi="Times New Roman" w:cs="Times New Roman"/>
          <w:sz w:val="24"/>
          <w:szCs w:val="24"/>
        </w:rPr>
        <w:t xml:space="preserve"> in belief in free will,</w:t>
      </w:r>
      <w:r w:rsidR="00693227">
        <w:rPr>
          <w:rFonts w:ascii="Times New Roman" w:hAnsi="Times New Roman" w:cs="Times New Roman"/>
          <w:sz w:val="24"/>
          <w:szCs w:val="24"/>
        </w:rPr>
        <w:t xml:space="preserve"> these effects are </w:t>
      </w:r>
      <w:r w:rsidR="000E49C8">
        <w:rPr>
          <w:rFonts w:ascii="Times New Roman" w:hAnsi="Times New Roman" w:cs="Times New Roman"/>
          <w:sz w:val="24"/>
          <w:szCs w:val="24"/>
        </w:rPr>
        <w:t xml:space="preserve">similar </w:t>
      </w:r>
      <w:r w:rsidR="00693227">
        <w:rPr>
          <w:rFonts w:ascii="Times New Roman" w:hAnsi="Times New Roman" w:cs="Times New Roman"/>
          <w:sz w:val="24"/>
          <w:szCs w:val="24"/>
        </w:rPr>
        <w:t xml:space="preserve">in </w:t>
      </w:r>
      <w:r w:rsidR="000E49C8">
        <w:rPr>
          <w:rFonts w:ascii="Times New Roman" w:hAnsi="Times New Roman" w:cs="Times New Roman"/>
          <w:sz w:val="24"/>
          <w:szCs w:val="24"/>
        </w:rPr>
        <w:t xml:space="preserve">magnitude to </w:t>
      </w:r>
      <w:r w:rsidR="00693227">
        <w:rPr>
          <w:rFonts w:ascii="Times New Roman" w:hAnsi="Times New Roman" w:cs="Times New Roman"/>
          <w:sz w:val="24"/>
          <w:szCs w:val="24"/>
        </w:rPr>
        <w:t xml:space="preserve">other studies which manipulate belief free will. </w:t>
      </w:r>
      <w:r w:rsidR="00180FB4">
        <w:rPr>
          <w:rFonts w:ascii="Times New Roman" w:hAnsi="Times New Roman" w:cs="Times New Roman"/>
          <w:sz w:val="24"/>
          <w:szCs w:val="24"/>
        </w:rPr>
        <w:t xml:space="preserve">As we describe, </w:t>
      </w:r>
      <w:r w:rsidR="00693227">
        <w:rPr>
          <w:rFonts w:ascii="Times New Roman" w:hAnsi="Times New Roman" w:cs="Times New Roman"/>
          <w:sz w:val="24"/>
          <w:szCs w:val="24"/>
        </w:rPr>
        <w:t xml:space="preserve">this means that manipulations of belief in free will are likely to produce only very small changes in other variables. </w:t>
      </w:r>
      <w:r>
        <w:rPr>
          <w:rFonts w:ascii="Times New Roman" w:hAnsi="Times New Roman" w:cs="Times New Roman"/>
          <w:sz w:val="24"/>
          <w:szCs w:val="24"/>
        </w:rPr>
        <w:t>Thus, u</w:t>
      </w:r>
      <w:r w:rsidR="005446DA">
        <w:rPr>
          <w:rFonts w:ascii="Times New Roman" w:hAnsi="Times New Roman" w:cs="Times New Roman"/>
          <w:sz w:val="24"/>
          <w:szCs w:val="24"/>
        </w:rPr>
        <w:t>nless they have access to extremely large sample sizes</w:t>
      </w:r>
      <w:ins w:id="474" w:author="Azim Shariff" w:date="2018-08-09T01:51:00Z">
        <w:r w:rsidR="003F5A7B">
          <w:rPr>
            <w:rFonts w:ascii="Times New Roman" w:hAnsi="Times New Roman" w:cs="Times New Roman"/>
            <w:sz w:val="24"/>
            <w:szCs w:val="24"/>
          </w:rPr>
          <w:t xml:space="preserve"> (or are predicting extremely large effects)</w:t>
        </w:r>
      </w:ins>
      <w:r w:rsidR="005446DA">
        <w:rPr>
          <w:rFonts w:ascii="Times New Roman" w:hAnsi="Times New Roman" w:cs="Times New Roman"/>
          <w:sz w:val="24"/>
          <w:szCs w:val="24"/>
        </w:rPr>
        <w:t>, researchers interested in</w:t>
      </w:r>
      <w:r w:rsidR="003E42E5">
        <w:rPr>
          <w:rFonts w:ascii="Times New Roman" w:hAnsi="Times New Roman" w:cs="Times New Roman"/>
          <w:sz w:val="24"/>
          <w:szCs w:val="24"/>
        </w:rPr>
        <w:t xml:space="preserve"> the causal effect of</w:t>
      </w:r>
      <w:r w:rsidR="00693227">
        <w:rPr>
          <w:rFonts w:ascii="Times New Roman" w:hAnsi="Times New Roman" w:cs="Times New Roman"/>
          <w:sz w:val="24"/>
          <w:szCs w:val="24"/>
        </w:rPr>
        <w:t xml:space="preserve"> belief in </w:t>
      </w:r>
      <w:r w:rsidR="003E42E5">
        <w:rPr>
          <w:rFonts w:ascii="Times New Roman" w:hAnsi="Times New Roman" w:cs="Times New Roman"/>
          <w:sz w:val="24"/>
          <w:szCs w:val="24"/>
        </w:rPr>
        <w:t xml:space="preserve">free will </w:t>
      </w:r>
      <w:r w:rsidR="005446DA">
        <w:rPr>
          <w:rFonts w:ascii="Times New Roman" w:hAnsi="Times New Roman" w:cs="Times New Roman"/>
          <w:sz w:val="24"/>
          <w:szCs w:val="24"/>
        </w:rPr>
        <w:t>should</w:t>
      </w:r>
      <w:r w:rsidR="00180FB4">
        <w:rPr>
          <w:rFonts w:ascii="Times New Roman" w:hAnsi="Times New Roman" w:cs="Times New Roman"/>
          <w:sz w:val="24"/>
          <w:szCs w:val="24"/>
        </w:rPr>
        <w:t xml:space="preserve"> </w:t>
      </w:r>
      <w:r w:rsidR="00693227">
        <w:rPr>
          <w:rFonts w:ascii="Times New Roman" w:hAnsi="Times New Roman" w:cs="Times New Roman"/>
          <w:sz w:val="24"/>
          <w:szCs w:val="24"/>
        </w:rPr>
        <w:t xml:space="preserve">find </w:t>
      </w:r>
      <w:r w:rsidR="00180FB4">
        <w:rPr>
          <w:rFonts w:ascii="Times New Roman" w:hAnsi="Times New Roman" w:cs="Times New Roman"/>
          <w:sz w:val="24"/>
          <w:szCs w:val="24"/>
        </w:rPr>
        <w:t>ways to do so that do not involve manipulating belief in free will</w:t>
      </w:r>
      <w:r w:rsidR="005446DA">
        <w:rPr>
          <w:rFonts w:ascii="Times New Roman" w:hAnsi="Times New Roman" w:cs="Times New Roman"/>
          <w:sz w:val="24"/>
          <w:szCs w:val="24"/>
        </w:rPr>
        <w:t xml:space="preserve">. In Study 5, we provide one example of a method of doing so. </w:t>
      </w:r>
    </w:p>
    <w:p w14:paraId="396F4018" w14:textId="1A4B2561" w:rsidR="00BD32C5" w:rsidRDefault="00BD32C5" w:rsidP="000D23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typically low power to </w:t>
      </w:r>
      <w:r w:rsidR="003E42E5">
        <w:rPr>
          <w:rFonts w:ascii="Times New Roman" w:hAnsi="Times New Roman" w:cs="Times New Roman"/>
          <w:sz w:val="24"/>
          <w:szCs w:val="24"/>
        </w:rPr>
        <w:t xml:space="preserve">detect an overall effect when </w:t>
      </w:r>
      <w:r>
        <w:rPr>
          <w:rFonts w:ascii="Times New Roman" w:hAnsi="Times New Roman" w:cs="Times New Roman"/>
          <w:sz w:val="24"/>
          <w:szCs w:val="24"/>
        </w:rPr>
        <w:t xml:space="preserve">manipulating a </w:t>
      </w:r>
      <w:r w:rsidR="003E42E5">
        <w:rPr>
          <w:rFonts w:ascii="Times New Roman" w:hAnsi="Times New Roman" w:cs="Times New Roman"/>
          <w:sz w:val="24"/>
          <w:szCs w:val="24"/>
        </w:rPr>
        <w:t xml:space="preserve">mediator </w:t>
      </w:r>
      <w:r>
        <w:rPr>
          <w:rFonts w:ascii="Times New Roman" w:hAnsi="Times New Roman" w:cs="Times New Roman"/>
          <w:sz w:val="24"/>
          <w:szCs w:val="24"/>
        </w:rPr>
        <w:t xml:space="preserve">also means that, when a manipulation of a mediator does not produce an overall effect, this should not be taken as the absence of an effect. Although researchers should </w:t>
      </w:r>
      <w:r w:rsidR="00693227">
        <w:rPr>
          <w:rFonts w:ascii="Times New Roman" w:hAnsi="Times New Roman" w:cs="Times New Roman"/>
          <w:sz w:val="24"/>
          <w:szCs w:val="24"/>
        </w:rPr>
        <w:t xml:space="preserve">never </w:t>
      </w:r>
      <w:r>
        <w:rPr>
          <w:rFonts w:ascii="Times New Roman" w:hAnsi="Times New Roman" w:cs="Times New Roman"/>
          <w:sz w:val="24"/>
          <w:szCs w:val="24"/>
        </w:rPr>
        <w:t>accept the null hypothesis, doing so is especially problematic when a design does not have the statistical power to detect an effect if one exists (</w:t>
      </w:r>
      <w:r w:rsidR="00693227" w:rsidRPr="00E812E6">
        <w:rPr>
          <w:rFonts w:ascii="Times New Roman" w:hAnsi="Times New Roman" w:cs="Times New Roman"/>
          <w:sz w:val="24"/>
          <w:szCs w:val="24"/>
          <w:highlight w:val="yellow"/>
          <w:rPrChange w:id="475" w:author="Dylan Wiwad" w:date="2018-08-08T13:52:00Z">
            <w:rPr>
              <w:rFonts w:ascii="Times New Roman" w:hAnsi="Times New Roman" w:cs="Times New Roman"/>
              <w:sz w:val="24"/>
              <w:szCs w:val="24"/>
            </w:rPr>
          </w:rPrChange>
        </w:rPr>
        <w:t>cite</w:t>
      </w:r>
      <w:r>
        <w:rPr>
          <w:rFonts w:ascii="Times New Roman" w:hAnsi="Times New Roman" w:cs="Times New Roman"/>
          <w:sz w:val="24"/>
          <w:szCs w:val="24"/>
        </w:rPr>
        <w:t xml:space="preserve">). </w:t>
      </w:r>
      <w:r w:rsidR="002B5AAE">
        <w:rPr>
          <w:rFonts w:ascii="Times New Roman" w:hAnsi="Times New Roman" w:cs="Times New Roman"/>
          <w:sz w:val="24"/>
          <w:szCs w:val="24"/>
        </w:rPr>
        <w:t>For example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2A3B">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et al., 2016)", "manualFormatting" : "Monroe and colleagues (2016)", "plainTextFormattedCitation" : "(Monroe et al., 2016)", "previouslyFormattedCitation" : "(Monroe et al., 2016)" }, "properties" : { "noteIndex" : 0 }, "schema" : "https://github.com/citation-style-language/schema/raw/master/csl-citation.json" }</w:instrText>
      </w:r>
      <w:r>
        <w:rPr>
          <w:rFonts w:ascii="Times New Roman" w:hAnsi="Times New Roman" w:cs="Times New Roman"/>
          <w:sz w:val="24"/>
          <w:szCs w:val="24"/>
        </w:rPr>
        <w:fldChar w:fldCharType="separate"/>
      </w:r>
      <w:r w:rsidRPr="00BD32C5">
        <w:rPr>
          <w:rFonts w:ascii="Times New Roman" w:hAnsi="Times New Roman" w:cs="Times New Roman"/>
          <w:noProof/>
          <w:sz w:val="24"/>
          <w:szCs w:val="24"/>
        </w:rPr>
        <w:t>Monroe</w:t>
      </w:r>
      <w:r>
        <w:rPr>
          <w:rFonts w:ascii="Times New Roman" w:hAnsi="Times New Roman" w:cs="Times New Roman"/>
          <w:noProof/>
          <w:sz w:val="24"/>
          <w:szCs w:val="24"/>
        </w:rPr>
        <w:t xml:space="preserve"> and colleagues (</w:t>
      </w:r>
      <w:r w:rsidRPr="00BD32C5">
        <w:rPr>
          <w:rFonts w:ascii="Times New Roman" w:hAnsi="Times New Roman" w:cs="Times New Roman"/>
          <w:noProof/>
          <w:sz w:val="24"/>
          <w:szCs w:val="24"/>
        </w:rPr>
        <w:t>2016)</w:t>
      </w:r>
      <w:r>
        <w:rPr>
          <w:rFonts w:ascii="Times New Roman" w:hAnsi="Times New Roman" w:cs="Times New Roman"/>
          <w:sz w:val="24"/>
          <w:szCs w:val="24"/>
        </w:rPr>
        <w:fldChar w:fldCharType="end"/>
      </w:r>
      <w:r w:rsidR="002B5AAE">
        <w:rPr>
          <w:rFonts w:ascii="Times New Roman" w:hAnsi="Times New Roman" w:cs="Times New Roman"/>
          <w:sz w:val="24"/>
          <w:szCs w:val="24"/>
        </w:rPr>
        <w:t xml:space="preserve"> manipulate belief in free will and do not find</w:t>
      </w:r>
      <w:r w:rsidR="00927548">
        <w:rPr>
          <w:rFonts w:ascii="Times New Roman" w:hAnsi="Times New Roman" w:cs="Times New Roman"/>
          <w:sz w:val="24"/>
          <w:szCs w:val="24"/>
        </w:rPr>
        <w:t xml:space="preserve"> evidence </w:t>
      </w:r>
      <w:r>
        <w:rPr>
          <w:rFonts w:ascii="Times New Roman" w:hAnsi="Times New Roman" w:cs="Times New Roman"/>
          <w:sz w:val="24"/>
          <w:szCs w:val="24"/>
        </w:rPr>
        <w:t xml:space="preserve">that this effect produces an overall effect on </w:t>
      </w:r>
      <w:r w:rsidR="000D2356">
        <w:rPr>
          <w:rFonts w:ascii="Times New Roman" w:hAnsi="Times New Roman" w:cs="Times New Roman"/>
          <w:sz w:val="24"/>
          <w:szCs w:val="24"/>
        </w:rPr>
        <w:t>support for punishment</w:t>
      </w:r>
      <w:r>
        <w:rPr>
          <w:rFonts w:ascii="Times New Roman" w:hAnsi="Times New Roman" w:cs="Times New Roman"/>
          <w:sz w:val="24"/>
          <w:szCs w:val="24"/>
        </w:rPr>
        <w:t>. Because this design has low statistical power to detect an</w:t>
      </w:r>
      <w:r w:rsidR="000D2356">
        <w:rPr>
          <w:rFonts w:ascii="Times New Roman" w:hAnsi="Times New Roman" w:cs="Times New Roman"/>
          <w:sz w:val="24"/>
          <w:szCs w:val="24"/>
        </w:rPr>
        <w:t xml:space="preserve"> </w:t>
      </w:r>
      <w:r>
        <w:rPr>
          <w:rFonts w:ascii="Times New Roman" w:hAnsi="Times New Roman" w:cs="Times New Roman"/>
          <w:sz w:val="24"/>
          <w:szCs w:val="24"/>
        </w:rPr>
        <w:t xml:space="preserve">overall effect, it is not clear whether this failure to find an effect </w:t>
      </w:r>
      <w:r w:rsidR="00927548">
        <w:rPr>
          <w:rFonts w:ascii="Times New Roman" w:hAnsi="Times New Roman" w:cs="Times New Roman"/>
          <w:sz w:val="24"/>
          <w:szCs w:val="24"/>
        </w:rPr>
        <w:t>occurs because free will does not cause increased support for punishment, or because the researchers did not have the power to detect this effect</w:t>
      </w:r>
      <w:r>
        <w:rPr>
          <w:rFonts w:ascii="Times New Roman" w:hAnsi="Times New Roman" w:cs="Times New Roman"/>
          <w:sz w:val="24"/>
          <w:szCs w:val="24"/>
        </w:rPr>
        <w:t>.</w:t>
      </w:r>
    </w:p>
    <w:p w14:paraId="2CA6F5D0" w14:textId="7E2288F0" w:rsidR="00DB0EAC" w:rsidRDefault="003377BF"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Theoretical Implications</w:t>
      </w:r>
      <w:r w:rsidR="005D4862">
        <w:rPr>
          <w:rFonts w:ascii="Times New Roman" w:hAnsi="Times New Roman" w:cs="Times New Roman"/>
          <w:b/>
          <w:sz w:val="24"/>
          <w:szCs w:val="24"/>
        </w:rPr>
        <w:t xml:space="preserve"> </w:t>
      </w:r>
    </w:p>
    <w:p w14:paraId="6112A6EE" w14:textId="634C8788" w:rsidR="009D2380" w:rsidRDefault="00DE064F"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936">
        <w:rPr>
          <w:rFonts w:ascii="Times New Roman" w:hAnsi="Times New Roman" w:cs="Times New Roman"/>
          <w:sz w:val="24"/>
          <w:szCs w:val="24"/>
        </w:rPr>
        <w:t>Past research has found that belief in free will</w:t>
      </w:r>
      <w:r w:rsidR="009B61CD">
        <w:rPr>
          <w:rFonts w:ascii="Times New Roman" w:hAnsi="Times New Roman" w:cs="Times New Roman"/>
          <w:sz w:val="24"/>
          <w:szCs w:val="24"/>
        </w:rPr>
        <w:t xml:space="preserve"> influences the type of causal attributions people make </w:t>
      </w:r>
      <w:r w:rsidR="009D2380">
        <w:rPr>
          <w:rFonts w:ascii="Times New Roman" w:hAnsi="Times New Roman" w:cs="Times New Roman"/>
          <w:sz w:val="24"/>
          <w:szCs w:val="24"/>
        </w:rPr>
        <w:t xml:space="preserve">about </w:t>
      </w:r>
      <w:r w:rsidR="009B61CD">
        <w:rPr>
          <w:rFonts w:ascii="Times New Roman" w:hAnsi="Times New Roman" w:cs="Times New Roman"/>
          <w:sz w:val="24"/>
          <w:szCs w:val="24"/>
        </w:rPr>
        <w:t>the actions of others</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9D2380">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et al., 2017a)", "manualFormatting" : "(Genschow et al., 2017)", "plainTextFormattedCitation" : "(Genschow et al., 2017a)", "previouslyFormattedCitation" : "(Genschow et al., 2017a)"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(Genschow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and the views people have about crime and punishment</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F93CA6">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(Martin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We exten</w:t>
      </w:r>
      <w:r w:rsidR="004F1236">
        <w:rPr>
          <w:rFonts w:ascii="Times New Roman" w:hAnsi="Times New Roman" w:cs="Times New Roman"/>
          <w:sz w:val="24"/>
          <w:szCs w:val="24"/>
        </w:rPr>
        <w:t>d</w:t>
      </w:r>
      <w:r w:rsidR="009B61CD">
        <w:rPr>
          <w:rFonts w:ascii="Times New Roman" w:hAnsi="Times New Roman" w:cs="Times New Roman"/>
          <w:sz w:val="24"/>
          <w:szCs w:val="24"/>
        </w:rPr>
        <w:t xml:space="preserve"> this research by</w:t>
      </w:r>
      <w:ins w:id="476" w:author="Azim Shariff" w:date="2018-08-09T01:52:00Z">
        <w:r w:rsidR="003F5A7B">
          <w:rPr>
            <w:rFonts w:ascii="Times New Roman" w:hAnsi="Times New Roman" w:cs="Times New Roman"/>
            <w:sz w:val="24"/>
            <w:szCs w:val="24"/>
          </w:rPr>
          <w:t xml:space="preserve"> (tentatively)</w:t>
        </w:r>
      </w:ins>
      <w:r w:rsidR="009B61CD">
        <w:rPr>
          <w:rFonts w:ascii="Times New Roman" w:hAnsi="Times New Roman" w:cs="Times New Roman"/>
          <w:sz w:val="24"/>
          <w:szCs w:val="24"/>
        </w:rPr>
        <w:t xml:space="preserve"> showing that belief in free will </w:t>
      </w:r>
      <w:r w:rsidR="009D2380">
        <w:rPr>
          <w:rFonts w:ascii="Times New Roman" w:hAnsi="Times New Roman" w:cs="Times New Roman"/>
          <w:sz w:val="24"/>
          <w:szCs w:val="24"/>
        </w:rPr>
        <w:t xml:space="preserve">can </w:t>
      </w:r>
      <w:r w:rsidR="009B61CD">
        <w:rPr>
          <w:rFonts w:ascii="Times New Roman" w:hAnsi="Times New Roman" w:cs="Times New Roman"/>
          <w:sz w:val="24"/>
          <w:szCs w:val="24"/>
        </w:rPr>
        <w:t>influence attitudes about the economic structure of society</w:t>
      </w:r>
      <w:r w:rsidR="004F1236">
        <w:rPr>
          <w:rFonts w:ascii="Times New Roman" w:hAnsi="Times New Roman" w:cs="Times New Roman"/>
          <w:sz w:val="24"/>
          <w:szCs w:val="24"/>
        </w:rPr>
        <w:t>. S</w:t>
      </w:r>
      <w:r w:rsidR="009B61CD">
        <w:rPr>
          <w:rFonts w:ascii="Times New Roman" w:hAnsi="Times New Roman" w:cs="Times New Roman"/>
          <w:sz w:val="24"/>
          <w:szCs w:val="24"/>
        </w:rPr>
        <w:t xml:space="preserve">pecifically, </w:t>
      </w:r>
      <w:r w:rsidR="004F1236">
        <w:rPr>
          <w:rFonts w:ascii="Times New Roman" w:hAnsi="Times New Roman" w:cs="Times New Roman"/>
          <w:sz w:val="24"/>
          <w:szCs w:val="24"/>
        </w:rPr>
        <w:t xml:space="preserve">we provide evidence that belief in free will leads to greater support for economic inequality. </w:t>
      </w:r>
      <w:r w:rsidR="009D2380">
        <w:rPr>
          <w:rFonts w:ascii="Times New Roman" w:hAnsi="Times New Roman" w:cs="Times New Roman"/>
          <w:sz w:val="24"/>
          <w:szCs w:val="24"/>
        </w:rPr>
        <w:t>This finding is largely consistent with past research</w:t>
      </w:r>
      <w:r w:rsidR="001B3FE3">
        <w:rPr>
          <w:rFonts w:ascii="Times New Roman" w:hAnsi="Times New Roman" w:cs="Times New Roman"/>
          <w:sz w:val="24"/>
          <w:szCs w:val="24"/>
        </w:rPr>
        <w:t>,</w:t>
      </w:r>
      <w:r w:rsidR="009D2380">
        <w:rPr>
          <w:rFonts w:ascii="Times New Roman" w:hAnsi="Times New Roman" w:cs="Times New Roman"/>
          <w:sz w:val="24"/>
          <w:szCs w:val="24"/>
        </w:rPr>
        <w:t xml:space="preserve"> as it </w:t>
      </w:r>
      <w:r w:rsidR="001B3FE3">
        <w:rPr>
          <w:rFonts w:ascii="Times New Roman" w:hAnsi="Times New Roman" w:cs="Times New Roman"/>
          <w:sz w:val="24"/>
          <w:szCs w:val="24"/>
        </w:rPr>
        <w:t xml:space="preserve">suggests that belief in free will leads people to see individuals as responsible for their economic positions.  </w:t>
      </w:r>
    </w:p>
    <w:p w14:paraId="79E0AB3B" w14:textId="4D4DA04C" w:rsidR="009B61CD" w:rsidRDefault="009D2380" w:rsidP="006464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it is interesting to consider </w:t>
      </w:r>
      <w:del w:id="477" w:author="Lara Aknin" w:date="2018-08-09T14:21:00Z">
        <w:r w:rsidDel="0085557A">
          <w:rPr>
            <w:rFonts w:ascii="Times New Roman" w:hAnsi="Times New Roman" w:cs="Times New Roman"/>
            <w:sz w:val="24"/>
            <w:szCs w:val="24"/>
          </w:rPr>
          <w:delText>our findings</w:delText>
        </w:r>
      </w:del>
      <w:ins w:id="478" w:author="Lara Aknin" w:date="2018-08-09T14:21:00Z">
        <w:r w:rsidR="0085557A">
          <w:rPr>
            <w:rFonts w:ascii="Times New Roman" w:hAnsi="Times New Roman" w:cs="Times New Roman"/>
            <w:sz w:val="24"/>
            <w:szCs w:val="24"/>
          </w:rPr>
          <w:t>the present work</w:t>
        </w:r>
      </w:ins>
      <w:r>
        <w:rPr>
          <w:rFonts w:ascii="Times New Roman" w:hAnsi="Times New Roman" w:cs="Times New Roman"/>
          <w:sz w:val="24"/>
          <w:szCs w:val="24"/>
        </w:rPr>
        <w:t xml:space="preserve"> in light of past research finding that belief in free will leads to greater condemnation of immoral actions, such as recommendations of more severe punishment for criminals </w:t>
      </w:r>
      <w:r w:rsidR="00F93CA6">
        <w:rPr>
          <w:rFonts w:ascii="Times New Roman" w:hAnsi="Times New Roman" w:cs="Times New Roman"/>
          <w:sz w:val="24"/>
          <w:szCs w:val="24"/>
        </w:rPr>
        <w:fldChar w:fldCharType="begin" w:fldLock="1"/>
      </w:r>
      <w:r w:rsidR="00F27AD5">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F93CA6">
        <w:rPr>
          <w:rFonts w:ascii="Times New Roman" w:hAnsi="Times New Roman" w:cs="Times New Roman"/>
          <w:sz w:val="24"/>
          <w:szCs w:val="24"/>
        </w:rPr>
        <w:fldChar w:fldCharType="separate"/>
      </w:r>
      <w:r w:rsidR="00F93CA6" w:rsidRPr="00F93CA6">
        <w:rPr>
          <w:rFonts w:ascii="Times New Roman" w:hAnsi="Times New Roman" w:cs="Times New Roman"/>
          <w:noProof/>
          <w:sz w:val="24"/>
          <w:szCs w:val="24"/>
        </w:rPr>
        <w:t>(Martin et al., 2017)</w:t>
      </w:r>
      <w:r w:rsidR="00F93CA6">
        <w:rPr>
          <w:rFonts w:ascii="Times New Roman" w:hAnsi="Times New Roman" w:cs="Times New Roman"/>
          <w:sz w:val="24"/>
          <w:szCs w:val="24"/>
        </w:rPr>
        <w:fldChar w:fldCharType="end"/>
      </w:r>
      <w:r w:rsidR="00F93CA6">
        <w:rPr>
          <w:rFonts w:ascii="Times New Roman" w:hAnsi="Times New Roman" w:cs="Times New Roman"/>
          <w:sz w:val="24"/>
          <w:szCs w:val="24"/>
        </w:rPr>
        <w:t>.</w:t>
      </w:r>
      <w:r w:rsidR="00721E9D">
        <w:rPr>
          <w:rFonts w:ascii="Times New Roman" w:hAnsi="Times New Roman" w:cs="Times New Roman"/>
          <w:sz w:val="24"/>
          <w:szCs w:val="24"/>
        </w:rPr>
        <w:t xml:space="preserve"> </w:t>
      </w:r>
      <w:commentRangeStart w:id="479"/>
      <w:r w:rsidR="00F1644F">
        <w:rPr>
          <w:rFonts w:ascii="Times New Roman" w:hAnsi="Times New Roman" w:cs="Times New Roman"/>
          <w:sz w:val="24"/>
          <w:szCs w:val="24"/>
        </w:rPr>
        <w:t xml:space="preserve">Many people express negative attitudes towards </w:t>
      </w:r>
      <w:r w:rsidR="006464D4">
        <w:rPr>
          <w:rFonts w:ascii="Times New Roman" w:hAnsi="Times New Roman" w:cs="Times New Roman"/>
          <w:sz w:val="24"/>
          <w:szCs w:val="24"/>
        </w:rPr>
        <w:t xml:space="preserve">very </w:t>
      </w:r>
      <w:r w:rsidR="00F1644F">
        <w:rPr>
          <w:rFonts w:ascii="Times New Roman" w:hAnsi="Times New Roman" w:cs="Times New Roman"/>
          <w:sz w:val="24"/>
          <w:szCs w:val="24"/>
        </w:rPr>
        <w:t>wealthy individuals, and often view their wealth as unjustified</w:t>
      </w:r>
      <w:r w:rsidR="006464D4">
        <w:rPr>
          <w:rFonts w:ascii="Times New Roman" w:hAnsi="Times New Roman" w:cs="Times New Roman"/>
          <w:sz w:val="24"/>
          <w:szCs w:val="24"/>
        </w:rPr>
        <w:t xml:space="preserve"> </w:t>
      </w:r>
      <w:r w:rsidR="006464D4">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"ISSN" : "2164-2559", "abstract" : "We compare and contrast Americans\u2019 perceptions of four sources of extreme wealth: Executive, Financial Trader, Entrepreneur, and Heir, and find positive perceptions of the Entrepreneur\u2019s wealth, and negative perceptions of the Heir and the Financial Trader. Respondents read biographies of each archetype, controlling for quantity of wealth and personal attributes, recording their impressions of the character and competence of the individual and the justification of that person\u2019s wealth. Findings are discussed in the context of socio-cultural norms affecting our perceptions of the extremely wealthy and the sources of their wealth.", "author" : [ { "dropping-particle" : "", "family" : "Sussman", "given" : "Lyle", "non-dropping-particle" : "", "parse-names" : false, "suffix" : "" }, { "dropping-particle" : "", "family" : "Dubofsky", "given" : "David", "non-dropping-particle" : "", "parse-names" : false, "suffix" : "" }, { "dropping-particle" : "", "family" : "Levitan", "given" : "Alan S.", "non-dropping-particle" : "", "parse-names" : false, "suffix" : "" }, { "dropping-particle" : "", "family" : "Swidan", "given" : "Hassan", "non-dropping-particle" : "", "parse-names" : false, "suffix" : "" } ], "container-title" : "International Journal of Business and Social Research", "id" : "ITEM-1", "issue" : "8", "issued" : { "date-parts" : [ [ "2014" ] ] }, "page" : "44-58", "title" : "Good Rich, Bad Rich: Perceptions About the Extremely Wealthy and Their Sources of Wealth", "type" : "article-journal", "volume" : "4" }, "uris" : [ "http://www.mendeley.com/documents/?uuid=0c3ef57f-ed3c-4160-9d0f-857b3edaa366" ] } ], "mendeley" : { "formattedCitation" : "(Sussman, Dubofsky, Levitan, &amp; Swidan, 2014)", "plainTextFormattedCitation" : "(Sussman, Dubofsky, Levitan, &amp; Swidan, 2014)" }, "properties" : { "noteIndex" : 0 }, "schema" : "https://github.com/citation-style-language/schema/raw/master/csl-citation.json" }</w:instrText>
      </w:r>
      <w:r w:rsidR="006464D4">
        <w:rPr>
          <w:rFonts w:ascii="Times New Roman" w:hAnsi="Times New Roman" w:cs="Times New Roman"/>
          <w:sz w:val="24"/>
          <w:szCs w:val="24"/>
        </w:rPr>
        <w:fldChar w:fldCharType="separate"/>
      </w:r>
      <w:r w:rsidR="006464D4" w:rsidRPr="006464D4">
        <w:rPr>
          <w:rFonts w:ascii="Times New Roman" w:hAnsi="Times New Roman" w:cs="Times New Roman"/>
          <w:noProof/>
          <w:sz w:val="24"/>
          <w:szCs w:val="24"/>
        </w:rPr>
        <w:t>(Sussman, Dubofsky, Levitan, &amp; Swidan, 2014)</w:t>
      </w:r>
      <w:r w:rsidR="006464D4">
        <w:rPr>
          <w:rFonts w:ascii="Times New Roman" w:hAnsi="Times New Roman" w:cs="Times New Roman"/>
          <w:sz w:val="24"/>
          <w:szCs w:val="24"/>
        </w:rPr>
        <w:fldChar w:fldCharType="end"/>
      </w:r>
      <w:r w:rsidR="006464D4">
        <w:rPr>
          <w:rFonts w:ascii="Times New Roman" w:hAnsi="Times New Roman" w:cs="Times New Roman"/>
          <w:sz w:val="24"/>
          <w:szCs w:val="24"/>
        </w:rPr>
        <w:t>. If belief in free will increase</w:t>
      </w:r>
      <w:ins w:id="480" w:author="Lara Aknin" w:date="2018-08-09T14:21:00Z">
        <w:r w:rsidR="0085557A">
          <w:rPr>
            <w:rFonts w:ascii="Times New Roman" w:hAnsi="Times New Roman" w:cs="Times New Roman"/>
            <w:sz w:val="24"/>
            <w:szCs w:val="24"/>
          </w:rPr>
          <w:t>s</w:t>
        </w:r>
      </w:ins>
      <w:r w:rsidR="006464D4">
        <w:rPr>
          <w:rFonts w:ascii="Times New Roman" w:hAnsi="Times New Roman" w:cs="Times New Roman"/>
          <w:sz w:val="24"/>
          <w:szCs w:val="24"/>
        </w:rPr>
        <w:t xml:space="preserve"> the desire to punish criminals, why doesn’t it also increase the </w:t>
      </w:r>
      <w:r w:rsidR="001F1F2A">
        <w:rPr>
          <w:rFonts w:ascii="Times New Roman" w:hAnsi="Times New Roman" w:cs="Times New Roman"/>
          <w:sz w:val="24"/>
          <w:szCs w:val="24"/>
        </w:rPr>
        <w:t>desire to hold the rich accountable</w:t>
      </w:r>
      <w:r w:rsidR="006464D4">
        <w:rPr>
          <w:rFonts w:ascii="Times New Roman" w:hAnsi="Times New Roman" w:cs="Times New Roman"/>
          <w:sz w:val="24"/>
          <w:szCs w:val="24"/>
        </w:rPr>
        <w:t xml:space="preserve"> for their unjustified wealth, leading to lower support for inequality</w:t>
      </w:r>
      <w:r w:rsidR="001F1F2A">
        <w:rPr>
          <w:rFonts w:ascii="Times New Roman" w:hAnsi="Times New Roman" w:cs="Times New Roman"/>
          <w:sz w:val="24"/>
          <w:szCs w:val="24"/>
        </w:rPr>
        <w:t>?</w:t>
      </w:r>
      <w:commentRangeEnd w:id="479"/>
      <w:r w:rsidR="003F5A7B">
        <w:rPr>
          <w:rStyle w:val="CommentReference"/>
        </w:rPr>
        <w:commentReference w:id="479"/>
      </w:r>
      <w:r w:rsidR="001F1F2A">
        <w:rPr>
          <w:rFonts w:ascii="Times New Roman" w:hAnsi="Times New Roman" w:cs="Times New Roman"/>
          <w:sz w:val="24"/>
          <w:szCs w:val="24"/>
        </w:rPr>
        <w:t xml:space="preserve"> </w:t>
      </w:r>
      <w:r w:rsidR="009B61CD">
        <w:rPr>
          <w:rFonts w:ascii="Times New Roman" w:hAnsi="Times New Roman" w:cs="Times New Roman"/>
          <w:sz w:val="24"/>
          <w:szCs w:val="24"/>
        </w:rPr>
        <w:t xml:space="preserve">One possibility is that support for inequality is more strongly driven by attitudes towards the poor </w:t>
      </w:r>
      <w:r w:rsidR="00B056E8">
        <w:rPr>
          <w:rFonts w:ascii="Times New Roman" w:hAnsi="Times New Roman" w:cs="Times New Roman"/>
          <w:sz w:val="24"/>
          <w:szCs w:val="24"/>
        </w:rPr>
        <w:t xml:space="preserve">than </w:t>
      </w:r>
      <w:r w:rsidR="009B61CD">
        <w:rPr>
          <w:rFonts w:ascii="Times New Roman" w:hAnsi="Times New Roman" w:cs="Times New Roman"/>
          <w:sz w:val="24"/>
          <w:szCs w:val="24"/>
        </w:rPr>
        <w:t xml:space="preserve">attitudes towards the rich, </w:t>
      </w:r>
      <w:r w:rsidR="00B056E8">
        <w:rPr>
          <w:rFonts w:ascii="Times New Roman" w:hAnsi="Times New Roman" w:cs="Times New Roman"/>
          <w:sz w:val="24"/>
          <w:szCs w:val="24"/>
        </w:rPr>
        <w:t xml:space="preserve">and belief in free will </w:t>
      </w:r>
      <w:r w:rsidR="009B61CD">
        <w:rPr>
          <w:rFonts w:ascii="Times New Roman" w:hAnsi="Times New Roman" w:cs="Times New Roman"/>
          <w:sz w:val="24"/>
          <w:szCs w:val="24"/>
        </w:rPr>
        <w:t>increase</w:t>
      </w:r>
      <w:r w:rsidR="00B056E8">
        <w:rPr>
          <w:rFonts w:ascii="Times New Roman" w:hAnsi="Times New Roman" w:cs="Times New Roman"/>
          <w:sz w:val="24"/>
          <w:szCs w:val="24"/>
        </w:rPr>
        <w:t>s</w:t>
      </w:r>
      <w:r w:rsidR="009B61CD">
        <w:rPr>
          <w:rFonts w:ascii="Times New Roman" w:hAnsi="Times New Roman" w:cs="Times New Roman"/>
          <w:sz w:val="24"/>
          <w:szCs w:val="24"/>
        </w:rPr>
        <w:t xml:space="preserve"> the extent to which the poor are blamed for their situation.</w:t>
      </w:r>
      <w:r w:rsidR="00EE3A57">
        <w:rPr>
          <w:rFonts w:ascii="Times New Roman" w:hAnsi="Times New Roman" w:cs="Times New Roman"/>
          <w:sz w:val="24"/>
          <w:szCs w:val="24"/>
        </w:rPr>
        <w:t xml:space="preserve"> If this is the case, this </w:t>
      </w:r>
      <w:r w:rsidR="00A3616E">
        <w:rPr>
          <w:rFonts w:ascii="Times New Roman" w:hAnsi="Times New Roman" w:cs="Times New Roman"/>
          <w:sz w:val="24"/>
          <w:szCs w:val="24"/>
        </w:rPr>
        <w:t xml:space="preserve">could mean that belief in free will can also lead people to blame those who are less fortunate for their circumstances. </w:t>
      </w:r>
      <w:r w:rsidR="009B61CD">
        <w:rPr>
          <w:rFonts w:ascii="Times New Roman" w:hAnsi="Times New Roman" w:cs="Times New Roman"/>
          <w:sz w:val="24"/>
          <w:szCs w:val="24"/>
        </w:rPr>
        <w:t xml:space="preserve">We invite future research to explore these directions further.  </w:t>
      </w:r>
    </w:p>
    <w:p w14:paraId="1A4F9D22" w14:textId="24736D86" w:rsidR="00FA15FC" w:rsidRDefault="00FA15FC" w:rsidP="00FA15FC">
      <w:pPr>
        <w:spacing w:after="0" w:line="480" w:lineRule="auto"/>
        <w:ind w:firstLine="720"/>
        <w:rPr>
          <w:rFonts w:ascii="Times New Roman" w:hAnsi="Times New Roman" w:cs="Times New Roman"/>
          <w:sz w:val="24"/>
          <w:szCs w:val="24"/>
        </w:rPr>
      </w:pPr>
      <w:commentRangeStart w:id="481"/>
      <w:commentRangeStart w:id="482"/>
      <w:commentRangeStart w:id="483"/>
      <w:r>
        <w:rPr>
          <w:rFonts w:ascii="Times New Roman" w:hAnsi="Times New Roman" w:cs="Times New Roman"/>
          <w:sz w:val="24"/>
          <w:szCs w:val="24"/>
        </w:rPr>
        <w:t>Future research may also choose to examine how free will relates to other types of economic attitudes.</w:t>
      </w:r>
      <w:r w:rsidR="005A2E74">
        <w:rPr>
          <w:rFonts w:ascii="Times New Roman" w:hAnsi="Times New Roman" w:cs="Times New Roman"/>
          <w:sz w:val="24"/>
          <w:szCs w:val="24"/>
        </w:rPr>
        <w:t xml:space="preserve"> Conservative political parties </w:t>
      </w:r>
      <w:r w:rsidR="003958E4">
        <w:rPr>
          <w:rFonts w:ascii="Times New Roman" w:hAnsi="Times New Roman" w:cs="Times New Roman"/>
          <w:sz w:val="24"/>
          <w:szCs w:val="24"/>
        </w:rPr>
        <w:t xml:space="preserve">refer to the value of individual freedom as a justification policy positions (e.g. Republican National Platform, 2016). For example, many </w:t>
      </w:r>
      <w:r w:rsidR="003958E4">
        <w:rPr>
          <w:rFonts w:ascii="Times New Roman" w:hAnsi="Times New Roman" w:cs="Times New Roman"/>
          <w:sz w:val="24"/>
          <w:szCs w:val="24"/>
        </w:rPr>
        <w:lastRenderedPageBreak/>
        <w:t>conservatives claim to oppose government regulations because they restrict individual choice (</w:t>
      </w:r>
      <w:proofErr w:type="spellStart"/>
      <w:r w:rsidR="0003641B">
        <w:rPr>
          <w:rFonts w:ascii="Times New Roman" w:hAnsi="Times New Roman" w:cs="Times New Roman"/>
          <w:sz w:val="24"/>
          <w:szCs w:val="24"/>
        </w:rPr>
        <w:t>Kuh</w:t>
      </w:r>
      <w:proofErr w:type="spellEnd"/>
      <w:r w:rsidR="0003641B">
        <w:rPr>
          <w:rFonts w:ascii="Times New Roman" w:hAnsi="Times New Roman" w:cs="Times New Roman"/>
          <w:sz w:val="24"/>
          <w:szCs w:val="24"/>
        </w:rPr>
        <w:t>, 2012</w:t>
      </w:r>
      <w:r w:rsidR="003958E4">
        <w:rPr>
          <w:rFonts w:ascii="Times New Roman" w:hAnsi="Times New Roman" w:cs="Times New Roman"/>
          <w:sz w:val="24"/>
          <w:szCs w:val="24"/>
        </w:rPr>
        <w:t>).</w:t>
      </w:r>
      <w:r w:rsidR="0003641B">
        <w:rPr>
          <w:rFonts w:ascii="Times New Roman" w:hAnsi="Times New Roman" w:cs="Times New Roman"/>
          <w:sz w:val="24"/>
          <w:szCs w:val="24"/>
        </w:rPr>
        <w:t xml:space="preserve"> Perhaps belief in free will contributes to other types of economic conservatism, such as a general opposition to government regulation </w:t>
      </w:r>
      <w:r w:rsidR="00663E6B">
        <w:rPr>
          <w:rStyle w:val="CommentReference"/>
        </w:rPr>
        <w:commentReference w:id="484"/>
      </w:r>
      <w:r>
        <w:rPr>
          <w:rFonts w:ascii="Times New Roman" w:hAnsi="Times New Roman" w:cs="Times New Roman"/>
          <w:sz w:val="24"/>
          <w:szCs w:val="24"/>
        </w:rPr>
        <w:t xml:space="preserve">. </w:t>
      </w:r>
      <w:commentRangeEnd w:id="481"/>
      <w:r w:rsidR="0091704A">
        <w:rPr>
          <w:rStyle w:val="CommentReference"/>
        </w:rPr>
        <w:commentReference w:id="481"/>
      </w:r>
      <w:commentRangeEnd w:id="482"/>
      <w:r w:rsidR="000A6D45">
        <w:rPr>
          <w:rStyle w:val="CommentReference"/>
        </w:rPr>
        <w:commentReference w:id="482"/>
      </w:r>
      <w:commentRangeEnd w:id="483"/>
      <w:r w:rsidR="00D96FE2">
        <w:rPr>
          <w:rStyle w:val="CommentReference"/>
        </w:rPr>
        <w:commentReference w:id="483"/>
      </w:r>
    </w:p>
    <w:p w14:paraId="6647A53B" w14:textId="37875D75" w:rsidR="00151BEB" w:rsidRDefault="00151BEB" w:rsidP="00663E6B">
      <w:pPr>
        <w:spacing w:after="0" w:line="480" w:lineRule="auto"/>
        <w:rPr>
          <w:rFonts w:ascii="Times New Roman" w:hAnsi="Times New Roman" w:cs="Times New Roman"/>
          <w:sz w:val="24"/>
          <w:szCs w:val="24"/>
        </w:rPr>
      </w:pPr>
    </w:p>
    <w:p w14:paraId="0730AAC3" w14:textId="7113AC11" w:rsidR="00E451C8" w:rsidRDefault="00E451C8" w:rsidP="0002065D">
      <w:pPr>
        <w:spacing w:after="0"/>
        <w:rPr>
          <w:rFonts w:ascii="Times New Roman" w:hAnsi="Times New Roman" w:cs="Times New Roman"/>
          <w:sz w:val="24"/>
          <w:szCs w:val="24"/>
        </w:rPr>
      </w:pPr>
    </w:p>
    <w:p w14:paraId="3E09DEB2" w14:textId="77777777"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 xml:space="preserve">Author </w:t>
      </w:r>
      <w:commentRangeStart w:id="486"/>
      <w:r>
        <w:rPr>
          <w:rFonts w:ascii="Times New Roman" w:hAnsi="Times New Roman" w:cs="Times New Roman"/>
          <w:sz w:val="24"/>
          <w:szCs w:val="24"/>
        </w:rPr>
        <w:t>contributions</w:t>
      </w:r>
      <w:commentRangeEnd w:id="486"/>
      <w:r w:rsidR="00663E6B">
        <w:rPr>
          <w:rStyle w:val="CommentReference"/>
        </w:rPr>
        <w:commentReference w:id="486"/>
      </w:r>
      <w:r>
        <w:rPr>
          <w:rFonts w:ascii="Times New Roman" w:hAnsi="Times New Roman" w:cs="Times New Roman"/>
          <w:sz w:val="24"/>
          <w:szCs w:val="24"/>
        </w:rPr>
        <w:t xml:space="preserve">: </w:t>
      </w:r>
    </w:p>
    <w:p w14:paraId="6B1E5C1E" w14:textId="4B081EEF"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 D</w:t>
      </w:r>
      <w:r w:rsidR="00CC76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Wiwad</w:t>
      </w:r>
      <w:proofErr w:type="spellEnd"/>
      <w:r>
        <w:rPr>
          <w:rFonts w:ascii="Times New Roman" w:hAnsi="Times New Roman" w:cs="Times New Roman"/>
          <w:sz w:val="24"/>
          <w:szCs w:val="24"/>
        </w:rPr>
        <w:t xml:space="preserve">, </w:t>
      </w:r>
      <w:r w:rsidR="00CC76F6">
        <w:rPr>
          <w:rFonts w:ascii="Times New Roman" w:hAnsi="Times New Roman" w:cs="Times New Roman"/>
          <w:sz w:val="24"/>
          <w:szCs w:val="24"/>
        </w:rPr>
        <w:t xml:space="preserve">A.F. Shariff, P. </w:t>
      </w:r>
      <w:proofErr w:type="spellStart"/>
      <w:r w:rsidR="00CC76F6">
        <w:rPr>
          <w:rFonts w:ascii="Times New Roman" w:hAnsi="Times New Roman" w:cs="Times New Roman"/>
          <w:sz w:val="24"/>
          <w:szCs w:val="24"/>
        </w:rPr>
        <w:t>Piff</w:t>
      </w:r>
      <w:proofErr w:type="spellEnd"/>
      <w:r w:rsidR="00CC76F6">
        <w:rPr>
          <w:rFonts w:ascii="Times New Roman" w:hAnsi="Times New Roman" w:cs="Times New Roman"/>
          <w:sz w:val="24"/>
          <w:szCs w:val="24"/>
        </w:rPr>
        <w:t xml:space="preserve">, and </w:t>
      </w:r>
      <w:r>
        <w:rPr>
          <w:rFonts w:ascii="Times New Roman" w:hAnsi="Times New Roman" w:cs="Times New Roman"/>
          <w:sz w:val="24"/>
          <w:szCs w:val="24"/>
        </w:rPr>
        <w:t>L</w:t>
      </w:r>
      <w:r w:rsidR="00CC76F6">
        <w:rPr>
          <w:rFonts w:ascii="Times New Roman" w:hAnsi="Times New Roman" w:cs="Times New Roman"/>
          <w:sz w:val="24"/>
          <w:szCs w:val="24"/>
        </w:rPr>
        <w:t>.</w:t>
      </w:r>
      <w:r>
        <w:rPr>
          <w:rFonts w:ascii="Times New Roman" w:hAnsi="Times New Roman" w:cs="Times New Roman"/>
          <w:sz w:val="24"/>
          <w:szCs w:val="24"/>
        </w:rPr>
        <w:t xml:space="preserve"> Aknin</w:t>
      </w:r>
      <w:r w:rsidR="00CC76F6">
        <w:rPr>
          <w:rFonts w:ascii="Times New Roman" w:hAnsi="Times New Roman" w:cs="Times New Roman"/>
          <w:sz w:val="24"/>
          <w:szCs w:val="24"/>
        </w:rPr>
        <w:t xml:space="preserve"> </w:t>
      </w:r>
      <w:r w:rsidR="00B76439">
        <w:rPr>
          <w:rFonts w:ascii="Times New Roman" w:hAnsi="Times New Roman" w:cs="Times New Roman"/>
          <w:sz w:val="24"/>
          <w:szCs w:val="24"/>
        </w:rPr>
        <w:t>developed</w:t>
      </w:r>
      <w:r>
        <w:rPr>
          <w:rFonts w:ascii="Times New Roman" w:hAnsi="Times New Roman" w:cs="Times New Roman"/>
          <w:sz w:val="24"/>
          <w:szCs w:val="24"/>
        </w:rPr>
        <w:t xml:space="preserve"> th</w:t>
      </w:r>
      <w:r w:rsidR="00B76439">
        <w:rPr>
          <w:rFonts w:ascii="Times New Roman" w:hAnsi="Times New Roman" w:cs="Times New Roman"/>
          <w:sz w:val="24"/>
          <w:szCs w:val="24"/>
        </w:rPr>
        <w:t>e</w:t>
      </w:r>
      <w:r>
        <w:rPr>
          <w:rFonts w:ascii="Times New Roman" w:hAnsi="Times New Roman" w:cs="Times New Roman"/>
          <w:sz w:val="24"/>
          <w:szCs w:val="24"/>
        </w:rPr>
        <w:t xml:space="preserve"> study concept</w:t>
      </w:r>
    </w:p>
    <w:p w14:paraId="4FDF44B8" w14:textId="515039B3"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w:t>
      </w:r>
      <w:r w:rsidR="00CC76F6">
        <w:rPr>
          <w:rFonts w:ascii="Times New Roman" w:hAnsi="Times New Roman" w:cs="Times New Roman"/>
          <w:sz w:val="24"/>
          <w:szCs w:val="24"/>
        </w:rPr>
        <w:t xml:space="preserve"> A.F.</w:t>
      </w:r>
      <w:r>
        <w:rPr>
          <w:rFonts w:ascii="Times New Roman" w:hAnsi="Times New Roman" w:cs="Times New Roman"/>
          <w:sz w:val="24"/>
          <w:szCs w:val="24"/>
        </w:rPr>
        <w:t xml:space="preserve"> Shariff, P</w:t>
      </w:r>
      <w:r w:rsidR="00CC76F6">
        <w:rPr>
          <w:rFonts w:ascii="Times New Roman" w:hAnsi="Times New Roman" w:cs="Times New Roman"/>
          <w:sz w:val="24"/>
          <w:szCs w:val="24"/>
        </w:rPr>
        <w:t xml:space="preserve">. </w:t>
      </w:r>
      <w:proofErr w:type="spellStart"/>
      <w:proofErr w:type="gramStart"/>
      <w:r w:rsidR="00CC76F6">
        <w:rPr>
          <w:rFonts w:ascii="Times New Roman" w:hAnsi="Times New Roman" w:cs="Times New Roman"/>
          <w:sz w:val="24"/>
          <w:szCs w:val="24"/>
        </w:rPr>
        <w:t>Piff</w:t>
      </w:r>
      <w:proofErr w:type="spellEnd"/>
      <w:r w:rsidR="00CC76F6">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6F6">
        <w:rPr>
          <w:rFonts w:ascii="Times New Roman" w:hAnsi="Times New Roman" w:cs="Times New Roman"/>
          <w:sz w:val="24"/>
          <w:szCs w:val="24"/>
        </w:rPr>
        <w:t>D.</w:t>
      </w:r>
      <w:proofErr w:type="gramEnd"/>
      <w:r w:rsidR="00CC76F6">
        <w:rPr>
          <w:rFonts w:ascii="Times New Roman" w:hAnsi="Times New Roman" w:cs="Times New Roman"/>
          <w:sz w:val="24"/>
          <w:szCs w:val="24"/>
        </w:rPr>
        <w:t xml:space="preserve"> </w:t>
      </w:r>
      <w:proofErr w:type="spellStart"/>
      <w:r>
        <w:rPr>
          <w:rFonts w:ascii="Times New Roman" w:hAnsi="Times New Roman" w:cs="Times New Roman"/>
          <w:sz w:val="24"/>
          <w:szCs w:val="24"/>
        </w:rPr>
        <w:t>Wiwad</w:t>
      </w:r>
      <w:proofErr w:type="spellEnd"/>
      <w:r w:rsidR="00CC76F6">
        <w:rPr>
          <w:rFonts w:ascii="Times New Roman" w:hAnsi="Times New Roman" w:cs="Times New Roman"/>
          <w:sz w:val="24"/>
          <w:szCs w:val="24"/>
        </w:rPr>
        <w:t>,</w:t>
      </w:r>
      <w:r>
        <w:rPr>
          <w:rFonts w:ascii="Times New Roman" w:hAnsi="Times New Roman" w:cs="Times New Roman"/>
          <w:sz w:val="24"/>
          <w:szCs w:val="24"/>
        </w:rPr>
        <w:t xml:space="preserve"> and L</w:t>
      </w:r>
      <w:r w:rsidR="00CC76F6">
        <w:rPr>
          <w:rFonts w:ascii="Times New Roman" w:hAnsi="Times New Roman" w:cs="Times New Roman"/>
          <w:sz w:val="24"/>
          <w:szCs w:val="24"/>
        </w:rPr>
        <w:t>. Aknin</w:t>
      </w:r>
      <w:r>
        <w:rPr>
          <w:rFonts w:ascii="Times New Roman" w:hAnsi="Times New Roman" w:cs="Times New Roman"/>
          <w:sz w:val="24"/>
          <w:szCs w:val="24"/>
        </w:rPr>
        <w:t xml:space="preserve"> collected the data</w:t>
      </w:r>
    </w:p>
    <w:p w14:paraId="19FB48DB" w14:textId="0DC26491"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w:t>
      </w:r>
      <w:r w:rsidR="00B76439">
        <w:rPr>
          <w:rFonts w:ascii="Times New Roman" w:hAnsi="Times New Roman" w:cs="Times New Roman"/>
          <w:sz w:val="24"/>
          <w:szCs w:val="24"/>
        </w:rPr>
        <w:t>M</w:t>
      </w:r>
      <w:r>
        <w:rPr>
          <w:rFonts w:ascii="Times New Roman" w:hAnsi="Times New Roman" w:cs="Times New Roman"/>
          <w:sz w:val="24"/>
          <w:szCs w:val="24"/>
        </w:rPr>
        <w:t xml:space="preserve">ercier drafted the manuscript. </w:t>
      </w:r>
    </w:p>
    <w:p w14:paraId="3D9D95E8" w14:textId="5DF43B27" w:rsidR="00962FB6" w:rsidRPr="0026043D" w:rsidRDefault="00CC76F6" w:rsidP="0002065D">
      <w:pPr>
        <w:spacing w:after="0"/>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Wiwad</w:t>
      </w:r>
      <w:proofErr w:type="spellEnd"/>
      <w:r>
        <w:rPr>
          <w:rFonts w:ascii="Times New Roman" w:hAnsi="Times New Roman" w:cs="Times New Roman"/>
          <w:sz w:val="24"/>
          <w:szCs w:val="24"/>
        </w:rPr>
        <w:t xml:space="preserve">, A. Robinson, P. </w:t>
      </w:r>
      <w:proofErr w:type="spellStart"/>
      <w:r>
        <w:rPr>
          <w:rFonts w:ascii="Times New Roman" w:hAnsi="Times New Roman" w:cs="Times New Roman"/>
          <w:sz w:val="24"/>
          <w:szCs w:val="24"/>
        </w:rPr>
        <w:t>Piff</w:t>
      </w:r>
      <w:proofErr w:type="spellEnd"/>
      <w:r>
        <w:rPr>
          <w:rFonts w:ascii="Times New Roman" w:hAnsi="Times New Roman" w:cs="Times New Roman"/>
          <w:sz w:val="24"/>
          <w:szCs w:val="24"/>
        </w:rPr>
        <w:t>, A. F.</w:t>
      </w:r>
      <w:r w:rsidR="00EA45B4">
        <w:rPr>
          <w:rFonts w:ascii="Times New Roman" w:hAnsi="Times New Roman" w:cs="Times New Roman"/>
          <w:sz w:val="24"/>
          <w:szCs w:val="24"/>
        </w:rPr>
        <w:t xml:space="preserve"> Shariff,</w:t>
      </w:r>
      <w:r>
        <w:rPr>
          <w:rFonts w:ascii="Times New Roman" w:hAnsi="Times New Roman" w:cs="Times New Roman"/>
          <w:sz w:val="24"/>
          <w:szCs w:val="24"/>
        </w:rPr>
        <w:t xml:space="preserve"> and L. </w:t>
      </w:r>
      <w:r w:rsidR="00EA45B4">
        <w:rPr>
          <w:rFonts w:ascii="Times New Roman" w:hAnsi="Times New Roman" w:cs="Times New Roman"/>
          <w:sz w:val="24"/>
          <w:szCs w:val="24"/>
        </w:rPr>
        <w:t>Ak</w:t>
      </w:r>
      <w:r>
        <w:rPr>
          <w:rFonts w:ascii="Times New Roman" w:hAnsi="Times New Roman" w:cs="Times New Roman"/>
          <w:sz w:val="24"/>
          <w:szCs w:val="24"/>
        </w:rPr>
        <w:t>n</w:t>
      </w:r>
      <w:r w:rsidR="00EA45B4">
        <w:rPr>
          <w:rFonts w:ascii="Times New Roman" w:hAnsi="Times New Roman" w:cs="Times New Roman"/>
          <w:sz w:val="24"/>
          <w:szCs w:val="24"/>
        </w:rPr>
        <w:t>in provided critical feedback and revisions</w:t>
      </w:r>
      <w:r w:rsidR="00DB6ABA" w:rsidRPr="0026043D">
        <w:rPr>
          <w:rFonts w:ascii="Times New Roman" w:hAnsi="Times New Roman" w:cs="Times New Roman"/>
          <w:sz w:val="24"/>
          <w:szCs w:val="24"/>
        </w:rPr>
        <w:t xml:space="preserve"> </w:t>
      </w:r>
      <w:r>
        <w:rPr>
          <w:rFonts w:ascii="Times New Roman" w:hAnsi="Times New Roman" w:cs="Times New Roman"/>
          <w:sz w:val="24"/>
          <w:szCs w:val="24"/>
        </w:rPr>
        <w:t>to the manuscript.</w:t>
      </w:r>
    </w:p>
    <w:p w14:paraId="7194767A" w14:textId="0049F3A7" w:rsidR="008F40B6" w:rsidRPr="0026043D" w:rsidRDefault="008F40B6"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4CDCAC92" w14:textId="2D50031F" w:rsidR="009356ED" w:rsidRPr="00EE0182" w:rsidRDefault="00482E03" w:rsidP="0002065D">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lastRenderedPageBreak/>
        <w:t>Footnotes</w:t>
      </w:r>
    </w:p>
    <w:p w14:paraId="13BD7871" w14:textId="3D7CC1A4" w:rsidR="00BE7385" w:rsidRDefault="00BE7385"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1674F">
        <w:rPr>
          <w:rFonts w:ascii="Times New Roman" w:hAnsi="Times New Roman" w:cs="Times New Roman"/>
          <w:sz w:val="24"/>
          <w:szCs w:val="24"/>
        </w:rPr>
        <w:t xml:space="preserve">Because the World Bank does not estimate the Gini coefficient for </w:t>
      </w:r>
      <w:r>
        <w:rPr>
          <w:rFonts w:ascii="Times New Roman" w:hAnsi="Times New Roman" w:cs="Times New Roman"/>
          <w:sz w:val="24"/>
          <w:szCs w:val="24"/>
        </w:rPr>
        <w:t xml:space="preserve">New Zealand, </w:t>
      </w:r>
      <w:r w:rsidR="00D1674F">
        <w:rPr>
          <w:rFonts w:ascii="Times New Roman" w:hAnsi="Times New Roman" w:cs="Times New Roman"/>
          <w:sz w:val="24"/>
          <w:szCs w:val="24"/>
        </w:rPr>
        <w:t xml:space="preserve">this estimate </w:t>
      </w:r>
      <w:r>
        <w:rPr>
          <w:rFonts w:ascii="Times New Roman" w:hAnsi="Times New Roman" w:cs="Times New Roman"/>
          <w:sz w:val="24"/>
          <w:szCs w:val="24"/>
        </w:rPr>
        <w:t xml:space="preserve">was obtained from the CIA world factbook (Central Intelligence Agency, 2018) </w:t>
      </w:r>
    </w:p>
    <w:p w14:paraId="3B553E8B" w14:textId="387C2FDA" w:rsidR="00482E03"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82E03" w:rsidRPr="0026043D">
        <w:rPr>
          <w:rFonts w:ascii="Times New Roman" w:hAnsi="Times New Roman" w:cs="Times New Roman"/>
          <w:sz w:val="24"/>
          <w:szCs w:val="24"/>
        </w:rPr>
        <w:t xml:space="preserve"> </w:t>
      </w:r>
      <w:r w:rsidR="002747A6" w:rsidRPr="0026043D">
        <w:rPr>
          <w:rFonts w:ascii="Times New Roman" w:hAnsi="Times New Roman" w:cs="Times New Roman"/>
          <w:sz w:val="24"/>
          <w:szCs w:val="24"/>
        </w:rPr>
        <w:t xml:space="preserve">Two participants were excluded from this analysis, reporting </w:t>
      </w:r>
      <w:r w:rsidR="00482E03" w:rsidRPr="0026043D">
        <w:rPr>
          <w:rFonts w:ascii="Times New Roman" w:hAnsi="Times New Roman" w:cs="Times New Roman"/>
          <w:sz w:val="24"/>
          <w:szCs w:val="24"/>
        </w:rPr>
        <w:t>“1990”</w:t>
      </w:r>
      <w:r w:rsidR="002747A6" w:rsidRPr="0026043D">
        <w:rPr>
          <w:rFonts w:ascii="Times New Roman" w:hAnsi="Times New Roman" w:cs="Times New Roman"/>
          <w:sz w:val="24"/>
          <w:szCs w:val="24"/>
        </w:rPr>
        <w:t xml:space="preserve"> and “5”</w:t>
      </w:r>
      <w:r w:rsidR="00482E03" w:rsidRPr="0026043D">
        <w:rPr>
          <w:rFonts w:ascii="Times New Roman" w:hAnsi="Times New Roman" w:cs="Times New Roman"/>
          <w:sz w:val="24"/>
          <w:szCs w:val="24"/>
        </w:rPr>
        <w:t xml:space="preserve"> for age.</w:t>
      </w:r>
    </w:p>
    <w:p w14:paraId="57CA9501" w14:textId="551F07BA" w:rsidR="009356ED"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2747A6" w:rsidRPr="0026043D">
        <w:rPr>
          <w:rFonts w:ascii="Times New Roman" w:hAnsi="Times New Roman" w:cs="Times New Roman"/>
          <w:sz w:val="24"/>
          <w:szCs w:val="24"/>
        </w:rPr>
        <w:t xml:space="preserve"> One participant was excluded from this analysis for reporting “1988”</w:t>
      </w:r>
    </w:p>
    <w:p w14:paraId="51869DD6" w14:textId="7AAEA445" w:rsidR="00D02ED7"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D02ED7" w:rsidRPr="0026043D">
        <w:rPr>
          <w:rFonts w:ascii="Times New Roman" w:hAnsi="Times New Roman" w:cs="Times New Roman"/>
          <w:sz w:val="24"/>
          <w:szCs w:val="24"/>
        </w:rPr>
        <w:t xml:space="preserve"> For all analyses involving gender in study 4, we excluded participants who did not indicate male or female (because of the small number of these participants). </w:t>
      </w:r>
    </w:p>
    <w:p w14:paraId="3E9E9A31" w14:textId="37ED6E84" w:rsidR="006C5696"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6C5696">
        <w:rPr>
          <w:rFonts w:ascii="Times New Roman" w:hAnsi="Times New Roman" w:cs="Times New Roman"/>
          <w:sz w:val="24"/>
          <w:szCs w:val="24"/>
        </w:rPr>
        <w:t xml:space="preserve"> </w:t>
      </w:r>
      <w:r w:rsidR="00680972">
        <w:rPr>
          <w:rFonts w:ascii="Times New Roman" w:hAnsi="Times New Roman" w:cs="Times New Roman"/>
          <w:sz w:val="24"/>
          <w:szCs w:val="24"/>
        </w:rPr>
        <w:t>We note</w:t>
      </w:r>
      <w:del w:id="487" w:author="Azim Shariff" w:date="2018-08-09T01:15:00Z">
        <w:r w:rsidR="00680972" w:rsidDel="007D5F44">
          <w:rPr>
            <w:rFonts w:ascii="Times New Roman" w:hAnsi="Times New Roman" w:cs="Times New Roman"/>
            <w:sz w:val="24"/>
            <w:szCs w:val="24"/>
          </w:rPr>
          <w:delText>s</w:delText>
        </w:r>
      </w:del>
      <w:r w:rsidR="00680972">
        <w:rPr>
          <w:rFonts w:ascii="Times New Roman" w:hAnsi="Times New Roman" w:cs="Times New Roman"/>
          <w:sz w:val="24"/>
          <w:szCs w:val="24"/>
        </w:rPr>
        <w:t xml:space="preserve"> that the true causal effect</w:t>
      </w:r>
      <w:r w:rsidR="00225CC9">
        <w:rPr>
          <w:rFonts w:ascii="Times New Roman" w:hAnsi="Times New Roman" w:cs="Times New Roman"/>
          <w:sz w:val="24"/>
          <w:szCs w:val="24"/>
        </w:rPr>
        <w:t xml:space="preserve"> is not necessarily equivalent to the </w:t>
      </w:r>
      <w:r w:rsidR="00680972">
        <w:rPr>
          <w:rFonts w:ascii="Times New Roman" w:hAnsi="Times New Roman" w:cs="Times New Roman"/>
          <w:sz w:val="24"/>
          <w:szCs w:val="24"/>
        </w:rPr>
        <w:t xml:space="preserve">effect estimated by a regression model. </w:t>
      </w:r>
      <w:r w:rsidR="006C5696">
        <w:rPr>
          <w:rFonts w:ascii="Times New Roman" w:hAnsi="Times New Roman" w:cs="Times New Roman"/>
          <w:sz w:val="24"/>
          <w:szCs w:val="24"/>
        </w:rPr>
        <w:t>Although we control for possible covariates</w:t>
      </w:r>
      <w:r w:rsidR="00A07FDE">
        <w:rPr>
          <w:rFonts w:ascii="Times New Roman" w:hAnsi="Times New Roman" w:cs="Times New Roman"/>
          <w:sz w:val="24"/>
          <w:szCs w:val="24"/>
        </w:rPr>
        <w:t xml:space="preserve"> in an effort to improve the accuracy of our estimate, past research suggests that even when</w:t>
      </w:r>
      <w:r w:rsidR="00B302F7">
        <w:rPr>
          <w:rFonts w:ascii="Times New Roman" w:hAnsi="Times New Roman" w:cs="Times New Roman"/>
          <w:sz w:val="24"/>
          <w:szCs w:val="24"/>
        </w:rPr>
        <w:t xml:space="preserve"> controlling for covariates regression models </w:t>
      </w:r>
      <w:r w:rsidR="00A07FDE">
        <w:rPr>
          <w:rFonts w:ascii="Times New Roman" w:hAnsi="Times New Roman" w:cs="Times New Roman"/>
          <w:sz w:val="24"/>
          <w:szCs w:val="24"/>
        </w:rPr>
        <w:t xml:space="preserve">are still likely </w:t>
      </w:r>
      <w:r w:rsidR="00B302F7">
        <w:rPr>
          <w:rFonts w:ascii="Times New Roman" w:hAnsi="Times New Roman" w:cs="Times New Roman"/>
          <w:sz w:val="24"/>
          <w:szCs w:val="24"/>
        </w:rPr>
        <w:t>to</w:t>
      </w:r>
      <w:r w:rsidR="00A07FDE">
        <w:rPr>
          <w:rFonts w:ascii="Times New Roman" w:hAnsi="Times New Roman" w:cs="Times New Roman"/>
          <w:sz w:val="24"/>
          <w:szCs w:val="24"/>
        </w:rPr>
        <w:t xml:space="preserve"> overestimat</w:t>
      </w:r>
      <w:r w:rsidR="00B302F7">
        <w:rPr>
          <w:rFonts w:ascii="Times New Roman" w:hAnsi="Times New Roman" w:cs="Times New Roman"/>
          <w:sz w:val="24"/>
          <w:szCs w:val="24"/>
        </w:rPr>
        <w:t>e</w:t>
      </w:r>
      <w:r w:rsidR="00A07FDE">
        <w:rPr>
          <w:rFonts w:ascii="Times New Roman" w:hAnsi="Times New Roman" w:cs="Times New Roman"/>
          <w:sz w:val="24"/>
          <w:szCs w:val="24"/>
        </w:rPr>
        <w:t xml:space="preserve"> the true causal relationship</w:t>
      </w:r>
      <w:r w:rsidR="00B302F7">
        <w:rPr>
          <w:rFonts w:ascii="Times New Roman" w:hAnsi="Times New Roman" w:cs="Times New Roman"/>
          <w:sz w:val="24"/>
          <w:szCs w:val="24"/>
        </w:rPr>
        <w:t xml:space="preserve"> between variables </w:t>
      </w:r>
      <w:r w:rsidR="00242C3B">
        <w:rPr>
          <w:rFonts w:ascii="Times New Roman" w:hAnsi="Times New Roman" w:cs="Times New Roman"/>
          <w:sz w:val="24"/>
          <w:szCs w:val="24"/>
        </w:rPr>
        <w:fldChar w:fldCharType="begin" w:fldLock="1"/>
      </w:r>
      <w:r w:rsidR="002D0211">
        <w:rPr>
          <w:rFonts w:ascii="Times New Roman" w:hAnsi="Times New Roman" w:cs="Times New Roman"/>
          <w:sz w:val="24"/>
          <w:szCs w:val="24"/>
        </w:rPr>
        <w:instrText>ADDIN CSL_CITATION { "citationItems" : [ { "id" : "ITEM-1", "itemData" : { "ISBN" : "4604916773353", "author" : [ { "dropping-particle" : "", "family" : "Gordon", "given" : "Brett", "non-dropping-particle" : "", "parse-names" : false, "suffix" : "" }, { "dropping-particle" : "", "family" : "Zettelmeyer", "given" : "Florian", "non-dropping-particle" : "", "parse-names" : false, "suffix" : "" }, { "dropping-particle" : "", "family" : "Chapsky", "given" : "Dan", "non-dropping-particle" : "", "parse-names" : false, "suffix" : "" } ], "id" : "ITEM-1", "issued" : { "date-parts" : [ [ "2016" ] ] }, "title" : "A Comparison of Approaches to Advertising Measurement : Evidence from Big Field Experiments at Facebook", "type" : "book" }, "uris" : [ "http://www.mendeley.com/documents/?uuid=91bcdf85-29a1-4c18-8631-375d685273fa" ] } ], "mendeley" : { "formattedCitation" : "(Gordon, Zettelmeyer, &amp; Chapsky, 2016)", "plainTextFormattedCitation" : "(Gordon, Zettelmeyer, &amp; Chapsky, 2016)", "previouslyFormattedCitation" : "(Gordon, Zettelmeyer, &amp; Chapsky, 2016)" }, "properties" : { "noteIndex" : 0 }, "schema" : "https://github.com/citation-style-language/schema/raw/master/csl-citation.json" }</w:instrText>
      </w:r>
      <w:r w:rsidR="00242C3B">
        <w:rPr>
          <w:rFonts w:ascii="Times New Roman" w:hAnsi="Times New Roman" w:cs="Times New Roman"/>
          <w:sz w:val="24"/>
          <w:szCs w:val="24"/>
        </w:rPr>
        <w:fldChar w:fldCharType="separate"/>
      </w:r>
      <w:r w:rsidR="00242C3B" w:rsidRPr="00242C3B">
        <w:rPr>
          <w:rFonts w:ascii="Times New Roman" w:hAnsi="Times New Roman" w:cs="Times New Roman"/>
          <w:noProof/>
          <w:sz w:val="24"/>
          <w:szCs w:val="24"/>
        </w:rPr>
        <w:t>(Gordon, Zettelmeyer, &amp; Chapsky, 2016)</w:t>
      </w:r>
      <w:r w:rsidR="00242C3B">
        <w:rPr>
          <w:rFonts w:ascii="Times New Roman" w:hAnsi="Times New Roman" w:cs="Times New Roman"/>
          <w:sz w:val="24"/>
          <w:szCs w:val="24"/>
        </w:rPr>
        <w:fldChar w:fldCharType="end"/>
      </w:r>
      <w:r w:rsidR="00B302F7">
        <w:rPr>
          <w:rFonts w:ascii="Times New Roman" w:hAnsi="Times New Roman" w:cs="Times New Roman"/>
          <w:sz w:val="24"/>
          <w:szCs w:val="24"/>
        </w:rPr>
        <w:t xml:space="preserve">. Thus, we are likely overestimating the true effect, meaning our achieved power and confidence in the null hypothesis are likely even lower than the estimates we provide for Studies 3 and 4.  </w:t>
      </w:r>
    </w:p>
    <w:p w14:paraId="4027B72E" w14:textId="4B820A38" w:rsidR="00B824F6" w:rsidRPr="007C24A2"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7C24A2">
        <w:rPr>
          <w:rFonts w:ascii="Times New Roman" w:hAnsi="Times New Roman" w:cs="Times New Roman"/>
          <w:sz w:val="24"/>
          <w:szCs w:val="24"/>
        </w:rPr>
        <w:t xml:space="preserve">. As suggested by </w:t>
      </w:r>
      <w:r w:rsidR="007C24A2">
        <w:rPr>
          <w:rFonts w:ascii="Times New Roman" w:hAnsi="Times New Roman" w:cs="Times New Roman"/>
          <w:sz w:val="24"/>
          <w:szCs w:val="24"/>
        </w:rPr>
        <w:fldChar w:fldCharType="begin" w:fldLock="1"/>
      </w:r>
      <w:r w:rsidR="000A364B">
        <w:rPr>
          <w:rFonts w:ascii="Times New Roman" w:hAnsi="Times New Roman" w:cs="Times New Roman"/>
          <w:sz w:val="24"/>
          <w:szCs w:val="24"/>
        </w:rPr>
        <w:instrText>ADDIN CSL_CITATION { "citationItems" : [ { "id" : "ITEM-1", "itemData" : { "DOI" : "10.3389/fpsyg.2013.00863", "author" : [ { "dropping-particle" : "", "family" : "Lakens", "given" : "Dani\u00ebl", "non-dropping-particle" : "", "parse-names" : false, "suffix" : "" } ], "id" : "ITEM-1", "issue" : "November", "issued" : { "date-parts" : [ [ "2013" ] ] }, "page" : "1-12", "title" : "Calculating and reporting effect sizes to facilitate cumulative science : a practical primer for t -tests and ANOVAs", "type" : "article-journal", "volume" : "4" }, "uris" : [ "http://www.mendeley.com/documents/?uuid=80b7d8f8-9885-4466-bce8-c5bfb4a98564" ] } ], "mendeley" : { "formattedCitation" : "(Lakens, 2013)", "manualFormatting" : "Lakens (2013)", "plainTextFormattedCitation" : "(Lakens, 2013)", "previouslyFormattedCitation" : "(Lakens, 2013)" }, "properties" : { "noteIndex" : 0 }, "schema" : "https://github.com/citation-style-language/schema/raw/master/csl-citation.json" }</w:instrText>
      </w:r>
      <w:r w:rsidR="007C24A2">
        <w:rPr>
          <w:rFonts w:ascii="Times New Roman" w:hAnsi="Times New Roman" w:cs="Times New Roman"/>
          <w:sz w:val="24"/>
          <w:szCs w:val="24"/>
        </w:rPr>
        <w:fldChar w:fldCharType="separate"/>
      </w:r>
      <w:r w:rsidR="007C24A2" w:rsidRPr="007C24A2">
        <w:rPr>
          <w:rFonts w:ascii="Times New Roman" w:hAnsi="Times New Roman" w:cs="Times New Roman"/>
          <w:noProof/>
          <w:sz w:val="24"/>
          <w:szCs w:val="24"/>
        </w:rPr>
        <w:t xml:space="preserve">Lakens </w:t>
      </w:r>
      <w:r w:rsidR="007C24A2">
        <w:rPr>
          <w:rFonts w:ascii="Times New Roman" w:hAnsi="Times New Roman" w:cs="Times New Roman"/>
          <w:noProof/>
          <w:sz w:val="24"/>
          <w:szCs w:val="24"/>
        </w:rPr>
        <w:t>(</w:t>
      </w:r>
      <w:r w:rsidR="007C24A2" w:rsidRPr="007C24A2">
        <w:rPr>
          <w:rFonts w:ascii="Times New Roman" w:hAnsi="Times New Roman" w:cs="Times New Roman"/>
          <w:noProof/>
          <w:sz w:val="24"/>
          <w:szCs w:val="24"/>
        </w:rPr>
        <w:t>2013)</w:t>
      </w:r>
      <w:r w:rsidR="007C24A2">
        <w:rPr>
          <w:rFonts w:ascii="Times New Roman" w:hAnsi="Times New Roman" w:cs="Times New Roman"/>
          <w:sz w:val="24"/>
          <w:szCs w:val="24"/>
        </w:rPr>
        <w:fldChar w:fldCharType="end"/>
      </w:r>
      <w:r w:rsidR="007C24A2">
        <w:rPr>
          <w:rFonts w:ascii="Times New Roman" w:hAnsi="Times New Roman" w:cs="Times New Roman"/>
          <w:sz w:val="24"/>
          <w:szCs w:val="24"/>
        </w:rPr>
        <w:t xml:space="preserve">, we report </w:t>
      </w:r>
      <w:proofErr w:type="spellStart"/>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proofErr w:type="spellEnd"/>
      <w:r w:rsidR="007C24A2">
        <w:rPr>
          <w:rFonts w:ascii="Times New Roman" w:hAnsi="Times New Roman" w:cs="Times New Roman"/>
          <w:sz w:val="24"/>
          <w:szCs w:val="24"/>
          <w:vertAlign w:val="subscript"/>
        </w:rPr>
        <w:t xml:space="preserve"> </w:t>
      </w:r>
      <w:r w:rsidR="007C24A2">
        <w:rPr>
          <w:rFonts w:ascii="Times New Roman" w:hAnsi="Times New Roman" w:cs="Times New Roman"/>
          <w:sz w:val="24"/>
          <w:szCs w:val="24"/>
        </w:rPr>
        <w:t>as the effect size</w:t>
      </w:r>
      <w:r w:rsidR="00EE0182">
        <w:rPr>
          <w:rFonts w:ascii="Times New Roman" w:hAnsi="Times New Roman" w:cs="Times New Roman"/>
          <w:sz w:val="24"/>
          <w:szCs w:val="24"/>
        </w:rPr>
        <w:t xml:space="preserve"> for a paired t-test</w:t>
      </w:r>
      <w:r w:rsidR="007C24A2">
        <w:rPr>
          <w:rFonts w:ascii="Times New Roman" w:hAnsi="Times New Roman" w:cs="Times New Roman"/>
          <w:sz w:val="24"/>
          <w:szCs w:val="24"/>
        </w:rPr>
        <w:t xml:space="preserve">, </w:t>
      </w:r>
      <w:r w:rsidR="00EE0182">
        <w:rPr>
          <w:rFonts w:ascii="Times New Roman" w:hAnsi="Times New Roman" w:cs="Times New Roman"/>
          <w:sz w:val="24"/>
          <w:szCs w:val="24"/>
        </w:rPr>
        <w:t xml:space="preserve">which is </w:t>
      </w:r>
      <w:r w:rsidR="007C24A2">
        <w:rPr>
          <w:rFonts w:ascii="Times New Roman" w:hAnsi="Times New Roman" w:cs="Times New Roman"/>
          <w:sz w:val="24"/>
          <w:szCs w:val="24"/>
        </w:rPr>
        <w:t>calculated by dividing the mean paired difference between the measures by the average standard deviation of the measures.</w:t>
      </w:r>
    </w:p>
    <w:sectPr w:rsidR="00B824F6" w:rsidRPr="007C24A2" w:rsidSect="00ED4204">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Lara Aknin" w:date="2018-08-09T10:34:00Z" w:initials="LA">
    <w:p w14:paraId="58FA9DCE" w14:textId="1245597F" w:rsidR="006D60CF" w:rsidRDefault="006D60CF">
      <w:pPr>
        <w:pStyle w:val="CommentText"/>
      </w:pPr>
      <w:r>
        <w:rPr>
          <w:rStyle w:val="CommentReference"/>
        </w:rPr>
        <w:annotationRef/>
      </w:r>
      <w:r>
        <w:t xml:space="preserve">Probably fine, but ‘common’ is vague. Does it mean more than 50% of the population endorses the idea? </w:t>
      </w:r>
    </w:p>
    <w:p w14:paraId="01FAEC3C" w14:textId="77777777" w:rsidR="006D60CF" w:rsidRDefault="006D60CF">
      <w:pPr>
        <w:pStyle w:val="CommentText"/>
      </w:pPr>
    </w:p>
    <w:p w14:paraId="09870A40" w14:textId="1CA0EAB5" w:rsidR="006D60CF" w:rsidRDefault="006D60CF">
      <w:pPr>
        <w:pStyle w:val="CommentText"/>
      </w:pPr>
      <w:r>
        <w:t xml:space="preserve">If we wanted to clarify, we could speak to the positive association between free will and support for inequality. </w:t>
      </w:r>
    </w:p>
  </w:comment>
  <w:comment w:id="8" w:author="Dylan Wiwad" w:date="2018-08-08T12:21:00Z" w:initials="DW">
    <w:p w14:paraId="273F7ACA" w14:textId="03E9E6DA" w:rsidR="006D60CF" w:rsidRDefault="006D60CF">
      <w:pPr>
        <w:pStyle w:val="CommentText"/>
      </w:pPr>
      <w:r>
        <w:rPr>
          <w:rStyle w:val="CommentReference"/>
        </w:rPr>
        <w:annotationRef/>
      </w:r>
      <w:r>
        <w:t>I think All this together definitely makes for a good manuscript, despite the null findings. I also agree it seems like there’s a methods paper in here somewhere.</w:t>
      </w:r>
    </w:p>
  </w:comment>
  <w:comment w:id="9" w:author="Lara Aknin" w:date="2018-08-09T10:37:00Z" w:initials="LA">
    <w:p w14:paraId="6458D0BB" w14:textId="09807B85" w:rsidR="006D60CF" w:rsidRDefault="006D60CF">
      <w:pPr>
        <w:pStyle w:val="CommentText"/>
      </w:pPr>
      <w:r>
        <w:rPr>
          <w:rStyle w:val="CommentReference"/>
        </w:rPr>
        <w:annotationRef/>
      </w:r>
      <w:r>
        <w:t xml:space="preserve">Point out that Bezos is in America to highlight the stark inequality within one nation. </w:t>
      </w:r>
    </w:p>
  </w:comment>
  <w:comment w:id="17" w:author="Azim Shariff" w:date="2018-08-02T18:29:00Z" w:initials="AS">
    <w:p w14:paraId="44DB598B" w14:textId="1AB0EE93" w:rsidR="006D60CF" w:rsidRDefault="006D60CF">
      <w:pPr>
        <w:pStyle w:val="CommentText"/>
      </w:pPr>
      <w:r>
        <w:rPr>
          <w:rStyle w:val="CommentReference"/>
        </w:rPr>
        <w:annotationRef/>
      </w:r>
      <w:r>
        <w:t xml:space="preserve">Citation? Is there any data showing that people support this level of inequality?  </w:t>
      </w:r>
    </w:p>
  </w:comment>
  <w:comment w:id="18" w:author="Brett Mercier" w:date="2018-08-07T11:23:00Z" w:initials="BM">
    <w:p w14:paraId="158153BC" w14:textId="6FE37F14" w:rsidR="006D60CF" w:rsidRDefault="006D60CF">
      <w:pPr>
        <w:pStyle w:val="CommentText"/>
      </w:pPr>
      <w:r>
        <w:rPr>
          <w:rStyle w:val="CommentReference"/>
        </w:rPr>
        <w:annotationRef/>
      </w:r>
      <w:r>
        <w:t>I think we can cite the scale paper, given that it shows that some Americans show support the current levels of inequality</w:t>
      </w:r>
    </w:p>
  </w:comment>
  <w:comment w:id="19" w:author="Dylan Wiwad" w:date="2018-08-08T12:28:00Z" w:initials="DW">
    <w:p w14:paraId="753EC42B" w14:textId="6203ACFC" w:rsidR="006D60CF" w:rsidRDefault="006D60CF">
      <w:pPr>
        <w:pStyle w:val="CommentText"/>
      </w:pPr>
      <w:r>
        <w:rPr>
          <w:rStyle w:val="CommentReference"/>
        </w:rPr>
        <w:annotationRef/>
      </w:r>
      <w:r>
        <w:t xml:space="preserve">I think a better citation is a Pew report I found in the recent </w:t>
      </w:r>
      <w:proofErr w:type="spellStart"/>
      <w:r>
        <w:t>Davidai</w:t>
      </w:r>
      <w:proofErr w:type="spellEnd"/>
      <w:r>
        <w:t xml:space="preserve"> (2018) paper on perceptions of inequality and mobility. He cites this when saying </w:t>
      </w:r>
      <w:proofErr w:type="spellStart"/>
      <w:r>
        <w:t>theres</w:t>
      </w:r>
      <w:proofErr w:type="spellEnd"/>
      <w:r>
        <w:t xml:space="preserve">’ a distinct lack of concern re: inequality: </w:t>
      </w:r>
    </w:p>
    <w:p w14:paraId="2F841929" w14:textId="77777777" w:rsidR="006D60CF" w:rsidRDefault="006D60CF">
      <w:pPr>
        <w:pStyle w:val="CommentText"/>
      </w:pPr>
    </w:p>
    <w:p w14:paraId="79C612FB" w14:textId="456FB494" w:rsidR="006D60CF" w:rsidRDefault="006D60CF">
      <w:pPr>
        <w:pStyle w:val="CommentText"/>
      </w:pPr>
      <w:r w:rsidRPr="00DF3B60">
        <w:t>http://www.people-press.org/files/legacy-pdf/06-04-12%20Values%20Release.pdf</w:t>
      </w:r>
    </w:p>
  </w:comment>
  <w:comment w:id="20" w:author="Dylan Wiwad" w:date="2018-08-08T12:30:00Z" w:initials="DW">
    <w:p w14:paraId="712B12D3" w14:textId="463A18A3" w:rsidR="006D60CF" w:rsidRDefault="006D60CF">
      <w:pPr>
        <w:pStyle w:val="CommentText"/>
      </w:pPr>
      <w:r>
        <w:rPr>
          <w:rStyle w:val="CommentReference"/>
        </w:rPr>
        <w:annotationRef/>
      </w:r>
      <w:r>
        <w:t>Delete support (I couldn’t without deleting the above comments).</w:t>
      </w:r>
    </w:p>
  </w:comment>
  <w:comment w:id="33" w:author="Dylan Wiwad" w:date="2018-08-08T12:32:00Z" w:initials="DW">
    <w:p w14:paraId="1D149744" w14:textId="0CE196DB" w:rsidR="006D60CF" w:rsidRDefault="006D60CF">
      <w:pPr>
        <w:pStyle w:val="CommentText"/>
      </w:pPr>
      <w:r>
        <w:rPr>
          <w:rStyle w:val="CommentReference"/>
        </w:rPr>
        <w:annotationRef/>
      </w:r>
      <w:r>
        <w:t>Maybe add a sentence explaining what they found in their model?</w:t>
      </w:r>
    </w:p>
  </w:comment>
  <w:comment w:id="36" w:author="Dylan Wiwad" w:date="2018-08-08T12:33:00Z" w:initials="DW">
    <w:p w14:paraId="2A919FB7" w14:textId="3FA6DB32" w:rsidR="006D60CF" w:rsidRDefault="006D60CF">
      <w:pPr>
        <w:pStyle w:val="CommentText"/>
      </w:pPr>
      <w:r>
        <w:rPr>
          <w:rStyle w:val="CommentReference"/>
        </w:rPr>
        <w:annotationRef/>
      </w:r>
      <w:r>
        <w:t>I don’t know if it gets brought up later but might be worth mentioning the POUM hypothesis as one reason for this? At least on the low income side</w:t>
      </w:r>
    </w:p>
  </w:comment>
  <w:comment w:id="37" w:author="Azim Shariff" w:date="2018-08-08T13:46:00Z" w:initials="AS">
    <w:p w14:paraId="19157EF3" w14:textId="58A26FDF" w:rsidR="006D60CF" w:rsidRDefault="006D60CF">
      <w:pPr>
        <w:pStyle w:val="CommentText"/>
      </w:pPr>
      <w:r>
        <w:rPr>
          <w:rStyle w:val="CommentReference"/>
        </w:rPr>
        <w:annotationRef/>
      </w:r>
      <w:r>
        <w:t>Need to make the number agreement work here somehow.</w:t>
      </w:r>
    </w:p>
  </w:comment>
  <w:comment w:id="43" w:author="Angela Robinson" w:date="2018-08-10T09:53:00Z" w:initials="AR">
    <w:p w14:paraId="73A384EE" w14:textId="79590850" w:rsidR="00D11985" w:rsidRDefault="00D11985">
      <w:pPr>
        <w:pStyle w:val="CommentText"/>
      </w:pPr>
      <w:r>
        <w:rPr>
          <w:rStyle w:val="CommentReference"/>
        </w:rPr>
        <w:annotationRef/>
      </w:r>
      <w:r>
        <w:t xml:space="preserve">Are moral concerns a cognitive bias? Might want a paragraph break here. </w:t>
      </w:r>
    </w:p>
  </w:comment>
  <w:comment w:id="68" w:author="Azim Shariff" w:date="2018-08-02T18:45:00Z" w:initials="AS">
    <w:p w14:paraId="4D9E63D5" w14:textId="5B29779D" w:rsidR="006D60CF" w:rsidRDefault="006D60CF">
      <w:pPr>
        <w:pStyle w:val="CommentText"/>
      </w:pPr>
      <w:r>
        <w:rPr>
          <w:rStyle w:val="CommentReference"/>
        </w:rPr>
        <w:annotationRef/>
      </w:r>
      <w:r>
        <w:t>Good paragraph.</w:t>
      </w:r>
    </w:p>
  </w:comment>
  <w:comment w:id="69" w:author="Lara Aknin" w:date="2018-08-09T10:41:00Z" w:initials="LA">
    <w:p w14:paraId="1F7B63CC" w14:textId="128FBDFD" w:rsidR="006D60CF" w:rsidRDefault="006D60CF">
      <w:pPr>
        <w:pStyle w:val="CommentText"/>
      </w:pPr>
      <w:r>
        <w:rPr>
          <w:rStyle w:val="CommentReference"/>
        </w:rPr>
        <w:annotationRef/>
      </w:r>
      <w:r>
        <w:t>agreed</w:t>
      </w:r>
    </w:p>
  </w:comment>
  <w:comment w:id="73" w:author="Azim Shariff" w:date="2018-08-02T18:46:00Z" w:initials="AS">
    <w:p w14:paraId="60DE991A" w14:textId="3B083BE8" w:rsidR="006D60CF" w:rsidRDefault="006D60CF">
      <w:pPr>
        <w:pStyle w:val="CommentText"/>
      </w:pPr>
      <w:r>
        <w:rPr>
          <w:rStyle w:val="CommentReference"/>
        </w:rPr>
        <w:annotationRef/>
      </w:r>
      <w:r>
        <w:t xml:space="preserve">Could do with a better transition between these two sentences. We want a logical flow between the fairness argument and the free will one. </w:t>
      </w:r>
    </w:p>
  </w:comment>
  <w:comment w:id="74" w:author="Dylan Wiwad" w:date="2018-08-08T12:40:00Z" w:initials="DW">
    <w:p w14:paraId="6B67B162" w14:textId="7FA78F76" w:rsidR="006D60CF" w:rsidRDefault="006D60CF">
      <w:pPr>
        <w:pStyle w:val="CommentText"/>
      </w:pPr>
      <w:r>
        <w:rPr>
          <w:rStyle w:val="CommentReference"/>
        </w:rPr>
        <w:annotationRef/>
      </w:r>
      <w:r>
        <w:t>Perhaps something about how free will is a necessary pre-requisite for fairness. That there is equal opportunity and everyone has the capability to improve</w:t>
      </w:r>
    </w:p>
  </w:comment>
  <w:comment w:id="98" w:author="Lara Aknin" w:date="2018-08-09T10:43:00Z" w:initials="LA">
    <w:p w14:paraId="2710438E" w14:textId="3A740886" w:rsidR="006D60CF" w:rsidRDefault="006D60CF">
      <w:pPr>
        <w:pStyle w:val="CommentText"/>
      </w:pPr>
      <w:r>
        <w:rPr>
          <w:rStyle w:val="CommentReference"/>
        </w:rPr>
        <w:annotationRef/>
      </w:r>
      <w:r>
        <w:t>New paragraph?</w:t>
      </w:r>
    </w:p>
  </w:comment>
  <w:comment w:id="100" w:author="Azim Shariff" w:date="2018-08-02T19:04:00Z" w:initials="AS">
    <w:p w14:paraId="159845BD" w14:textId="6C36B60C" w:rsidR="006D60CF" w:rsidRDefault="006D60CF">
      <w:pPr>
        <w:pStyle w:val="CommentText"/>
      </w:pPr>
      <w:r>
        <w:rPr>
          <w:rStyle w:val="CommentReference"/>
        </w:rPr>
        <w:annotationRef/>
      </w:r>
      <w:r>
        <w:t>Good para.</w:t>
      </w:r>
    </w:p>
  </w:comment>
  <w:comment w:id="108" w:author="Dylan Wiwad" w:date="2018-08-08T12:47:00Z" w:initials="DW">
    <w:p w14:paraId="7AE55119" w14:textId="41FF6650" w:rsidR="006D60CF" w:rsidRDefault="006D60CF">
      <w:pPr>
        <w:pStyle w:val="CommentText"/>
      </w:pPr>
      <w:r>
        <w:rPr>
          <w:rStyle w:val="CommentReference"/>
        </w:rPr>
        <w:annotationRef/>
      </w:r>
      <w:r>
        <w:t>Nice succinct bridge that adds added value to our null effects.</w:t>
      </w:r>
    </w:p>
  </w:comment>
  <w:comment w:id="121" w:author="Lara Aknin" w:date="2018-08-09T10:47:00Z" w:initials="LA">
    <w:p w14:paraId="24C380CA" w14:textId="23EE9D07" w:rsidR="006D60CF" w:rsidRDefault="006D60CF">
      <w:pPr>
        <w:pStyle w:val="CommentText"/>
      </w:pPr>
      <w:r>
        <w:rPr>
          <w:rStyle w:val="CommentReference"/>
        </w:rPr>
        <w:annotationRef/>
      </w:r>
      <w:r>
        <w:t>Pre-</w:t>
      </w:r>
      <w:proofErr w:type="spellStart"/>
      <w:r>
        <w:t>regstered</w:t>
      </w:r>
      <w:proofErr w:type="spellEnd"/>
      <w:r>
        <w:t xml:space="preserve">? If not, seems odd that studies3 and 4 were, but this one isn’t. </w:t>
      </w:r>
    </w:p>
  </w:comment>
  <w:comment w:id="123" w:author="Dylan Wiwad" w:date="2018-08-08T12:48:00Z" w:initials="DW">
    <w:p w14:paraId="333E959E" w14:textId="4955BE1B" w:rsidR="006D60CF" w:rsidRDefault="006D60CF">
      <w:pPr>
        <w:pStyle w:val="CommentText"/>
      </w:pPr>
      <w:r>
        <w:rPr>
          <w:rStyle w:val="CommentReference"/>
        </w:rPr>
        <w:annotationRef/>
      </w:r>
      <w:r>
        <w:t>If this is addressed later ignore, but it might be worth speculating on why we find null effects for the real world, but an effect for this hypothetical world.</w:t>
      </w:r>
    </w:p>
    <w:p w14:paraId="7C7255E2" w14:textId="77777777" w:rsidR="006D60CF" w:rsidRDefault="006D60CF">
      <w:pPr>
        <w:pStyle w:val="CommentText"/>
      </w:pPr>
    </w:p>
    <w:p w14:paraId="796AFE14" w14:textId="7BBD6FFE" w:rsidR="006D60CF" w:rsidRDefault="006D60CF">
      <w:pPr>
        <w:pStyle w:val="CommentText"/>
      </w:pPr>
      <w:r>
        <w:t>What’s the difference??</w:t>
      </w:r>
    </w:p>
  </w:comment>
  <w:comment w:id="139" w:author="Lara Aknin" w:date="2018-08-09T10:48:00Z" w:initials="LA">
    <w:p w14:paraId="140AE2CC" w14:textId="5744E12D" w:rsidR="006D60CF" w:rsidRDefault="006D60CF">
      <w:pPr>
        <w:pStyle w:val="CommentText"/>
      </w:pPr>
      <w:r>
        <w:rPr>
          <w:rStyle w:val="CommentReference"/>
        </w:rPr>
        <w:annotationRef/>
      </w:r>
      <w:r>
        <w:t>Indent?</w:t>
      </w:r>
    </w:p>
  </w:comment>
  <w:comment w:id="149" w:author="Lara Aknin" w:date="2018-08-09T10:51:00Z" w:initials="LA">
    <w:p w14:paraId="79BF4E99" w14:textId="253EB888" w:rsidR="006D60CF" w:rsidRDefault="006D60CF">
      <w:pPr>
        <w:pStyle w:val="CommentText"/>
      </w:pPr>
      <w:r>
        <w:rPr>
          <w:rStyle w:val="CommentReference"/>
        </w:rPr>
        <w:annotationRef/>
      </w:r>
      <w:r>
        <w:t xml:space="preserve">I realize the analysis is at the country level, but may be helpful to also state how many participants’ responses are included in this total sample too. </w:t>
      </w:r>
    </w:p>
  </w:comment>
  <w:comment w:id="153" w:author="Dylan Wiwad" w:date="2018-08-08T12:58:00Z" w:initials="DW">
    <w:p w14:paraId="726F330E" w14:textId="04E96391" w:rsidR="006D60CF" w:rsidRDefault="006D60CF">
      <w:pPr>
        <w:pStyle w:val="CommentText"/>
      </w:pPr>
      <w:r>
        <w:rPr>
          <w:rStyle w:val="CommentReference"/>
        </w:rPr>
        <w:annotationRef/>
      </w:r>
      <w:r>
        <w:t xml:space="preserve">Are these </w:t>
      </w:r>
      <w:proofErr w:type="spellStart"/>
      <w:r>
        <w:t>Bs</w:t>
      </w:r>
      <w:proofErr w:type="spellEnd"/>
      <w:r>
        <w:t xml:space="preserve"> or Betas? Maybe worth making z scores of everything and then running the models. Then they are betas proper.</w:t>
      </w:r>
    </w:p>
    <w:p w14:paraId="2877544A" w14:textId="77777777" w:rsidR="006D60CF" w:rsidRDefault="006D60CF">
      <w:pPr>
        <w:pStyle w:val="CommentText"/>
      </w:pPr>
    </w:p>
    <w:p w14:paraId="089D6C80" w14:textId="1DD71EF6" w:rsidR="006D60CF" w:rsidRDefault="006D60CF">
      <w:pPr>
        <w:pStyle w:val="CommentText"/>
      </w:pPr>
      <w:proofErr w:type="spellStart"/>
      <w:r>
        <w:t>df$var_z</w:t>
      </w:r>
      <w:proofErr w:type="spellEnd"/>
      <w:r>
        <w:t xml:space="preserve"> &lt;- </w:t>
      </w:r>
      <w:proofErr w:type="gramStart"/>
      <w:r>
        <w:t>scale(</w:t>
      </w:r>
      <w:proofErr w:type="spellStart"/>
      <w:proofErr w:type="gramEnd"/>
      <w:r>
        <w:t>df$var</w:t>
      </w:r>
      <w:proofErr w:type="spellEnd"/>
      <w:r>
        <w:t>, center = TRUE, scale = TRUE)</w:t>
      </w:r>
    </w:p>
    <w:p w14:paraId="60CB9257" w14:textId="77777777" w:rsidR="006D60CF" w:rsidRDefault="006D60CF">
      <w:pPr>
        <w:pStyle w:val="CommentText"/>
      </w:pPr>
    </w:p>
    <w:p w14:paraId="7CB9FEAD" w14:textId="10534FB0" w:rsidR="006D60CF" w:rsidRDefault="006D60CF">
      <w:pPr>
        <w:pStyle w:val="CommentText"/>
      </w:pPr>
      <w:r>
        <w:t>then use the z scores for all IVs and DVs.</w:t>
      </w:r>
    </w:p>
    <w:p w14:paraId="413E5BC4" w14:textId="77777777" w:rsidR="006D60CF" w:rsidRDefault="006D60CF">
      <w:pPr>
        <w:pStyle w:val="CommentText"/>
      </w:pPr>
    </w:p>
    <w:p w14:paraId="6724D27A" w14:textId="0AAB6D5D" w:rsidR="006D60CF" w:rsidRDefault="006D60CF">
      <w:pPr>
        <w:pStyle w:val="CommentText"/>
      </w:pPr>
      <w:r>
        <w:t xml:space="preserve">Also </w:t>
      </w:r>
    </w:p>
  </w:comment>
  <w:comment w:id="154" w:author="Lara Aknin" w:date="2018-08-09T10:53:00Z" w:initials="LA">
    <w:p w14:paraId="537C53ED" w14:textId="40458907" w:rsidR="006D60CF" w:rsidRDefault="006D60CF">
      <w:pPr>
        <w:pStyle w:val="CommentText"/>
      </w:pPr>
      <w:r>
        <w:rPr>
          <w:rStyle w:val="CommentReference"/>
        </w:rPr>
        <w:annotationRef/>
      </w:r>
      <w:r>
        <w:t>Predictors?</w:t>
      </w:r>
    </w:p>
  </w:comment>
  <w:comment w:id="155" w:author="Angela Robinson" w:date="2018-08-10T10:34:00Z" w:initials="AR">
    <w:p w14:paraId="285AF7CF" w14:textId="3ECD791E" w:rsidR="004F1EDF" w:rsidRDefault="004F1EDF">
      <w:pPr>
        <w:pStyle w:val="CommentText"/>
      </w:pPr>
      <w:r>
        <w:rPr>
          <w:rStyle w:val="CommentReference"/>
        </w:rPr>
        <w:annotationRef/>
      </w:r>
      <w:r>
        <w:t>Predictor variables or covariates</w:t>
      </w:r>
    </w:p>
  </w:comment>
  <w:comment w:id="159" w:author="Azim Shariff" w:date="2018-08-02T21:15:00Z" w:initials="AS">
    <w:p w14:paraId="34E56033" w14:textId="327F9AD1" w:rsidR="006D60CF" w:rsidRDefault="006D60CF">
      <w:pPr>
        <w:pStyle w:val="CommentText"/>
      </w:pPr>
      <w:r>
        <w:rPr>
          <w:rStyle w:val="CommentReference"/>
        </w:rPr>
        <w:annotationRef/>
      </w:r>
      <w:r>
        <w:t xml:space="preserve">I would do two models here: the one you have with all the covariates, and another with just FWB. The scatterplot is without covariates, right? </w:t>
      </w:r>
    </w:p>
  </w:comment>
  <w:comment w:id="160" w:author="Brett Mercier" w:date="2018-08-07T10:25:00Z" w:initials="BM">
    <w:p w14:paraId="335867A7" w14:textId="77777777" w:rsidR="006D60CF" w:rsidRDefault="006D60CF">
      <w:pPr>
        <w:pStyle w:val="CommentText"/>
      </w:pPr>
      <w:r>
        <w:rPr>
          <w:rStyle w:val="CommentReference"/>
        </w:rPr>
        <w:annotationRef/>
      </w:r>
      <w:r>
        <w:t xml:space="preserve">Yes, </w:t>
      </w:r>
    </w:p>
    <w:p w14:paraId="76848ACB" w14:textId="26D9C020" w:rsidR="006D60CF" w:rsidRDefault="006D60CF">
      <w:pPr>
        <w:pStyle w:val="CommentText"/>
      </w:pPr>
      <w:r>
        <w:t xml:space="preserve">Updated text to include model with only FW (stats reported in text) </w:t>
      </w:r>
    </w:p>
  </w:comment>
  <w:comment w:id="161" w:author="Azim Shariff" w:date="2018-08-08T13:47:00Z" w:initials="AS">
    <w:p w14:paraId="2D065E14" w14:textId="06F2F715" w:rsidR="006D60CF" w:rsidRDefault="006D60CF">
      <w:pPr>
        <w:pStyle w:val="CommentText"/>
      </w:pPr>
      <w:r>
        <w:rPr>
          <w:rStyle w:val="CommentReference"/>
        </w:rPr>
        <w:annotationRef/>
      </w:r>
      <w:r>
        <w:t xml:space="preserve">I know it’s redundant, but I would include the FW only model in the table as well. That way people can see this both at a glance.  Remember, most people just look at the pictures. </w:t>
      </w:r>
    </w:p>
  </w:comment>
  <w:comment w:id="162" w:author="Brett Mercier" w:date="2018-08-01T19:48:00Z" w:initials="BM">
    <w:p w14:paraId="2A7C70F2" w14:textId="4DD17CD4" w:rsidR="006D60CF" w:rsidRDefault="006D60CF">
      <w:pPr>
        <w:pStyle w:val="CommentText"/>
      </w:pPr>
      <w:r>
        <w:rPr>
          <w:rStyle w:val="CommentReference"/>
        </w:rPr>
        <w:annotationRef/>
      </w:r>
      <w:r>
        <w:t xml:space="preserve">Working draft for figure (best so far, although I will improve ascetics for the final submission). </w:t>
      </w:r>
      <w:proofErr w:type="spellStart"/>
      <w:r>
        <w:t>GGplot</w:t>
      </w:r>
      <w:proofErr w:type="spellEnd"/>
      <w:r>
        <w:t xml:space="preserve"> code for figure is in the R file, feel free to play around with it and suggest any changes. </w:t>
      </w:r>
    </w:p>
  </w:comment>
  <w:comment w:id="163" w:author="Dylan Wiwad" w:date="2018-08-08T13:01:00Z" w:initials="DW">
    <w:p w14:paraId="78AEABFA" w14:textId="41A19642" w:rsidR="006D60CF" w:rsidRDefault="006D60CF">
      <w:pPr>
        <w:pStyle w:val="CommentText"/>
      </w:pPr>
      <w:r>
        <w:rPr>
          <w:rStyle w:val="CommentReference"/>
        </w:rPr>
        <w:annotationRef/>
      </w:r>
      <w:r>
        <w:t>I think this is pretty nice and basic as is. I have no complaints thus far.</w:t>
      </w:r>
    </w:p>
  </w:comment>
  <w:comment w:id="164" w:author="Azim Shariff" w:date="2018-08-08T13:48:00Z" w:initials="AS">
    <w:p w14:paraId="60917A86" w14:textId="18EF7D68" w:rsidR="006D60CF" w:rsidRDefault="006D60CF">
      <w:pPr>
        <w:pStyle w:val="CommentText"/>
      </w:pPr>
      <w:r>
        <w:rPr>
          <w:rStyle w:val="CommentReference"/>
        </w:rPr>
        <w:annotationRef/>
      </w:r>
      <w:r>
        <w:t>No! Prettier! (at the very least larger text for the country names)</w:t>
      </w:r>
    </w:p>
  </w:comment>
  <w:comment w:id="170" w:author="Azim Shariff" w:date="2018-08-08T13:49:00Z" w:initials="AS">
    <w:p w14:paraId="36AAAC1D" w14:textId="3D0BE082" w:rsidR="006D60CF" w:rsidRDefault="006D60CF">
      <w:pPr>
        <w:pStyle w:val="CommentText"/>
      </w:pPr>
      <w:r>
        <w:rPr>
          <w:rStyle w:val="CommentReference"/>
        </w:rPr>
        <w:annotationRef/>
      </w:r>
      <w:r>
        <w:t xml:space="preserve">Another limitation is the imprecision of the measures we used. A relative strength of this study is the use of validated scales for both FW and inequality support.  </w:t>
      </w:r>
    </w:p>
  </w:comment>
  <w:comment w:id="174" w:author="Dylan Wiwad" w:date="2018-08-08T13:04:00Z" w:initials="DW">
    <w:p w14:paraId="51836B71" w14:textId="060A8D44" w:rsidR="006D60CF" w:rsidRDefault="006D60CF">
      <w:pPr>
        <w:pStyle w:val="CommentText"/>
      </w:pPr>
      <w:r>
        <w:rPr>
          <w:rStyle w:val="CommentReference"/>
        </w:rPr>
        <w:annotationRef/>
      </w:r>
      <w:r>
        <w:t>Mean age and gender frequency</w:t>
      </w:r>
    </w:p>
    <w:p w14:paraId="52138DA0" w14:textId="77777777" w:rsidR="006D60CF" w:rsidRDefault="006D60CF">
      <w:pPr>
        <w:pStyle w:val="CommentText"/>
      </w:pPr>
    </w:p>
    <w:p w14:paraId="532D1EA5" w14:textId="04FD92E3" w:rsidR="006D60CF" w:rsidRDefault="006D60CF">
      <w:pPr>
        <w:pStyle w:val="CommentText"/>
      </w:pPr>
      <w:r>
        <w:t>JK I see it further down, but it seems weird to not have it here? People might be expecting it.</w:t>
      </w:r>
    </w:p>
  </w:comment>
  <w:comment w:id="175" w:author="Azim Shariff" w:date="2018-08-08T13:52:00Z" w:initials="AS">
    <w:p w14:paraId="0BB0B85E" w14:textId="1AD71D84" w:rsidR="006D60CF" w:rsidRDefault="006D60CF">
      <w:pPr>
        <w:pStyle w:val="CommentText"/>
      </w:pPr>
      <w:r>
        <w:rPr>
          <w:rStyle w:val="CommentReference"/>
        </w:rPr>
        <w:annotationRef/>
      </w:r>
      <w:r>
        <w:t>Given that the gender thing needs more explanation in the Age of Jordan Peterson, it makes sense to leave it all for later.</w:t>
      </w:r>
    </w:p>
  </w:comment>
  <w:comment w:id="178" w:author="Dylan Wiwad" w:date="2018-08-08T13:05:00Z" w:initials="DW">
    <w:p w14:paraId="5DDA0A98" w14:textId="4DE9EFCB" w:rsidR="006D60CF" w:rsidRDefault="006D60CF">
      <w:pPr>
        <w:pStyle w:val="CommentText"/>
      </w:pPr>
      <w:r>
        <w:rPr>
          <w:rStyle w:val="CommentReference"/>
        </w:rPr>
        <w:annotationRef/>
      </w:r>
      <w:r>
        <w:t xml:space="preserve">These analyses aren’t </w:t>
      </w:r>
      <w:proofErr w:type="spellStart"/>
      <w:r>
        <w:t>recreateable</w:t>
      </w:r>
      <w:proofErr w:type="spellEnd"/>
      <w:r>
        <w:t xml:space="preserve"> because you duck off into a different </w:t>
      </w:r>
      <w:proofErr w:type="spellStart"/>
      <w:r>
        <w:t>dropbox</w:t>
      </w:r>
      <w:proofErr w:type="spellEnd"/>
      <w:r>
        <w:t xml:space="preserve"> folder to grab the initial larger study dataset</w:t>
      </w:r>
    </w:p>
  </w:comment>
  <w:comment w:id="179" w:author="Dylan Wiwad" w:date="2018-08-08T13:07:00Z" w:initials="DW">
    <w:p w14:paraId="048AD4C4" w14:textId="093CB52A" w:rsidR="006D60CF" w:rsidRDefault="006D60CF">
      <w:pPr>
        <w:pStyle w:val="CommentText"/>
      </w:pPr>
      <w:r>
        <w:rPr>
          <w:rStyle w:val="CommentReference"/>
        </w:rPr>
        <w:annotationRef/>
      </w:r>
      <w:r>
        <w:t>Might need to fix this citation elsewhere</w:t>
      </w:r>
    </w:p>
  </w:comment>
  <w:comment w:id="180" w:author="Azim Shariff" w:date="2018-08-08T13:54:00Z" w:initials="AS">
    <w:p w14:paraId="0BCAED72" w14:textId="33949B9F" w:rsidR="006D60CF" w:rsidRDefault="006D60CF">
      <w:pPr>
        <w:pStyle w:val="CommentText"/>
      </w:pPr>
      <w:r>
        <w:rPr>
          <w:rStyle w:val="CommentReference"/>
        </w:rPr>
        <w:annotationRef/>
      </w:r>
      <w:r>
        <w:t xml:space="preserve">With this many authors, </w:t>
      </w:r>
      <w:proofErr w:type="gramStart"/>
      <w:r>
        <w:t>doesn’t  APA</w:t>
      </w:r>
      <w:proofErr w:type="gramEnd"/>
      <w:r>
        <w:t xml:space="preserve">-style require us to shorten to </w:t>
      </w:r>
      <w:proofErr w:type="spellStart"/>
      <w:r>
        <w:t>Wiwad</w:t>
      </w:r>
      <w:proofErr w:type="spellEnd"/>
      <w:r>
        <w:t xml:space="preserve"> et al. even on the first mention?</w:t>
      </w:r>
    </w:p>
  </w:comment>
  <w:comment w:id="199" w:author="Angela Robinson" w:date="2018-08-10T10:43:00Z" w:initials="AR">
    <w:p w14:paraId="0F3FD8BF" w14:textId="617F7AE6" w:rsidR="00E32BF8" w:rsidRDefault="00E32BF8">
      <w:pPr>
        <w:pStyle w:val="CommentText"/>
      </w:pPr>
      <w:r>
        <w:rPr>
          <w:rStyle w:val="CommentReference"/>
        </w:rPr>
        <w:annotationRef/>
      </w:r>
      <w:r>
        <w:t xml:space="preserve">Just to confirm, participants leaned more toward disagreeing that free will exists? </w:t>
      </w:r>
    </w:p>
  </w:comment>
  <w:comment w:id="200" w:author="Azim Shariff" w:date="2018-08-08T13:56:00Z" w:initials="AS">
    <w:p w14:paraId="4452B0D7" w14:textId="3B3587F2" w:rsidR="006D60CF" w:rsidRDefault="006D60CF">
      <w:pPr>
        <w:pStyle w:val="CommentText"/>
      </w:pPr>
      <w:r>
        <w:rPr>
          <w:rStyle w:val="CommentReference"/>
        </w:rPr>
        <w:annotationRef/>
      </w:r>
      <w:r>
        <w:t>All analyses? Or just those that included political ID as a covariate? Might as well be consistent with what you’re doing for gender.</w:t>
      </w:r>
    </w:p>
  </w:comment>
  <w:comment w:id="213" w:author="Dylan Wiwad" w:date="2018-08-08T13:08:00Z" w:initials="DW">
    <w:p w14:paraId="75DA0B2C" w14:textId="4ED3F6A5" w:rsidR="006D60CF" w:rsidRDefault="006D60CF">
      <w:pPr>
        <w:pStyle w:val="CommentText"/>
      </w:pPr>
      <w:r>
        <w:rPr>
          <w:rStyle w:val="CommentReference"/>
        </w:rPr>
        <w:annotationRef/>
      </w:r>
      <w:r>
        <w:t>Same deal with standardizing all the variables</w:t>
      </w:r>
    </w:p>
  </w:comment>
  <w:comment w:id="219" w:author="Azim Shariff" w:date="2018-08-08T14:00:00Z" w:initials="AS">
    <w:p w14:paraId="553F97E1" w14:textId="65A05F0F" w:rsidR="006D60CF" w:rsidRDefault="006D60CF">
      <w:pPr>
        <w:pStyle w:val="CommentText"/>
      </w:pPr>
      <w:r>
        <w:rPr>
          <w:rStyle w:val="CommentReference"/>
        </w:rPr>
        <w:annotationRef/>
      </w:r>
      <w:r>
        <w:t xml:space="preserve">Same suggestion for including both the FW-only and full models in the table. </w:t>
      </w:r>
    </w:p>
  </w:comment>
  <w:comment w:id="220" w:author="Dylan Wiwad" w:date="2018-08-08T13:09:00Z" w:initials="DW">
    <w:p w14:paraId="34AA0A35" w14:textId="2AAF48B4" w:rsidR="006D60CF" w:rsidRDefault="006D60CF">
      <w:pPr>
        <w:pStyle w:val="CommentText"/>
      </w:pPr>
      <w:r>
        <w:rPr>
          <w:rStyle w:val="CommentReference"/>
        </w:rPr>
        <w:annotationRef/>
      </w:r>
      <w:r>
        <w:t>More explicitly link to Study 1 – mention that we see it at both the country and individual level.</w:t>
      </w:r>
    </w:p>
  </w:comment>
  <w:comment w:id="229" w:author="Dylan Wiwad" w:date="2018-08-08T13:17:00Z" w:initials="DW">
    <w:p w14:paraId="1B1FE3A9" w14:textId="5131FDCB" w:rsidR="006D60CF" w:rsidRDefault="006D60CF">
      <w:pPr>
        <w:pStyle w:val="CommentText"/>
      </w:pPr>
      <w:r>
        <w:rPr>
          <w:rStyle w:val="CommentReference"/>
        </w:rPr>
        <w:annotationRef/>
      </w:r>
      <w:r>
        <w:t>Did this estimate come from somewhere?</w:t>
      </w:r>
    </w:p>
  </w:comment>
  <w:comment w:id="227" w:author="Dylan Wiwad" w:date="2018-08-08T13:17:00Z" w:initials="DW">
    <w:p w14:paraId="1A226FE8" w14:textId="48986B73" w:rsidR="006D60CF" w:rsidRDefault="006D60CF">
      <w:pPr>
        <w:pStyle w:val="CommentText"/>
      </w:pPr>
      <w:r>
        <w:rPr>
          <w:rStyle w:val="CommentReference"/>
        </w:rPr>
        <w:annotationRef/>
      </w:r>
      <w:r>
        <w:t>Did we pre-register this study? Might want to link to the pre-registration document. This also gives credibility to the usage of one tailed tests.</w:t>
      </w:r>
    </w:p>
  </w:comment>
  <w:comment w:id="228" w:author="Lara Aknin" w:date="2018-08-09T11:00:00Z" w:initials="LA">
    <w:p w14:paraId="3DF9AB3E" w14:textId="7B40DE48" w:rsidR="006D60CF" w:rsidRDefault="006D60CF">
      <w:pPr>
        <w:pStyle w:val="CommentText"/>
      </w:pPr>
      <w:r>
        <w:rPr>
          <w:rStyle w:val="CommentReference"/>
        </w:rPr>
        <w:annotationRef/>
      </w:r>
      <w:r>
        <w:t xml:space="preserve">Agreed. If this study was pre-registered, let’s mention it here and link to </w:t>
      </w:r>
      <w:proofErr w:type="spellStart"/>
      <w:r>
        <w:t>osf</w:t>
      </w:r>
      <w:proofErr w:type="spellEnd"/>
      <w:r>
        <w:t xml:space="preserve"> page. </w:t>
      </w:r>
    </w:p>
  </w:comment>
  <w:comment w:id="231" w:author="Dylan Wiwad" w:date="2018-08-08T13:18:00Z" w:initials="DW">
    <w:p w14:paraId="05E23F4C" w14:textId="30101C44" w:rsidR="006D60CF" w:rsidRDefault="006D60CF">
      <w:pPr>
        <w:pStyle w:val="CommentText"/>
      </w:pPr>
      <w:r>
        <w:rPr>
          <w:rStyle w:val="CommentReference"/>
        </w:rPr>
        <w:annotationRef/>
      </w:r>
      <w:r>
        <w:t>Need to update the code here as well for the data files. Not sure which one to use.</w:t>
      </w:r>
    </w:p>
  </w:comment>
  <w:comment w:id="236" w:author="Angela Robinson" w:date="2018-08-10T10:54:00Z" w:initials="AR">
    <w:p w14:paraId="03C80932" w14:textId="69B512F6" w:rsidR="00285502" w:rsidRDefault="00285502">
      <w:pPr>
        <w:pStyle w:val="CommentText"/>
      </w:pPr>
      <w:r>
        <w:rPr>
          <w:rStyle w:val="CommentReference"/>
        </w:rPr>
        <w:annotationRef/>
      </w:r>
      <w:r>
        <w:t>Add citation here for consistency?</w:t>
      </w:r>
    </w:p>
  </w:comment>
  <w:comment w:id="237" w:author="Lara Aknin" w:date="2018-08-09T11:00:00Z" w:initials="LA">
    <w:p w14:paraId="790D131A" w14:textId="69DF7E35" w:rsidR="006D60CF" w:rsidRDefault="006D60CF">
      <w:pPr>
        <w:pStyle w:val="CommentText"/>
      </w:pPr>
      <w:r>
        <w:rPr>
          <w:rStyle w:val="CommentReference"/>
        </w:rPr>
        <w:annotationRef/>
      </w:r>
      <w:r>
        <w:t xml:space="preserve">If we’re posting materials, we should link to the videos or mention that they’re available on </w:t>
      </w:r>
      <w:proofErr w:type="spellStart"/>
      <w:r>
        <w:t>osf</w:t>
      </w:r>
      <w:proofErr w:type="spellEnd"/>
      <w:r>
        <w:t xml:space="preserve">. </w:t>
      </w:r>
    </w:p>
  </w:comment>
  <w:comment w:id="242" w:author="Lara Aknin" w:date="2018-08-09T11:02:00Z" w:initials="LA">
    <w:p w14:paraId="37A4033B" w14:textId="058F7C37" w:rsidR="006D60CF" w:rsidRDefault="006D60CF">
      <w:pPr>
        <w:pStyle w:val="CommentText"/>
      </w:pPr>
      <w:r>
        <w:rPr>
          <w:rStyle w:val="CommentReference"/>
        </w:rPr>
        <w:annotationRef/>
      </w:r>
      <w:r>
        <w:t>How long exactly? Can we be precise?</w:t>
      </w:r>
    </w:p>
  </w:comment>
  <w:comment w:id="246" w:author="Dylan Wiwad" w:date="2018-08-08T13:20:00Z" w:initials="DW">
    <w:p w14:paraId="007E4070" w14:textId="469A88FE" w:rsidR="006D60CF" w:rsidRDefault="006D60CF">
      <w:pPr>
        <w:pStyle w:val="CommentText"/>
      </w:pPr>
      <w:r>
        <w:rPr>
          <w:rStyle w:val="CommentReference"/>
        </w:rPr>
        <w:annotationRef/>
      </w:r>
      <w:r>
        <w:t>Link to an OSF page with all materials from the paper, including videos?</w:t>
      </w:r>
    </w:p>
  </w:comment>
  <w:comment w:id="245" w:author="Lara Aknin" w:date="2018-08-09T11:02:00Z" w:initials="LA">
    <w:p w14:paraId="2A3AA511" w14:textId="6453D501" w:rsidR="006D60CF" w:rsidRDefault="006D60CF">
      <w:pPr>
        <w:pStyle w:val="CommentText"/>
      </w:pPr>
      <w:r>
        <w:rPr>
          <w:rStyle w:val="CommentReference"/>
        </w:rPr>
        <w:annotationRef/>
      </w:r>
      <w:r>
        <w:t xml:space="preserve">Like what? Reviewers may want to know what confounds we considered and can potentially rule out. </w:t>
      </w:r>
    </w:p>
  </w:comment>
  <w:comment w:id="286" w:author="Lara Aknin" w:date="2018-08-09T12:59:00Z" w:initials="LA">
    <w:p w14:paraId="1A47254C" w14:textId="10D2E22F" w:rsidR="006D60CF" w:rsidRDefault="006D60CF">
      <w:pPr>
        <w:pStyle w:val="CommentText"/>
      </w:pPr>
      <w:r>
        <w:rPr>
          <w:rStyle w:val="CommentReference"/>
        </w:rPr>
        <w:annotationRef/>
      </w:r>
      <w:r>
        <w:t xml:space="preserve">Should we present results with full sample (no exclusions) in </w:t>
      </w:r>
      <w:proofErr w:type="spellStart"/>
      <w:r>
        <w:t>som</w:t>
      </w:r>
      <w:proofErr w:type="spellEnd"/>
      <w:r>
        <w:t xml:space="preserve"> or something?</w:t>
      </w:r>
    </w:p>
  </w:comment>
  <w:comment w:id="296" w:author="Dylan Wiwad" w:date="2018-08-08T13:21:00Z" w:initials="DW">
    <w:p w14:paraId="0BBC4512" w14:textId="69E8A1FC" w:rsidR="006D60CF" w:rsidRDefault="006D60CF">
      <w:pPr>
        <w:pStyle w:val="CommentText"/>
      </w:pPr>
      <w:r>
        <w:rPr>
          <w:rStyle w:val="CommentReference"/>
        </w:rPr>
        <w:annotationRef/>
      </w:r>
      <w:r>
        <w:t>Make ordering consistent with previous studies (M, SD, alpha)</w:t>
      </w:r>
    </w:p>
  </w:comment>
  <w:comment w:id="313" w:author="Dylan Wiwad" w:date="2018-08-08T13:22:00Z" w:initials="DW">
    <w:p w14:paraId="1343CA47" w14:textId="4B9260D7" w:rsidR="006D60CF" w:rsidRDefault="006D60CF">
      <w:pPr>
        <w:pStyle w:val="CommentText"/>
      </w:pPr>
      <w:r>
        <w:rPr>
          <w:rStyle w:val="CommentReference"/>
        </w:rPr>
        <w:annotationRef/>
      </w:r>
      <w:r>
        <w:t>Include the previously described measures (e.g., SEIS) to report means, SDs, and reliabilities</w:t>
      </w:r>
    </w:p>
  </w:comment>
  <w:comment w:id="314" w:author="Lara Aknin" w:date="2018-08-09T13:01:00Z" w:initials="LA">
    <w:p w14:paraId="053BE165" w14:textId="0366D419" w:rsidR="006D60CF" w:rsidRDefault="006D60CF">
      <w:pPr>
        <w:pStyle w:val="CommentText"/>
      </w:pPr>
      <w:r>
        <w:rPr>
          <w:rStyle w:val="CommentReference"/>
        </w:rPr>
        <w:annotationRef/>
      </w:r>
      <w:r>
        <w:t>Definitely mention that this study was pre-</w:t>
      </w:r>
      <w:proofErr w:type="spellStart"/>
      <w:r>
        <w:t>reg</w:t>
      </w:r>
      <w:proofErr w:type="spellEnd"/>
      <w:r>
        <w:t xml:space="preserve"> in the lead up to study 3 and include link to </w:t>
      </w:r>
      <w:proofErr w:type="spellStart"/>
      <w:r>
        <w:t>osf</w:t>
      </w:r>
      <w:proofErr w:type="spellEnd"/>
      <w:r>
        <w:t xml:space="preserve"> pre-</w:t>
      </w:r>
      <w:proofErr w:type="spellStart"/>
      <w:r>
        <w:t>reg</w:t>
      </w:r>
      <w:proofErr w:type="spellEnd"/>
      <w:r>
        <w:t xml:space="preserve"> there too. </w:t>
      </w:r>
    </w:p>
  </w:comment>
  <w:comment w:id="318" w:author="Dylan Wiwad" w:date="2018-08-08T13:27:00Z" w:initials="DW">
    <w:p w14:paraId="7DC1C8DA" w14:textId="28E23B55" w:rsidR="006D60CF" w:rsidRDefault="006D60CF">
      <w:pPr>
        <w:pStyle w:val="CommentText"/>
      </w:pPr>
      <w:r>
        <w:rPr>
          <w:rStyle w:val="CommentReference"/>
        </w:rPr>
        <w:annotationRef/>
      </w:r>
      <w:r>
        <w:t>Primo. Good paragraph.</w:t>
      </w:r>
    </w:p>
  </w:comment>
  <w:comment w:id="323" w:author="Dylan Wiwad" w:date="2018-08-08T13:28:00Z" w:initials="DW">
    <w:p w14:paraId="2F4DFBF7" w14:textId="143D0A06" w:rsidR="006D60CF" w:rsidRDefault="006D60CF">
      <w:pPr>
        <w:pStyle w:val="CommentText"/>
      </w:pPr>
      <w:r>
        <w:rPr>
          <w:rStyle w:val="CommentReference"/>
        </w:rPr>
        <w:annotationRef/>
      </w:r>
      <w:r>
        <w:t xml:space="preserve">I’ve learned recently in R, assuming variances are equal, you can bypass this weird </w:t>
      </w:r>
      <w:proofErr w:type="spellStart"/>
      <w:r>
        <w:t>df</w:t>
      </w:r>
      <w:proofErr w:type="spellEnd"/>
      <w:r>
        <w:t xml:space="preserve"> shit by adding the argument </w:t>
      </w:r>
      <w:proofErr w:type="spellStart"/>
      <w:r>
        <w:t>var.equal</w:t>
      </w:r>
      <w:proofErr w:type="spellEnd"/>
      <w:r>
        <w:t xml:space="preserve"> = TRUE.</w:t>
      </w:r>
    </w:p>
    <w:p w14:paraId="2F741B03" w14:textId="77777777" w:rsidR="006D60CF" w:rsidRDefault="006D60CF">
      <w:pPr>
        <w:pStyle w:val="CommentText"/>
      </w:pPr>
    </w:p>
    <w:p w14:paraId="04B64A0C" w14:textId="4CBD21B3" w:rsidR="006D60CF" w:rsidRDefault="006D60CF">
      <w:pPr>
        <w:pStyle w:val="CommentText"/>
      </w:pPr>
      <w:r>
        <w:t>Double check here but I’m sure they must be equal at 1.13 and 1.19.</w:t>
      </w:r>
    </w:p>
  </w:comment>
  <w:comment w:id="332" w:author="Brett Mercier" w:date="2018-07-19T12:58:00Z" w:initials="BM">
    <w:p w14:paraId="53532E5A" w14:textId="3B48779A" w:rsidR="006D60CF" w:rsidRDefault="006D60CF">
      <w:pPr>
        <w:pStyle w:val="CommentText"/>
      </w:pPr>
      <w:r>
        <w:rPr>
          <w:rStyle w:val="CommentReference"/>
        </w:rPr>
        <w:annotationRef/>
      </w:r>
      <w:r>
        <w:t xml:space="preserve">Improve figure for final version </w:t>
      </w:r>
    </w:p>
  </w:comment>
  <w:comment w:id="333" w:author="Dylan Wiwad" w:date="2018-08-08T13:30:00Z" w:initials="DW">
    <w:p w14:paraId="0EC2BD93" w14:textId="205D4D82" w:rsidR="006D60CF" w:rsidRDefault="006D60CF">
      <w:pPr>
        <w:pStyle w:val="CommentText"/>
      </w:pPr>
      <w:r>
        <w:rPr>
          <w:rStyle w:val="CommentReference"/>
        </w:rPr>
        <w:annotationRef/>
      </w:r>
      <w:r>
        <w:t>Interesting. Perhaps this has to do with a floor effect whereby liberals see less free will and don’t find the manipulation convincing but conservatives do.</w:t>
      </w:r>
    </w:p>
    <w:p w14:paraId="5835BB3F" w14:textId="77777777" w:rsidR="006D60CF" w:rsidRDefault="006D60CF">
      <w:pPr>
        <w:pStyle w:val="CommentText"/>
      </w:pPr>
    </w:p>
    <w:p w14:paraId="3673441A" w14:textId="7F08650B" w:rsidR="006D60CF" w:rsidRDefault="006D60CF">
      <w:pPr>
        <w:pStyle w:val="CommentText"/>
      </w:pPr>
      <w:r>
        <w:t>Run the manipulation check in each group?</w:t>
      </w:r>
    </w:p>
    <w:p w14:paraId="232BFC8B" w14:textId="77777777" w:rsidR="006D60CF" w:rsidRDefault="006D60CF">
      <w:pPr>
        <w:pStyle w:val="CommentText"/>
      </w:pPr>
    </w:p>
    <w:p w14:paraId="698429D9" w14:textId="3D5ED874" w:rsidR="006D60CF" w:rsidRDefault="006D60CF">
      <w:pPr>
        <w:pStyle w:val="CommentText"/>
      </w:pPr>
      <w:r>
        <w:t>Perhaps the anti-free will manipulation was very effective in cons at lowering their belief in free will from baseline (big mediator effect size), but the manipulation was not very persuasive to liberals at raising belief in free will from baseline (low mediator effect size)</w:t>
      </w:r>
    </w:p>
  </w:comment>
  <w:comment w:id="342" w:author="Dylan Wiwad" w:date="2018-08-08T13:37:00Z" w:initials="DW">
    <w:p w14:paraId="3BB8929E" w14:textId="7622C4F9" w:rsidR="006D60CF" w:rsidRDefault="006D60CF">
      <w:pPr>
        <w:pStyle w:val="CommentText"/>
      </w:pPr>
      <w:r>
        <w:rPr>
          <w:rStyle w:val="CommentReference"/>
        </w:rPr>
        <w:annotationRef/>
      </w:r>
      <w:r>
        <w:t>Fantastic</w:t>
      </w:r>
    </w:p>
  </w:comment>
  <w:comment w:id="349" w:author="Lara Aknin" w:date="2018-08-09T13:19:00Z" w:initials="LA">
    <w:p w14:paraId="046FA7A6" w14:textId="51696683" w:rsidR="006D60CF" w:rsidRDefault="006D60CF">
      <w:pPr>
        <w:pStyle w:val="CommentText"/>
      </w:pPr>
      <w:r>
        <w:rPr>
          <w:rStyle w:val="CommentReference"/>
        </w:rPr>
        <w:annotationRef/>
      </w:r>
      <w:r>
        <w:t>To what? To exclude participants who were not paying attention?</w:t>
      </w:r>
    </w:p>
  </w:comment>
  <w:comment w:id="368" w:author="Azim Shariff" w:date="2018-08-09T01:16:00Z" w:initials="AS">
    <w:p w14:paraId="2AB58AE8" w14:textId="037F3A49" w:rsidR="006D60CF" w:rsidRDefault="006D60CF">
      <w:pPr>
        <w:pStyle w:val="CommentText"/>
      </w:pPr>
      <w:r>
        <w:rPr>
          <w:rStyle w:val="CommentReference"/>
        </w:rPr>
        <w:annotationRef/>
      </w:r>
      <w:r>
        <w:t xml:space="preserve">Might want to explain why we went over the 505 target since you just said people beyond the 505 target weren’t run. </w:t>
      </w:r>
    </w:p>
  </w:comment>
  <w:comment w:id="373" w:author="Lara Aknin" w:date="2018-08-09T13:14:00Z" w:initials="LA">
    <w:p w14:paraId="3062EDE6" w14:textId="15F0331E" w:rsidR="006D60CF" w:rsidRDefault="006D60CF">
      <w:pPr>
        <w:pStyle w:val="CommentText"/>
      </w:pPr>
      <w:r>
        <w:rPr>
          <w:rStyle w:val="CommentReference"/>
        </w:rPr>
        <w:annotationRef/>
      </w:r>
      <w:r>
        <w:t>Why? Add justification</w:t>
      </w:r>
    </w:p>
  </w:comment>
  <w:comment w:id="378" w:author="Lara Aknin" w:date="2018-08-09T13:17:00Z" w:initials="LA">
    <w:p w14:paraId="67A5A311" w14:textId="79127DCD" w:rsidR="006D60CF" w:rsidRDefault="006D60CF">
      <w:pPr>
        <w:pStyle w:val="CommentText"/>
      </w:pPr>
      <w:r>
        <w:rPr>
          <w:rStyle w:val="CommentReference"/>
        </w:rPr>
        <w:annotationRef/>
      </w:r>
      <w:r>
        <w:t xml:space="preserve">Therefore, consistent with our pre-registered inclusion criteria, </w:t>
      </w:r>
    </w:p>
  </w:comment>
  <w:comment w:id="387" w:author="Dylan Wiwad" w:date="2018-08-08T13:42:00Z" w:initials="DW">
    <w:p w14:paraId="29988ABE" w14:textId="5163C907" w:rsidR="006D60CF" w:rsidRDefault="006D60CF">
      <w:pPr>
        <w:pStyle w:val="CommentText"/>
      </w:pPr>
      <w:r>
        <w:rPr>
          <w:rStyle w:val="CommentReference"/>
        </w:rPr>
        <w:annotationRef/>
      </w:r>
      <w:r>
        <w:t>I don’t think we need the footnote again</w:t>
      </w:r>
    </w:p>
  </w:comment>
  <w:comment w:id="391" w:author="Dylan Wiwad" w:date="2018-08-08T13:42:00Z" w:initials="DW">
    <w:p w14:paraId="7C23ECF4" w14:textId="66B46699" w:rsidR="006D60CF" w:rsidRDefault="006D60CF">
      <w:pPr>
        <w:pStyle w:val="CommentText"/>
      </w:pPr>
      <w:r>
        <w:rPr>
          <w:rStyle w:val="CommentReference"/>
        </w:rPr>
        <w:annotationRef/>
      </w:r>
      <w:r>
        <w:t>I knew this was coming and its still frustrating. God damnit.</w:t>
      </w:r>
    </w:p>
    <w:p w14:paraId="31D0D8A5" w14:textId="77777777" w:rsidR="006D60CF" w:rsidRDefault="006D60CF">
      <w:pPr>
        <w:pStyle w:val="CommentText"/>
      </w:pPr>
    </w:p>
    <w:p w14:paraId="3413FC59" w14:textId="7D04F6E8" w:rsidR="006D60CF" w:rsidRDefault="006D60CF">
      <w:pPr>
        <w:pStyle w:val="CommentText"/>
      </w:pPr>
      <w:r>
        <w:t>I think running the manipulation check (i.e., free will beliefs in both groups) is useful to see if at least that changed between ideologies.</w:t>
      </w:r>
    </w:p>
  </w:comment>
  <w:comment w:id="412" w:author="Dylan Wiwad" w:date="2018-08-08T13:45:00Z" w:initials="DW">
    <w:p w14:paraId="36D7AB2C" w14:textId="29C9E319" w:rsidR="006D60CF" w:rsidRDefault="006D60CF">
      <w:pPr>
        <w:pStyle w:val="CommentText"/>
      </w:pPr>
      <w:r>
        <w:rPr>
          <w:rStyle w:val="CommentReference"/>
        </w:rPr>
        <w:annotationRef/>
      </w:r>
      <w:r>
        <w:t>I know we talked about this before but I’m not sure this is the best comparison. Given that the effect on free will is like .2, and it’s the mediator, would be want to compare to an alternative model where the effect is a bit smaller than that?</w:t>
      </w:r>
    </w:p>
    <w:p w14:paraId="1F2F6A6D" w14:textId="77777777" w:rsidR="006D60CF" w:rsidRDefault="006D60CF">
      <w:pPr>
        <w:pStyle w:val="CommentText"/>
      </w:pPr>
    </w:p>
    <w:p w14:paraId="7912A3F2" w14:textId="1770A080" w:rsidR="006D60CF" w:rsidRDefault="006D60CF">
      <w:pPr>
        <w:pStyle w:val="CommentText"/>
      </w:pPr>
      <w:r>
        <w:t>Oh JK. I immediately see now that you did exactly what I just said.</w:t>
      </w:r>
    </w:p>
  </w:comment>
  <w:comment w:id="416" w:author="Lara Aknin" w:date="2018-08-09T13:26:00Z" w:initials="LA">
    <w:p w14:paraId="74D62A1C" w14:textId="2B06AE9C" w:rsidR="006D60CF" w:rsidRDefault="006D60CF">
      <w:pPr>
        <w:pStyle w:val="CommentText"/>
      </w:pPr>
      <w:r>
        <w:rPr>
          <w:rStyle w:val="CommentReference"/>
        </w:rPr>
        <w:annotationRef/>
      </w:r>
      <w:r>
        <w:t xml:space="preserve">? Helpful to remind readers of the range of the scale. </w:t>
      </w:r>
    </w:p>
  </w:comment>
  <w:comment w:id="418" w:author="Dylan Wiwad" w:date="2018-08-08T13:47:00Z" w:initials="DW">
    <w:p w14:paraId="56CA0F03" w14:textId="1B6D2A29" w:rsidR="006D60CF" w:rsidRDefault="006D60CF">
      <w:pPr>
        <w:pStyle w:val="CommentText"/>
      </w:pPr>
      <w:r>
        <w:rPr>
          <w:rStyle w:val="CommentReference"/>
        </w:rPr>
        <w:annotationRef/>
      </w:r>
      <w:r>
        <w:t>I’m not sure I buy this, though. Because in my eyes a d of .02 or ,03 is far below the SESOI (</w:t>
      </w:r>
      <w:proofErr w:type="spellStart"/>
      <w:r>
        <w:t>Lakens</w:t>
      </w:r>
      <w:proofErr w:type="spellEnd"/>
      <w:r>
        <w:t xml:space="preserve">); I would consider those null, so the </w:t>
      </w:r>
      <w:proofErr w:type="spellStart"/>
      <w:r>
        <w:t>Baye’s</w:t>
      </w:r>
      <w:proofErr w:type="spellEnd"/>
      <w:r>
        <w:t xml:space="preserve"> Factors aren’t particularly meaningful with this comparison. </w:t>
      </w:r>
    </w:p>
    <w:p w14:paraId="74EBF6EF" w14:textId="77777777" w:rsidR="006D60CF" w:rsidRDefault="006D60CF">
      <w:pPr>
        <w:pStyle w:val="CommentText"/>
      </w:pPr>
    </w:p>
    <w:p w14:paraId="45F719C5" w14:textId="33A48138" w:rsidR="006D60CF" w:rsidRDefault="006D60CF">
      <w:pPr>
        <w:pStyle w:val="CommentText"/>
      </w:pPr>
      <w:proofErr w:type="gramStart"/>
      <w:r>
        <w:t>TL;DR</w:t>
      </w:r>
      <w:proofErr w:type="gramEnd"/>
      <w:r>
        <w:t xml:space="preserve"> even if we were adequately powered to detect an effect of .03, and found it, I would consider that meaningless anyways. </w:t>
      </w:r>
    </w:p>
  </w:comment>
  <w:comment w:id="420" w:author="Azim Shariff" w:date="2018-08-09T01:47:00Z" w:initials="AS">
    <w:p w14:paraId="10DE0C69" w14:textId="0CA6E26D" w:rsidR="006D60CF" w:rsidRDefault="006D60CF">
      <w:pPr>
        <w:pStyle w:val="CommentText"/>
      </w:pPr>
      <w:r>
        <w:rPr>
          <w:rStyle w:val="CommentReference"/>
        </w:rPr>
        <w:annotationRef/>
      </w:r>
      <w:r>
        <w:t xml:space="preserve">Needs more explanation and justification for using this method. Refer to the original Nichols and </w:t>
      </w:r>
      <w:proofErr w:type="spellStart"/>
      <w:r>
        <w:t>Knobe</w:t>
      </w:r>
      <w:proofErr w:type="spellEnd"/>
      <w:r>
        <w:t xml:space="preserve"> paper for the reasoning on why this is a useful and meaningful test.</w:t>
      </w:r>
    </w:p>
  </w:comment>
  <w:comment w:id="430" w:author="Lara Aknin" w:date="2018-08-09T13:32:00Z" w:initials="LA">
    <w:p w14:paraId="4784B031" w14:textId="619BB55F" w:rsidR="006D60CF" w:rsidRDefault="006D60CF">
      <w:pPr>
        <w:pStyle w:val="CommentText"/>
      </w:pPr>
      <w:r>
        <w:rPr>
          <w:rStyle w:val="CommentReference"/>
        </w:rPr>
        <w:annotationRef/>
      </w:r>
      <w:r>
        <w:t xml:space="preserve">Do we need these labels? The two universes are introduced above without them and doing so here seems odd. </w:t>
      </w:r>
    </w:p>
  </w:comment>
  <w:comment w:id="431" w:author="Lara Aknin" w:date="2018-08-09T13:34:00Z" w:initials="LA">
    <w:p w14:paraId="3D762E45" w14:textId="46FB09AB" w:rsidR="006D60CF" w:rsidRDefault="006D60CF">
      <w:pPr>
        <w:pStyle w:val="CommentText"/>
      </w:pPr>
      <w:r>
        <w:rPr>
          <w:rStyle w:val="CommentReference"/>
        </w:rPr>
        <w:annotationRef/>
      </w:r>
      <w:r>
        <w:t>Need chi square test to show that this deviation is different from 50/50 split</w:t>
      </w:r>
    </w:p>
  </w:comment>
  <w:comment w:id="432" w:author="Lara Aknin" w:date="2018-08-09T13:35:00Z" w:initials="LA">
    <w:p w14:paraId="75E0B509" w14:textId="3D95AF7C" w:rsidR="006D60CF" w:rsidRDefault="006D60CF">
      <w:pPr>
        <w:pStyle w:val="CommentText"/>
      </w:pPr>
      <w:r>
        <w:rPr>
          <w:rStyle w:val="CommentReference"/>
        </w:rPr>
        <w:annotationRef/>
      </w:r>
      <w:r>
        <w:t>?</w:t>
      </w:r>
    </w:p>
  </w:comment>
  <w:comment w:id="439" w:author="Lara Aknin" w:date="2018-08-09T13:36:00Z" w:initials="LA">
    <w:p w14:paraId="0C038606" w14:textId="27878A56" w:rsidR="006D60CF" w:rsidRDefault="006D60CF">
      <w:pPr>
        <w:pStyle w:val="CommentText"/>
      </w:pPr>
      <w:r>
        <w:rPr>
          <w:rStyle w:val="CommentReference"/>
        </w:rPr>
        <w:annotationRef/>
      </w:r>
      <w:r>
        <w:t xml:space="preserve">Should this be centered? Think so but I’m not sure! Check </w:t>
      </w:r>
      <w:proofErr w:type="spellStart"/>
      <w:r>
        <w:t>apa</w:t>
      </w:r>
      <w:proofErr w:type="spellEnd"/>
      <w:r>
        <w:t xml:space="preserve"> manual for heading placement</w:t>
      </w:r>
    </w:p>
  </w:comment>
  <w:comment w:id="440" w:author="Lara Aknin" w:date="2018-08-09T13:37:00Z" w:initials="LA">
    <w:p w14:paraId="2C76EA9B" w14:textId="2D1F30AD" w:rsidR="006D60CF" w:rsidRDefault="006D60CF">
      <w:pPr>
        <w:pStyle w:val="CommentText"/>
      </w:pPr>
      <w:r>
        <w:rPr>
          <w:rStyle w:val="CommentReference"/>
        </w:rPr>
        <w:annotationRef/>
      </w:r>
      <w:r>
        <w:t>High?</w:t>
      </w:r>
    </w:p>
  </w:comment>
  <w:comment w:id="471" w:author="Azim Shariff" w:date="2018-08-09T01:50:00Z" w:initials="AS">
    <w:p w14:paraId="5BF42A17" w14:textId="5279D1D7" w:rsidR="006D60CF" w:rsidRDefault="006D60CF">
      <w:pPr>
        <w:pStyle w:val="CommentText"/>
      </w:pPr>
      <w:r>
        <w:rPr>
          <w:rStyle w:val="CommentReference"/>
        </w:rPr>
        <w:annotationRef/>
      </w:r>
      <w:r>
        <w:t xml:space="preserve">Confusing sentence. </w:t>
      </w:r>
    </w:p>
  </w:comment>
  <w:comment w:id="479" w:author="Azim Shariff" w:date="2018-08-09T01:53:00Z" w:initials="AS">
    <w:p w14:paraId="09F84ECA" w14:textId="6D88126C" w:rsidR="006D60CF" w:rsidRDefault="006D60CF">
      <w:pPr>
        <w:pStyle w:val="CommentText"/>
      </w:pPr>
      <w:r>
        <w:rPr>
          <w:rStyle w:val="CommentReference"/>
        </w:rPr>
        <w:annotationRef/>
      </w:r>
      <w:r>
        <w:t>Not fully convinced by this reasoning. It seems to me that there are two ways that the wealth of the rich can be perceived as unjustified. One, it can be perceived as actively ill-gotten, in which case this reasoning makes sense (</w:t>
      </w:r>
      <w:proofErr w:type="spellStart"/>
      <w:r>
        <w:t>amping</w:t>
      </w:r>
      <w:proofErr w:type="spellEnd"/>
      <w:r>
        <w:t xml:space="preserve"> up free will beliefs make them more responsible for their active behavior). The other way is that they were passively undeserving. In that case, </w:t>
      </w:r>
      <w:proofErr w:type="spellStart"/>
      <w:r>
        <w:t>amping</w:t>
      </w:r>
      <w:proofErr w:type="spellEnd"/>
      <w:r>
        <w:t xml:space="preserve"> up the free will would make them seem </w:t>
      </w:r>
      <w:r>
        <w:rPr>
          <w:i/>
        </w:rPr>
        <w:t>more</w:t>
      </w:r>
      <w:r>
        <w:t xml:space="preserve"> deserving since it gives them more credit for the wealth they achieved.  </w:t>
      </w:r>
    </w:p>
  </w:comment>
  <w:comment w:id="484" w:author="Brett Mercier" w:date="2018-08-02T16:58:00Z" w:initials="BM">
    <w:p w14:paraId="5F192220" w14:textId="0582379E" w:rsidR="006D60CF" w:rsidRDefault="006D60CF">
      <w:pPr>
        <w:pStyle w:val="CommentText"/>
      </w:pPr>
      <w:r>
        <w:rPr>
          <w:rStyle w:val="CommentReference"/>
        </w:rPr>
        <w:annotationRef/>
      </w:r>
      <w:r>
        <w:t>I’m struggling to come up with a good way to end the discussion, any suggestions are appreciated</w:t>
      </w:r>
    </w:p>
  </w:comment>
  <w:comment w:id="481" w:author="Azim Shariff" w:date="2018-08-09T02:12:00Z" w:initials="AS">
    <w:p w14:paraId="1B36740E" w14:textId="63852AAF" w:rsidR="006D60CF" w:rsidRDefault="006D60CF">
      <w:pPr>
        <w:pStyle w:val="CommentText"/>
      </w:pPr>
      <w:r>
        <w:rPr>
          <w:rStyle w:val="CommentReference"/>
        </w:rPr>
        <w:annotationRef/>
      </w:r>
      <w:r>
        <w:t>Yes, this sort of lands on a thud. I’ll try to think of another way to end things, and I encourage the other authors to do the same. I’m not opposed to ending on this political note. It is a consistent finding that conservatives endorse higher free will beliefs (both in data and anecdote). I’ve got an unpublished paper with Cory and Jim Everett (and others) showing that one of the reasons for that difference is that conservatives tend to be more inclined to punish. I suspect there are some interesting theoretical connections there. Brett, I’ll send it in an email.</w:t>
      </w:r>
    </w:p>
  </w:comment>
  <w:comment w:id="482" w:author="Lara Aknin" w:date="2018-08-09T14:24:00Z" w:initials="LA">
    <w:p w14:paraId="3E0C18FB" w14:textId="1BACC89D" w:rsidR="006D60CF" w:rsidRDefault="006D60CF">
      <w:pPr>
        <w:pStyle w:val="CommentText"/>
      </w:pPr>
      <w:r>
        <w:rPr>
          <w:rStyle w:val="CommentReference"/>
        </w:rPr>
        <w:annotationRef/>
      </w:r>
      <w:r>
        <w:t xml:space="preserve">How about returning to the opening example of Bezos and 21% of Americans in poverty? Based on our data, we could wager a guess as to why some people find this inequality more acceptable than others. </w:t>
      </w:r>
    </w:p>
  </w:comment>
  <w:comment w:id="483" w:author="Angela Robinson" w:date="2018-08-10T12:07:00Z" w:initials="AR">
    <w:p w14:paraId="0AF77EB8" w14:textId="775A9C8E" w:rsidR="00D96FE2" w:rsidRDefault="00D96FE2">
      <w:pPr>
        <w:pStyle w:val="CommentText"/>
      </w:pPr>
      <w:r>
        <w:rPr>
          <w:rStyle w:val="CommentReference"/>
        </w:rPr>
        <w:annotationRef/>
      </w:r>
      <w:r>
        <w:t xml:space="preserve">I like this idea. </w:t>
      </w:r>
      <w:r>
        <w:t xml:space="preserve">This framing might work better if the % of Americans is based on overall population and not based on % of children in poverty (since kids have less control over their economic </w:t>
      </w:r>
      <w:r>
        <w:t>outcomes)</w:t>
      </w:r>
      <w:bookmarkStart w:id="485" w:name="_GoBack"/>
      <w:bookmarkEnd w:id="485"/>
    </w:p>
  </w:comment>
  <w:comment w:id="486" w:author="Brett Mercier" w:date="2018-08-02T17:00:00Z" w:initials="BM">
    <w:p w14:paraId="0E6E6E34" w14:textId="47A72C5D" w:rsidR="006D60CF" w:rsidRDefault="006D60CF">
      <w:pPr>
        <w:pStyle w:val="CommentText"/>
      </w:pPr>
      <w:r>
        <w:rPr>
          <w:rStyle w:val="CommentReference"/>
        </w:rPr>
        <w:annotationRef/>
      </w:r>
      <w:proofErr w:type="spellStart"/>
      <w:r>
        <w:t>Fee</w:t>
      </w:r>
      <w:proofErr w:type="spellEnd"/>
      <w:r>
        <w:t xml:space="preserve"> free to edit or update this section if I missed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70A40" w15:done="0"/>
  <w15:commentEx w15:paraId="273F7ACA" w15:done="0"/>
  <w15:commentEx w15:paraId="6458D0BB" w15:done="0"/>
  <w15:commentEx w15:paraId="44DB598B" w15:done="0"/>
  <w15:commentEx w15:paraId="158153BC" w15:paraIdParent="44DB598B" w15:done="0"/>
  <w15:commentEx w15:paraId="79C612FB" w15:paraIdParent="44DB598B" w15:done="0"/>
  <w15:commentEx w15:paraId="712B12D3" w15:done="0"/>
  <w15:commentEx w15:paraId="1D149744" w15:done="0"/>
  <w15:commentEx w15:paraId="2A919FB7" w15:done="0"/>
  <w15:commentEx w15:paraId="19157EF3" w15:done="0"/>
  <w15:commentEx w15:paraId="73A384EE" w15:done="0"/>
  <w15:commentEx w15:paraId="4D9E63D5" w15:done="0"/>
  <w15:commentEx w15:paraId="1F7B63CC" w15:done="0"/>
  <w15:commentEx w15:paraId="60DE991A" w15:done="0"/>
  <w15:commentEx w15:paraId="6B67B162" w15:paraIdParent="60DE991A" w15:done="0"/>
  <w15:commentEx w15:paraId="2710438E" w15:done="0"/>
  <w15:commentEx w15:paraId="159845BD" w15:done="0"/>
  <w15:commentEx w15:paraId="7AE55119" w15:done="0"/>
  <w15:commentEx w15:paraId="24C380CA" w15:done="0"/>
  <w15:commentEx w15:paraId="796AFE14" w15:done="0"/>
  <w15:commentEx w15:paraId="140AE2CC" w15:done="0"/>
  <w15:commentEx w15:paraId="79BF4E99" w15:done="0"/>
  <w15:commentEx w15:paraId="6724D27A" w15:done="0"/>
  <w15:commentEx w15:paraId="537C53ED" w15:done="0"/>
  <w15:commentEx w15:paraId="285AF7CF" w15:paraIdParent="537C53ED" w15:done="0"/>
  <w15:commentEx w15:paraId="34E56033" w15:done="0"/>
  <w15:commentEx w15:paraId="76848ACB" w15:paraIdParent="34E56033" w15:done="0"/>
  <w15:commentEx w15:paraId="2D065E14" w15:paraIdParent="34E56033" w15:done="0"/>
  <w15:commentEx w15:paraId="2A7C70F2" w15:done="0"/>
  <w15:commentEx w15:paraId="78AEABFA" w15:paraIdParent="2A7C70F2" w15:done="0"/>
  <w15:commentEx w15:paraId="60917A86" w15:paraIdParent="2A7C70F2" w15:done="0"/>
  <w15:commentEx w15:paraId="36AAAC1D" w15:done="0"/>
  <w15:commentEx w15:paraId="532D1EA5" w15:done="0"/>
  <w15:commentEx w15:paraId="0BB0B85E" w15:paraIdParent="532D1EA5" w15:done="0"/>
  <w15:commentEx w15:paraId="5DDA0A98" w15:done="0"/>
  <w15:commentEx w15:paraId="048AD4C4" w15:done="0"/>
  <w15:commentEx w15:paraId="0BCAED72" w15:done="0"/>
  <w15:commentEx w15:paraId="0F3FD8BF" w15:done="0"/>
  <w15:commentEx w15:paraId="4452B0D7" w15:done="0"/>
  <w15:commentEx w15:paraId="75DA0B2C" w15:done="0"/>
  <w15:commentEx w15:paraId="553F97E1" w15:done="0"/>
  <w15:commentEx w15:paraId="34AA0A35" w15:done="0"/>
  <w15:commentEx w15:paraId="1B1FE3A9" w15:done="0"/>
  <w15:commentEx w15:paraId="1A226FE8" w15:done="0"/>
  <w15:commentEx w15:paraId="3DF9AB3E" w15:done="0"/>
  <w15:commentEx w15:paraId="05E23F4C" w15:done="0"/>
  <w15:commentEx w15:paraId="03C80932" w15:done="0"/>
  <w15:commentEx w15:paraId="790D131A" w15:done="0"/>
  <w15:commentEx w15:paraId="37A4033B" w15:done="0"/>
  <w15:commentEx w15:paraId="007E4070" w15:done="0"/>
  <w15:commentEx w15:paraId="2A3AA511" w15:done="0"/>
  <w15:commentEx w15:paraId="1A47254C" w15:done="0"/>
  <w15:commentEx w15:paraId="0BBC4512" w15:done="0"/>
  <w15:commentEx w15:paraId="1343CA47" w15:done="0"/>
  <w15:commentEx w15:paraId="053BE165" w15:done="0"/>
  <w15:commentEx w15:paraId="7DC1C8DA" w15:done="0"/>
  <w15:commentEx w15:paraId="04B64A0C" w15:done="0"/>
  <w15:commentEx w15:paraId="53532E5A" w15:done="0"/>
  <w15:commentEx w15:paraId="698429D9" w15:done="0"/>
  <w15:commentEx w15:paraId="3BB8929E" w15:done="0"/>
  <w15:commentEx w15:paraId="046FA7A6" w15:done="0"/>
  <w15:commentEx w15:paraId="2AB58AE8" w15:done="0"/>
  <w15:commentEx w15:paraId="3062EDE6" w15:done="0"/>
  <w15:commentEx w15:paraId="67A5A311" w15:done="0"/>
  <w15:commentEx w15:paraId="29988ABE" w15:done="0"/>
  <w15:commentEx w15:paraId="3413FC59" w15:done="0"/>
  <w15:commentEx w15:paraId="7912A3F2" w15:done="0"/>
  <w15:commentEx w15:paraId="74D62A1C" w15:done="0"/>
  <w15:commentEx w15:paraId="45F719C5" w15:done="0"/>
  <w15:commentEx w15:paraId="10DE0C69" w15:done="0"/>
  <w15:commentEx w15:paraId="4784B031" w15:done="0"/>
  <w15:commentEx w15:paraId="3D762E45" w15:done="0"/>
  <w15:commentEx w15:paraId="75E0B509" w15:done="0"/>
  <w15:commentEx w15:paraId="0C038606" w15:done="0"/>
  <w15:commentEx w15:paraId="2C76EA9B" w15:done="0"/>
  <w15:commentEx w15:paraId="5BF42A17" w15:done="0"/>
  <w15:commentEx w15:paraId="09F84ECA" w15:done="0"/>
  <w15:commentEx w15:paraId="5F192220" w15:done="0"/>
  <w15:commentEx w15:paraId="1B36740E" w15:done="0"/>
  <w15:commentEx w15:paraId="3E0C18FB" w15:done="0"/>
  <w15:commentEx w15:paraId="0AF77EB8" w15:paraIdParent="3E0C18FB" w15:done="0"/>
  <w15:commentEx w15:paraId="0E6E6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70A40" w16cid:durableId="1F17D81E"/>
  <w16cid:commentId w16cid:paraId="273F7ACA" w16cid:durableId="1F17D81F"/>
  <w16cid:commentId w16cid:paraId="6458D0BB" w16cid:durableId="1F17D820"/>
  <w16cid:commentId w16cid:paraId="44DB598B" w16cid:durableId="1F13ED20"/>
  <w16cid:commentId w16cid:paraId="158153BC" w16cid:durableId="1F13FFC5"/>
  <w16cid:commentId w16cid:paraId="79C612FB" w16cid:durableId="1F17D823"/>
  <w16cid:commentId w16cid:paraId="712B12D3" w16cid:durableId="1F17D824"/>
  <w16cid:commentId w16cid:paraId="1D149744" w16cid:durableId="1F17D825"/>
  <w16cid:commentId w16cid:paraId="2A919FB7" w16cid:durableId="1F17D826"/>
  <w16cid:commentId w16cid:paraId="19157EF3" w16cid:durableId="1F17D827"/>
  <w16cid:commentId w16cid:paraId="73A384EE" w16cid:durableId="1F17DF06"/>
  <w16cid:commentId w16cid:paraId="4D9E63D5" w16cid:durableId="1F13ED22"/>
  <w16cid:commentId w16cid:paraId="1F7B63CC" w16cid:durableId="1F17D829"/>
  <w16cid:commentId w16cid:paraId="60DE991A" w16cid:durableId="1F13ED23"/>
  <w16cid:commentId w16cid:paraId="6B67B162" w16cid:durableId="1F17D82B"/>
  <w16cid:commentId w16cid:paraId="2710438E" w16cid:durableId="1F17D82C"/>
  <w16cid:commentId w16cid:paraId="159845BD" w16cid:durableId="1F13ED24"/>
  <w16cid:commentId w16cid:paraId="7AE55119" w16cid:durableId="1F17D82E"/>
  <w16cid:commentId w16cid:paraId="24C380CA" w16cid:durableId="1F17D82F"/>
  <w16cid:commentId w16cid:paraId="796AFE14" w16cid:durableId="1F17D830"/>
  <w16cid:commentId w16cid:paraId="140AE2CC" w16cid:durableId="1F17D831"/>
  <w16cid:commentId w16cid:paraId="79BF4E99" w16cid:durableId="1F17D832"/>
  <w16cid:commentId w16cid:paraId="6724D27A" w16cid:durableId="1F17D833"/>
  <w16cid:commentId w16cid:paraId="537C53ED" w16cid:durableId="1F17D834"/>
  <w16cid:commentId w16cid:paraId="285AF7CF" w16cid:durableId="1F17E899"/>
  <w16cid:commentId w16cid:paraId="34E56033" w16cid:durableId="1F13ED25"/>
  <w16cid:commentId w16cid:paraId="76848ACB" w16cid:durableId="1F13F236"/>
  <w16cid:commentId w16cid:paraId="2D065E14" w16cid:durableId="1F17D837"/>
  <w16cid:commentId w16cid:paraId="2A7C70F2" w16cid:durableId="1F17D838"/>
  <w16cid:commentId w16cid:paraId="78AEABFA" w16cid:durableId="1F17D839"/>
  <w16cid:commentId w16cid:paraId="60917A86" w16cid:durableId="1F17D83A"/>
  <w16cid:commentId w16cid:paraId="36AAAC1D" w16cid:durableId="1F17D83B"/>
  <w16cid:commentId w16cid:paraId="532D1EA5" w16cid:durableId="1F17D83C"/>
  <w16cid:commentId w16cid:paraId="0BB0B85E" w16cid:durableId="1F17D83D"/>
  <w16cid:commentId w16cid:paraId="5DDA0A98" w16cid:durableId="1F17D83E"/>
  <w16cid:commentId w16cid:paraId="048AD4C4" w16cid:durableId="1F17D83F"/>
  <w16cid:commentId w16cid:paraId="0BCAED72" w16cid:durableId="1F17D840"/>
  <w16cid:commentId w16cid:paraId="0F3FD8BF" w16cid:durableId="1F17EAB5"/>
  <w16cid:commentId w16cid:paraId="4452B0D7" w16cid:durableId="1F17D841"/>
  <w16cid:commentId w16cid:paraId="75DA0B2C" w16cid:durableId="1F17D842"/>
  <w16cid:commentId w16cid:paraId="553F97E1" w16cid:durableId="1F17D843"/>
  <w16cid:commentId w16cid:paraId="34AA0A35" w16cid:durableId="1F17D844"/>
  <w16cid:commentId w16cid:paraId="1B1FE3A9" w16cid:durableId="1F17D845"/>
  <w16cid:commentId w16cid:paraId="1A226FE8" w16cid:durableId="1F17D846"/>
  <w16cid:commentId w16cid:paraId="3DF9AB3E" w16cid:durableId="1F17D847"/>
  <w16cid:commentId w16cid:paraId="05E23F4C" w16cid:durableId="1F17D848"/>
  <w16cid:commentId w16cid:paraId="03C80932" w16cid:durableId="1F17ED80"/>
  <w16cid:commentId w16cid:paraId="790D131A" w16cid:durableId="1F17D849"/>
  <w16cid:commentId w16cid:paraId="37A4033B" w16cid:durableId="1F17D84A"/>
  <w16cid:commentId w16cid:paraId="007E4070" w16cid:durableId="1F17D84B"/>
  <w16cid:commentId w16cid:paraId="2A3AA511" w16cid:durableId="1F17D84C"/>
  <w16cid:commentId w16cid:paraId="1A47254C" w16cid:durableId="1F17D84D"/>
  <w16cid:commentId w16cid:paraId="0BBC4512" w16cid:durableId="1F17D84E"/>
  <w16cid:commentId w16cid:paraId="1343CA47" w16cid:durableId="1F17D84F"/>
  <w16cid:commentId w16cid:paraId="053BE165" w16cid:durableId="1F17D850"/>
  <w16cid:commentId w16cid:paraId="7DC1C8DA" w16cid:durableId="1F17D851"/>
  <w16cid:commentId w16cid:paraId="04B64A0C" w16cid:durableId="1F17D852"/>
  <w16cid:commentId w16cid:paraId="53532E5A" w16cid:durableId="1EFB098A"/>
  <w16cid:commentId w16cid:paraId="698429D9" w16cid:durableId="1F17D854"/>
  <w16cid:commentId w16cid:paraId="3BB8929E" w16cid:durableId="1F17D855"/>
  <w16cid:commentId w16cid:paraId="046FA7A6" w16cid:durableId="1F17D856"/>
  <w16cid:commentId w16cid:paraId="2AB58AE8" w16cid:durableId="1F17D857"/>
  <w16cid:commentId w16cid:paraId="3062EDE6" w16cid:durableId="1F17D858"/>
  <w16cid:commentId w16cid:paraId="67A5A311" w16cid:durableId="1F17D859"/>
  <w16cid:commentId w16cid:paraId="29988ABE" w16cid:durableId="1F17D85A"/>
  <w16cid:commentId w16cid:paraId="3413FC59" w16cid:durableId="1F17D85B"/>
  <w16cid:commentId w16cid:paraId="7912A3F2" w16cid:durableId="1F17D85C"/>
  <w16cid:commentId w16cid:paraId="74D62A1C" w16cid:durableId="1F17D85D"/>
  <w16cid:commentId w16cid:paraId="45F719C5" w16cid:durableId="1F17D85E"/>
  <w16cid:commentId w16cid:paraId="10DE0C69" w16cid:durableId="1F17D85F"/>
  <w16cid:commentId w16cid:paraId="4784B031" w16cid:durableId="1F17D860"/>
  <w16cid:commentId w16cid:paraId="3D762E45" w16cid:durableId="1F17D861"/>
  <w16cid:commentId w16cid:paraId="75E0B509" w16cid:durableId="1F17D862"/>
  <w16cid:commentId w16cid:paraId="0C038606" w16cid:durableId="1F17D863"/>
  <w16cid:commentId w16cid:paraId="2C76EA9B" w16cid:durableId="1F17D864"/>
  <w16cid:commentId w16cid:paraId="5BF42A17" w16cid:durableId="1F17D865"/>
  <w16cid:commentId w16cid:paraId="09F84ECA" w16cid:durableId="1F17D866"/>
  <w16cid:commentId w16cid:paraId="1B36740E" w16cid:durableId="1F17D867"/>
  <w16cid:commentId w16cid:paraId="3E0C18FB" w16cid:durableId="1F17D868"/>
  <w16cid:commentId w16cid:paraId="0AF77EB8" w16cid:durableId="1F17FE83"/>
  <w16cid:commentId w16cid:paraId="0E6E6E34" w16cid:durableId="1F0DB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0523D" w14:textId="77777777" w:rsidR="00D93E61" w:rsidRDefault="00D93E61" w:rsidP="00ED4204">
      <w:pPr>
        <w:spacing w:after="0" w:line="240" w:lineRule="auto"/>
      </w:pPr>
      <w:r>
        <w:separator/>
      </w:r>
    </w:p>
  </w:endnote>
  <w:endnote w:type="continuationSeparator" w:id="0">
    <w:p w14:paraId="4DEABDF5" w14:textId="77777777" w:rsidR="00D93E61" w:rsidRDefault="00D93E61" w:rsidP="00ED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8110F" w14:textId="77777777" w:rsidR="00D93E61" w:rsidRDefault="00D93E61" w:rsidP="00ED4204">
      <w:pPr>
        <w:spacing w:after="0" w:line="240" w:lineRule="auto"/>
      </w:pPr>
      <w:r>
        <w:separator/>
      </w:r>
    </w:p>
  </w:footnote>
  <w:footnote w:type="continuationSeparator" w:id="0">
    <w:p w14:paraId="3856E7AF" w14:textId="77777777" w:rsidR="00D93E61" w:rsidRDefault="00D93E61" w:rsidP="00ED4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79617"/>
      <w:docPartObj>
        <w:docPartGallery w:val="Page Numbers (Top of Page)"/>
        <w:docPartUnique/>
      </w:docPartObj>
    </w:sdtPr>
    <w:sdtEndPr>
      <w:rPr>
        <w:rFonts w:ascii="Times New Roman" w:hAnsi="Times New Roman" w:cs="Times New Roman"/>
        <w:noProof/>
        <w:sz w:val="24"/>
        <w:szCs w:val="24"/>
      </w:rPr>
    </w:sdtEndPr>
    <w:sdtContent>
      <w:p w14:paraId="194AF9F9" w14:textId="5C63AC96" w:rsidR="006D60CF" w:rsidRPr="00ED4204" w:rsidRDefault="006D60CF">
        <w:pPr>
          <w:pStyle w:val="Header"/>
          <w:jc w:val="right"/>
          <w:rPr>
            <w:rFonts w:ascii="Times New Roman" w:hAnsi="Times New Roman" w:cs="Times New Roman"/>
            <w:sz w:val="24"/>
            <w:szCs w:val="24"/>
          </w:rPr>
        </w:pPr>
        <w:r w:rsidRPr="00ED4204">
          <w:rPr>
            <w:rFonts w:ascii="Times New Roman" w:hAnsi="Times New Roman" w:cs="Times New Roman"/>
            <w:sz w:val="24"/>
            <w:szCs w:val="24"/>
          </w:rPr>
          <w:t xml:space="preserve">FREE WILL AND INEQUALITY                                                                                                 </w:t>
        </w:r>
        <w:r w:rsidRPr="00ED4204">
          <w:rPr>
            <w:rFonts w:ascii="Times New Roman" w:hAnsi="Times New Roman" w:cs="Times New Roman"/>
            <w:sz w:val="24"/>
            <w:szCs w:val="24"/>
          </w:rPr>
          <w:fldChar w:fldCharType="begin"/>
        </w:r>
        <w:r w:rsidRPr="00ED4204">
          <w:rPr>
            <w:rFonts w:ascii="Times New Roman" w:hAnsi="Times New Roman" w:cs="Times New Roman"/>
            <w:sz w:val="24"/>
            <w:szCs w:val="24"/>
          </w:rPr>
          <w:instrText xml:space="preserve"> PAGE   \* MERGEFORMAT </w:instrText>
        </w:r>
        <w:r w:rsidRPr="00ED4204">
          <w:rPr>
            <w:rFonts w:ascii="Times New Roman" w:hAnsi="Times New Roman" w:cs="Times New Roman"/>
            <w:sz w:val="24"/>
            <w:szCs w:val="24"/>
          </w:rPr>
          <w:fldChar w:fldCharType="separate"/>
        </w:r>
        <w:r>
          <w:rPr>
            <w:rFonts w:ascii="Times New Roman" w:hAnsi="Times New Roman" w:cs="Times New Roman"/>
            <w:noProof/>
            <w:sz w:val="24"/>
            <w:szCs w:val="24"/>
          </w:rPr>
          <w:t>29</w:t>
        </w:r>
        <w:r w:rsidRPr="00ED4204">
          <w:rPr>
            <w:rFonts w:ascii="Times New Roman" w:hAnsi="Times New Roman" w:cs="Times New Roman"/>
            <w:noProof/>
            <w:sz w:val="24"/>
            <w:szCs w:val="24"/>
          </w:rPr>
          <w:fldChar w:fldCharType="end"/>
        </w:r>
      </w:p>
    </w:sdtContent>
  </w:sdt>
  <w:p w14:paraId="79EE9468" w14:textId="77777777" w:rsidR="006D60CF" w:rsidRDefault="006D6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1874" w14:textId="447167C6" w:rsidR="006D60CF" w:rsidRPr="00ED4204" w:rsidRDefault="006D60CF">
    <w:pPr>
      <w:pStyle w:val="Header"/>
      <w:rPr>
        <w:rFonts w:ascii="Times New Roman" w:hAnsi="Times New Roman" w:cs="Times New Roman"/>
        <w:sz w:val="24"/>
        <w:szCs w:val="24"/>
      </w:rPr>
    </w:pPr>
    <w:r w:rsidRPr="00ED4204">
      <w:rPr>
        <w:rFonts w:ascii="Times New Roman" w:hAnsi="Times New Roman" w:cs="Times New Roman"/>
        <w:sz w:val="24"/>
        <w:szCs w:val="24"/>
      </w:rPr>
      <w:t xml:space="preserve">Running head: FREE WILL AND INEQUALITY                         </w:t>
    </w:r>
    <w:r>
      <w:rPr>
        <w:rFonts w:ascii="Times New Roman" w:hAnsi="Times New Roman" w:cs="Times New Roman"/>
        <w:sz w:val="24"/>
        <w:szCs w:val="24"/>
      </w:rPr>
      <w:t xml:space="preserve">        </w:t>
    </w:r>
    <w:r w:rsidRPr="00ED4204">
      <w:rPr>
        <w:rFonts w:ascii="Times New Roman" w:hAnsi="Times New Roman" w:cs="Times New Roman"/>
        <w:sz w:val="24"/>
        <w:szCs w:val="24"/>
      </w:rPr>
      <w:t xml:space="preserve">                                        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Wiwad">
    <w15:presenceInfo w15:providerId="Windows Live" w15:userId="0713c8a89f6d8a6d"/>
  </w15:person>
  <w15:person w15:author="Angela Robinson">
    <w15:presenceInfo w15:providerId="Windows Live" w15:userId="e76b4afc56c572d1"/>
  </w15:person>
  <w15:person w15:author="Brett Mercier">
    <w15:presenceInfo w15:providerId="Windows Live" w15:userId="95912da3cd4bdd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BA"/>
    <w:rsid w:val="00003F92"/>
    <w:rsid w:val="00006DE2"/>
    <w:rsid w:val="000079FE"/>
    <w:rsid w:val="000111F3"/>
    <w:rsid w:val="00011593"/>
    <w:rsid w:val="00013389"/>
    <w:rsid w:val="00016007"/>
    <w:rsid w:val="0002065D"/>
    <w:rsid w:val="000239C6"/>
    <w:rsid w:val="00024204"/>
    <w:rsid w:val="0002527B"/>
    <w:rsid w:val="00025412"/>
    <w:rsid w:val="00027C7C"/>
    <w:rsid w:val="00030389"/>
    <w:rsid w:val="00030579"/>
    <w:rsid w:val="000310B4"/>
    <w:rsid w:val="00033210"/>
    <w:rsid w:val="00033A96"/>
    <w:rsid w:val="000350D0"/>
    <w:rsid w:val="000353D2"/>
    <w:rsid w:val="00035E4C"/>
    <w:rsid w:val="0003641B"/>
    <w:rsid w:val="00045200"/>
    <w:rsid w:val="00046408"/>
    <w:rsid w:val="000510B7"/>
    <w:rsid w:val="00053223"/>
    <w:rsid w:val="00053664"/>
    <w:rsid w:val="00056ECA"/>
    <w:rsid w:val="00060D27"/>
    <w:rsid w:val="00064CAD"/>
    <w:rsid w:val="00064F16"/>
    <w:rsid w:val="00065046"/>
    <w:rsid w:val="00070626"/>
    <w:rsid w:val="00072FD7"/>
    <w:rsid w:val="000751BE"/>
    <w:rsid w:val="00076B74"/>
    <w:rsid w:val="00076C21"/>
    <w:rsid w:val="0008067F"/>
    <w:rsid w:val="000837CD"/>
    <w:rsid w:val="00083EF9"/>
    <w:rsid w:val="000847D7"/>
    <w:rsid w:val="00087E00"/>
    <w:rsid w:val="00090C9E"/>
    <w:rsid w:val="00090FAE"/>
    <w:rsid w:val="00093F88"/>
    <w:rsid w:val="00095947"/>
    <w:rsid w:val="00097B82"/>
    <w:rsid w:val="000A0508"/>
    <w:rsid w:val="000A090C"/>
    <w:rsid w:val="000A09D7"/>
    <w:rsid w:val="000A21F7"/>
    <w:rsid w:val="000A364B"/>
    <w:rsid w:val="000A4F47"/>
    <w:rsid w:val="000A5621"/>
    <w:rsid w:val="000A618D"/>
    <w:rsid w:val="000A6D45"/>
    <w:rsid w:val="000B048A"/>
    <w:rsid w:val="000B1420"/>
    <w:rsid w:val="000B2492"/>
    <w:rsid w:val="000B28B6"/>
    <w:rsid w:val="000B52CF"/>
    <w:rsid w:val="000B7BCE"/>
    <w:rsid w:val="000C4301"/>
    <w:rsid w:val="000C45CB"/>
    <w:rsid w:val="000C62AA"/>
    <w:rsid w:val="000D0B30"/>
    <w:rsid w:val="000D1423"/>
    <w:rsid w:val="000D1657"/>
    <w:rsid w:val="000D1755"/>
    <w:rsid w:val="000D2356"/>
    <w:rsid w:val="000D260B"/>
    <w:rsid w:val="000D7BE5"/>
    <w:rsid w:val="000E12D6"/>
    <w:rsid w:val="000E35BC"/>
    <w:rsid w:val="000E49C8"/>
    <w:rsid w:val="000E6DE1"/>
    <w:rsid w:val="000F026C"/>
    <w:rsid w:val="000F0CCE"/>
    <w:rsid w:val="000F1EC5"/>
    <w:rsid w:val="000F2AB4"/>
    <w:rsid w:val="000F6DF0"/>
    <w:rsid w:val="001012AC"/>
    <w:rsid w:val="001039F5"/>
    <w:rsid w:val="0010606F"/>
    <w:rsid w:val="00106204"/>
    <w:rsid w:val="001062C5"/>
    <w:rsid w:val="00107BEA"/>
    <w:rsid w:val="00111D05"/>
    <w:rsid w:val="00113218"/>
    <w:rsid w:val="00113DF5"/>
    <w:rsid w:val="001200E3"/>
    <w:rsid w:val="001202CE"/>
    <w:rsid w:val="00133B60"/>
    <w:rsid w:val="00133D50"/>
    <w:rsid w:val="00134663"/>
    <w:rsid w:val="00135909"/>
    <w:rsid w:val="00135CEB"/>
    <w:rsid w:val="00136FC0"/>
    <w:rsid w:val="00137492"/>
    <w:rsid w:val="00140A2D"/>
    <w:rsid w:val="00140C2D"/>
    <w:rsid w:val="001415E2"/>
    <w:rsid w:val="00145850"/>
    <w:rsid w:val="0014603D"/>
    <w:rsid w:val="00147958"/>
    <w:rsid w:val="00150969"/>
    <w:rsid w:val="00151BEB"/>
    <w:rsid w:val="0015424F"/>
    <w:rsid w:val="00154C0D"/>
    <w:rsid w:val="00154D1E"/>
    <w:rsid w:val="00154DA7"/>
    <w:rsid w:val="001571EB"/>
    <w:rsid w:val="00161D36"/>
    <w:rsid w:val="00171781"/>
    <w:rsid w:val="0017276C"/>
    <w:rsid w:val="00172D3C"/>
    <w:rsid w:val="0017452C"/>
    <w:rsid w:val="00180E51"/>
    <w:rsid w:val="00180FB4"/>
    <w:rsid w:val="00181922"/>
    <w:rsid w:val="00182929"/>
    <w:rsid w:val="00182C30"/>
    <w:rsid w:val="00183317"/>
    <w:rsid w:val="00183833"/>
    <w:rsid w:val="00187EB5"/>
    <w:rsid w:val="00192003"/>
    <w:rsid w:val="0019268E"/>
    <w:rsid w:val="00193BDA"/>
    <w:rsid w:val="00195AD3"/>
    <w:rsid w:val="001A0125"/>
    <w:rsid w:val="001A133E"/>
    <w:rsid w:val="001A17A5"/>
    <w:rsid w:val="001A4642"/>
    <w:rsid w:val="001B180A"/>
    <w:rsid w:val="001B26E7"/>
    <w:rsid w:val="001B2F3C"/>
    <w:rsid w:val="001B3FE3"/>
    <w:rsid w:val="001B586A"/>
    <w:rsid w:val="001C3063"/>
    <w:rsid w:val="001C31CE"/>
    <w:rsid w:val="001C39B4"/>
    <w:rsid w:val="001C5614"/>
    <w:rsid w:val="001C58CE"/>
    <w:rsid w:val="001C6D32"/>
    <w:rsid w:val="001D1B05"/>
    <w:rsid w:val="001D3209"/>
    <w:rsid w:val="001D78A6"/>
    <w:rsid w:val="001E0E65"/>
    <w:rsid w:val="001E4698"/>
    <w:rsid w:val="001E47E9"/>
    <w:rsid w:val="001E4BCC"/>
    <w:rsid w:val="001E51FD"/>
    <w:rsid w:val="001E638F"/>
    <w:rsid w:val="001F10E9"/>
    <w:rsid w:val="001F1F2A"/>
    <w:rsid w:val="001F2A27"/>
    <w:rsid w:val="001F4172"/>
    <w:rsid w:val="001F659C"/>
    <w:rsid w:val="001F6D2A"/>
    <w:rsid w:val="001F7EF2"/>
    <w:rsid w:val="0020143F"/>
    <w:rsid w:val="00201CFE"/>
    <w:rsid w:val="002047E5"/>
    <w:rsid w:val="00205816"/>
    <w:rsid w:val="002122A9"/>
    <w:rsid w:val="00212333"/>
    <w:rsid w:val="0021346E"/>
    <w:rsid w:val="0021590F"/>
    <w:rsid w:val="00223B1C"/>
    <w:rsid w:val="00225CC9"/>
    <w:rsid w:val="00225E7A"/>
    <w:rsid w:val="002307F9"/>
    <w:rsid w:val="00230985"/>
    <w:rsid w:val="00231366"/>
    <w:rsid w:val="00232740"/>
    <w:rsid w:val="00233A3B"/>
    <w:rsid w:val="002341D0"/>
    <w:rsid w:val="00235216"/>
    <w:rsid w:val="00241C1E"/>
    <w:rsid w:val="002421E6"/>
    <w:rsid w:val="00242C3B"/>
    <w:rsid w:val="00242D68"/>
    <w:rsid w:val="00244091"/>
    <w:rsid w:val="00244152"/>
    <w:rsid w:val="00247143"/>
    <w:rsid w:val="00255BAF"/>
    <w:rsid w:val="0026043D"/>
    <w:rsid w:val="00263687"/>
    <w:rsid w:val="00272192"/>
    <w:rsid w:val="00273A6F"/>
    <w:rsid w:val="002747A6"/>
    <w:rsid w:val="00274E24"/>
    <w:rsid w:val="00277886"/>
    <w:rsid w:val="00281063"/>
    <w:rsid w:val="00281746"/>
    <w:rsid w:val="00281E00"/>
    <w:rsid w:val="00282A46"/>
    <w:rsid w:val="00285502"/>
    <w:rsid w:val="00285C35"/>
    <w:rsid w:val="00285FC0"/>
    <w:rsid w:val="00286D1C"/>
    <w:rsid w:val="002873D9"/>
    <w:rsid w:val="00290252"/>
    <w:rsid w:val="00292556"/>
    <w:rsid w:val="00292A9A"/>
    <w:rsid w:val="002933B5"/>
    <w:rsid w:val="00294254"/>
    <w:rsid w:val="002946F3"/>
    <w:rsid w:val="00294BF2"/>
    <w:rsid w:val="00294F43"/>
    <w:rsid w:val="002953ED"/>
    <w:rsid w:val="002A14F3"/>
    <w:rsid w:val="002A69FD"/>
    <w:rsid w:val="002B09A8"/>
    <w:rsid w:val="002B13D9"/>
    <w:rsid w:val="002B2A3B"/>
    <w:rsid w:val="002B436F"/>
    <w:rsid w:val="002B5AAE"/>
    <w:rsid w:val="002C3188"/>
    <w:rsid w:val="002D0211"/>
    <w:rsid w:val="002D0549"/>
    <w:rsid w:val="002D0B65"/>
    <w:rsid w:val="002D114D"/>
    <w:rsid w:val="002D3FA7"/>
    <w:rsid w:val="002D7AAB"/>
    <w:rsid w:val="002E003F"/>
    <w:rsid w:val="002E1184"/>
    <w:rsid w:val="002E4B10"/>
    <w:rsid w:val="002E5FFB"/>
    <w:rsid w:val="002F10C1"/>
    <w:rsid w:val="002F2CC6"/>
    <w:rsid w:val="002F3DFF"/>
    <w:rsid w:val="002F5D0D"/>
    <w:rsid w:val="002F70C6"/>
    <w:rsid w:val="00300258"/>
    <w:rsid w:val="00303504"/>
    <w:rsid w:val="00311B13"/>
    <w:rsid w:val="00313A54"/>
    <w:rsid w:val="00314497"/>
    <w:rsid w:val="00315243"/>
    <w:rsid w:val="00315835"/>
    <w:rsid w:val="00323B65"/>
    <w:rsid w:val="00326277"/>
    <w:rsid w:val="00327E3C"/>
    <w:rsid w:val="0033149D"/>
    <w:rsid w:val="003338F7"/>
    <w:rsid w:val="00333D85"/>
    <w:rsid w:val="00335EE3"/>
    <w:rsid w:val="003377BF"/>
    <w:rsid w:val="00344DA1"/>
    <w:rsid w:val="00347637"/>
    <w:rsid w:val="00350451"/>
    <w:rsid w:val="003538C4"/>
    <w:rsid w:val="003540DC"/>
    <w:rsid w:val="00362279"/>
    <w:rsid w:val="003627CA"/>
    <w:rsid w:val="003636B1"/>
    <w:rsid w:val="00364058"/>
    <w:rsid w:val="0036710E"/>
    <w:rsid w:val="00367840"/>
    <w:rsid w:val="0037003C"/>
    <w:rsid w:val="0037242B"/>
    <w:rsid w:val="0037368C"/>
    <w:rsid w:val="003755ED"/>
    <w:rsid w:val="00376744"/>
    <w:rsid w:val="003771A7"/>
    <w:rsid w:val="00377FD1"/>
    <w:rsid w:val="00380542"/>
    <w:rsid w:val="003809F1"/>
    <w:rsid w:val="0038246A"/>
    <w:rsid w:val="00383B88"/>
    <w:rsid w:val="003855A0"/>
    <w:rsid w:val="00385BEE"/>
    <w:rsid w:val="00386FE8"/>
    <w:rsid w:val="0039367E"/>
    <w:rsid w:val="003937D0"/>
    <w:rsid w:val="003937F5"/>
    <w:rsid w:val="00393AE9"/>
    <w:rsid w:val="00394659"/>
    <w:rsid w:val="00394D7E"/>
    <w:rsid w:val="0039566B"/>
    <w:rsid w:val="003958E4"/>
    <w:rsid w:val="003A0A48"/>
    <w:rsid w:val="003A13D3"/>
    <w:rsid w:val="003A3D92"/>
    <w:rsid w:val="003A4578"/>
    <w:rsid w:val="003A4B26"/>
    <w:rsid w:val="003A5675"/>
    <w:rsid w:val="003A5CF3"/>
    <w:rsid w:val="003B21EE"/>
    <w:rsid w:val="003B317C"/>
    <w:rsid w:val="003B3BB2"/>
    <w:rsid w:val="003B4474"/>
    <w:rsid w:val="003C12BC"/>
    <w:rsid w:val="003C2364"/>
    <w:rsid w:val="003C33A0"/>
    <w:rsid w:val="003C37EC"/>
    <w:rsid w:val="003C78BA"/>
    <w:rsid w:val="003D059A"/>
    <w:rsid w:val="003E1050"/>
    <w:rsid w:val="003E2CAD"/>
    <w:rsid w:val="003E3F2F"/>
    <w:rsid w:val="003E42E5"/>
    <w:rsid w:val="003E5583"/>
    <w:rsid w:val="003F3955"/>
    <w:rsid w:val="003F3EAC"/>
    <w:rsid w:val="003F43B4"/>
    <w:rsid w:val="003F4513"/>
    <w:rsid w:val="003F5A34"/>
    <w:rsid w:val="003F5A7B"/>
    <w:rsid w:val="003F704E"/>
    <w:rsid w:val="003F7B46"/>
    <w:rsid w:val="004005E0"/>
    <w:rsid w:val="0040216F"/>
    <w:rsid w:val="004041F3"/>
    <w:rsid w:val="00404CD7"/>
    <w:rsid w:val="0040714D"/>
    <w:rsid w:val="00407483"/>
    <w:rsid w:val="004074DC"/>
    <w:rsid w:val="00407F88"/>
    <w:rsid w:val="00410C17"/>
    <w:rsid w:val="00410E16"/>
    <w:rsid w:val="00411E49"/>
    <w:rsid w:val="0041277A"/>
    <w:rsid w:val="00412E70"/>
    <w:rsid w:val="004173E0"/>
    <w:rsid w:val="004178E2"/>
    <w:rsid w:val="00417E2B"/>
    <w:rsid w:val="00420ACB"/>
    <w:rsid w:val="004224A7"/>
    <w:rsid w:val="00422FA0"/>
    <w:rsid w:val="00425EE8"/>
    <w:rsid w:val="004273B7"/>
    <w:rsid w:val="0043110C"/>
    <w:rsid w:val="00432359"/>
    <w:rsid w:val="00434099"/>
    <w:rsid w:val="004343D1"/>
    <w:rsid w:val="00435179"/>
    <w:rsid w:val="00435427"/>
    <w:rsid w:val="00440AB8"/>
    <w:rsid w:val="0044187C"/>
    <w:rsid w:val="004421A8"/>
    <w:rsid w:val="00445ECB"/>
    <w:rsid w:val="00447AC5"/>
    <w:rsid w:val="004542AD"/>
    <w:rsid w:val="00460B78"/>
    <w:rsid w:val="00461B09"/>
    <w:rsid w:val="00462601"/>
    <w:rsid w:val="00463263"/>
    <w:rsid w:val="004639F2"/>
    <w:rsid w:val="00466016"/>
    <w:rsid w:val="00470D97"/>
    <w:rsid w:val="00471ECF"/>
    <w:rsid w:val="004723D9"/>
    <w:rsid w:val="00472D2C"/>
    <w:rsid w:val="00473ABE"/>
    <w:rsid w:val="00474389"/>
    <w:rsid w:val="00482537"/>
    <w:rsid w:val="0048278E"/>
    <w:rsid w:val="00482E03"/>
    <w:rsid w:val="00485A7F"/>
    <w:rsid w:val="00487F61"/>
    <w:rsid w:val="00493012"/>
    <w:rsid w:val="004A0945"/>
    <w:rsid w:val="004A261B"/>
    <w:rsid w:val="004A369C"/>
    <w:rsid w:val="004A3712"/>
    <w:rsid w:val="004A3BA6"/>
    <w:rsid w:val="004A4901"/>
    <w:rsid w:val="004A580C"/>
    <w:rsid w:val="004A5AFB"/>
    <w:rsid w:val="004B262F"/>
    <w:rsid w:val="004B7C51"/>
    <w:rsid w:val="004C26C2"/>
    <w:rsid w:val="004C3D14"/>
    <w:rsid w:val="004C577A"/>
    <w:rsid w:val="004C5B08"/>
    <w:rsid w:val="004C60BA"/>
    <w:rsid w:val="004C741C"/>
    <w:rsid w:val="004D15AB"/>
    <w:rsid w:val="004D3043"/>
    <w:rsid w:val="004D3B40"/>
    <w:rsid w:val="004D4389"/>
    <w:rsid w:val="004D5691"/>
    <w:rsid w:val="004D71B8"/>
    <w:rsid w:val="004D76FF"/>
    <w:rsid w:val="004E1CDD"/>
    <w:rsid w:val="004E1F48"/>
    <w:rsid w:val="004E4FE3"/>
    <w:rsid w:val="004E54BB"/>
    <w:rsid w:val="004E5749"/>
    <w:rsid w:val="004F1236"/>
    <w:rsid w:val="004F1352"/>
    <w:rsid w:val="004F14AC"/>
    <w:rsid w:val="004F1EDF"/>
    <w:rsid w:val="004F4920"/>
    <w:rsid w:val="004F56DF"/>
    <w:rsid w:val="0050096C"/>
    <w:rsid w:val="00503DD9"/>
    <w:rsid w:val="00504B6C"/>
    <w:rsid w:val="00504EF0"/>
    <w:rsid w:val="00510E66"/>
    <w:rsid w:val="00511B1D"/>
    <w:rsid w:val="005122AF"/>
    <w:rsid w:val="005207CF"/>
    <w:rsid w:val="005209C0"/>
    <w:rsid w:val="00521B01"/>
    <w:rsid w:val="005243E1"/>
    <w:rsid w:val="0052491D"/>
    <w:rsid w:val="00532FCC"/>
    <w:rsid w:val="00534B83"/>
    <w:rsid w:val="00537518"/>
    <w:rsid w:val="00541EB9"/>
    <w:rsid w:val="0054284B"/>
    <w:rsid w:val="0054409B"/>
    <w:rsid w:val="005446DA"/>
    <w:rsid w:val="0054721E"/>
    <w:rsid w:val="005478A5"/>
    <w:rsid w:val="00552ADE"/>
    <w:rsid w:val="00552C48"/>
    <w:rsid w:val="0055303B"/>
    <w:rsid w:val="005558B5"/>
    <w:rsid w:val="00556465"/>
    <w:rsid w:val="00557A49"/>
    <w:rsid w:val="00560C8F"/>
    <w:rsid w:val="00562505"/>
    <w:rsid w:val="00563778"/>
    <w:rsid w:val="005637B1"/>
    <w:rsid w:val="00563DEB"/>
    <w:rsid w:val="00566C6E"/>
    <w:rsid w:val="005710FB"/>
    <w:rsid w:val="00572365"/>
    <w:rsid w:val="00573DB4"/>
    <w:rsid w:val="00577987"/>
    <w:rsid w:val="005813A3"/>
    <w:rsid w:val="0058149B"/>
    <w:rsid w:val="00582075"/>
    <w:rsid w:val="00582477"/>
    <w:rsid w:val="0058505E"/>
    <w:rsid w:val="00590BFD"/>
    <w:rsid w:val="00593ADF"/>
    <w:rsid w:val="00593C63"/>
    <w:rsid w:val="00593D3F"/>
    <w:rsid w:val="00595E1B"/>
    <w:rsid w:val="005A0DA6"/>
    <w:rsid w:val="005A2140"/>
    <w:rsid w:val="005A22BC"/>
    <w:rsid w:val="005A2E74"/>
    <w:rsid w:val="005A34BD"/>
    <w:rsid w:val="005A36B0"/>
    <w:rsid w:val="005A56C0"/>
    <w:rsid w:val="005A5755"/>
    <w:rsid w:val="005A702E"/>
    <w:rsid w:val="005A7821"/>
    <w:rsid w:val="005A79FE"/>
    <w:rsid w:val="005A7B82"/>
    <w:rsid w:val="005B04E5"/>
    <w:rsid w:val="005B0DDA"/>
    <w:rsid w:val="005B164B"/>
    <w:rsid w:val="005B209A"/>
    <w:rsid w:val="005B2B00"/>
    <w:rsid w:val="005B3016"/>
    <w:rsid w:val="005B367A"/>
    <w:rsid w:val="005B51C1"/>
    <w:rsid w:val="005B6214"/>
    <w:rsid w:val="005B7ED9"/>
    <w:rsid w:val="005C38BF"/>
    <w:rsid w:val="005C5B70"/>
    <w:rsid w:val="005C787B"/>
    <w:rsid w:val="005D0691"/>
    <w:rsid w:val="005D2A12"/>
    <w:rsid w:val="005D3B30"/>
    <w:rsid w:val="005D3C51"/>
    <w:rsid w:val="005D4862"/>
    <w:rsid w:val="005E01BD"/>
    <w:rsid w:val="005E07C5"/>
    <w:rsid w:val="005E222A"/>
    <w:rsid w:val="005E4215"/>
    <w:rsid w:val="005E4C17"/>
    <w:rsid w:val="005E5A4A"/>
    <w:rsid w:val="005E5A5D"/>
    <w:rsid w:val="005E6AA6"/>
    <w:rsid w:val="005E7F41"/>
    <w:rsid w:val="005F00C6"/>
    <w:rsid w:val="005F5114"/>
    <w:rsid w:val="005F5347"/>
    <w:rsid w:val="0060034B"/>
    <w:rsid w:val="00610D2A"/>
    <w:rsid w:val="0061201A"/>
    <w:rsid w:val="00613B90"/>
    <w:rsid w:val="00615A28"/>
    <w:rsid w:val="006160B9"/>
    <w:rsid w:val="006166CF"/>
    <w:rsid w:val="00620198"/>
    <w:rsid w:val="00621209"/>
    <w:rsid w:val="006213DF"/>
    <w:rsid w:val="00622091"/>
    <w:rsid w:val="0062388E"/>
    <w:rsid w:val="00632652"/>
    <w:rsid w:val="006343A9"/>
    <w:rsid w:val="00634992"/>
    <w:rsid w:val="00634E4A"/>
    <w:rsid w:val="0063635C"/>
    <w:rsid w:val="00637147"/>
    <w:rsid w:val="006374CD"/>
    <w:rsid w:val="006400B3"/>
    <w:rsid w:val="00641486"/>
    <w:rsid w:val="006428A8"/>
    <w:rsid w:val="00645FC7"/>
    <w:rsid w:val="006464D4"/>
    <w:rsid w:val="0065041C"/>
    <w:rsid w:val="006531AE"/>
    <w:rsid w:val="00654183"/>
    <w:rsid w:val="00654BF6"/>
    <w:rsid w:val="006551F9"/>
    <w:rsid w:val="00657501"/>
    <w:rsid w:val="006605F2"/>
    <w:rsid w:val="006614AF"/>
    <w:rsid w:val="0066309C"/>
    <w:rsid w:val="00663E6B"/>
    <w:rsid w:val="00665228"/>
    <w:rsid w:val="00665CDE"/>
    <w:rsid w:val="00666A8C"/>
    <w:rsid w:val="00666C07"/>
    <w:rsid w:val="00666D77"/>
    <w:rsid w:val="00667CAD"/>
    <w:rsid w:val="00667D1C"/>
    <w:rsid w:val="00667F4C"/>
    <w:rsid w:val="00670F3F"/>
    <w:rsid w:val="00673504"/>
    <w:rsid w:val="00673785"/>
    <w:rsid w:val="00674C22"/>
    <w:rsid w:val="00674F77"/>
    <w:rsid w:val="006770A7"/>
    <w:rsid w:val="00677F82"/>
    <w:rsid w:val="00680972"/>
    <w:rsid w:val="006823B9"/>
    <w:rsid w:val="00682A19"/>
    <w:rsid w:val="00683F5C"/>
    <w:rsid w:val="006867F4"/>
    <w:rsid w:val="00686B63"/>
    <w:rsid w:val="00692817"/>
    <w:rsid w:val="00692D1F"/>
    <w:rsid w:val="00693227"/>
    <w:rsid w:val="00694398"/>
    <w:rsid w:val="0069575B"/>
    <w:rsid w:val="00696284"/>
    <w:rsid w:val="006A00FC"/>
    <w:rsid w:val="006A0503"/>
    <w:rsid w:val="006A2197"/>
    <w:rsid w:val="006A279B"/>
    <w:rsid w:val="006A387A"/>
    <w:rsid w:val="006A6708"/>
    <w:rsid w:val="006B1398"/>
    <w:rsid w:val="006B31AE"/>
    <w:rsid w:val="006B37A9"/>
    <w:rsid w:val="006B385F"/>
    <w:rsid w:val="006B51A2"/>
    <w:rsid w:val="006B5399"/>
    <w:rsid w:val="006C0361"/>
    <w:rsid w:val="006C1993"/>
    <w:rsid w:val="006C4B59"/>
    <w:rsid w:val="006C4F9D"/>
    <w:rsid w:val="006C5696"/>
    <w:rsid w:val="006C5D3B"/>
    <w:rsid w:val="006D0133"/>
    <w:rsid w:val="006D084C"/>
    <w:rsid w:val="006D2AA3"/>
    <w:rsid w:val="006D2E8B"/>
    <w:rsid w:val="006D322B"/>
    <w:rsid w:val="006D38B8"/>
    <w:rsid w:val="006D44A7"/>
    <w:rsid w:val="006D60CF"/>
    <w:rsid w:val="006D6687"/>
    <w:rsid w:val="006E0B87"/>
    <w:rsid w:val="006E0CBE"/>
    <w:rsid w:val="006E2F3B"/>
    <w:rsid w:val="006E44CC"/>
    <w:rsid w:val="006E4FA7"/>
    <w:rsid w:val="006F13CB"/>
    <w:rsid w:val="006F15E2"/>
    <w:rsid w:val="006F1ADD"/>
    <w:rsid w:val="006F3952"/>
    <w:rsid w:val="006F4C84"/>
    <w:rsid w:val="006F54E6"/>
    <w:rsid w:val="006F55BE"/>
    <w:rsid w:val="007007F8"/>
    <w:rsid w:val="0070244D"/>
    <w:rsid w:val="00702890"/>
    <w:rsid w:val="00704C0A"/>
    <w:rsid w:val="00710BFC"/>
    <w:rsid w:val="00714966"/>
    <w:rsid w:val="0071514E"/>
    <w:rsid w:val="00716C8C"/>
    <w:rsid w:val="0071740D"/>
    <w:rsid w:val="0072023E"/>
    <w:rsid w:val="00721CAB"/>
    <w:rsid w:val="00721D7D"/>
    <w:rsid w:val="00721E9D"/>
    <w:rsid w:val="007231C5"/>
    <w:rsid w:val="007245FC"/>
    <w:rsid w:val="007253C1"/>
    <w:rsid w:val="00725A77"/>
    <w:rsid w:val="00730B77"/>
    <w:rsid w:val="00732CE7"/>
    <w:rsid w:val="00733754"/>
    <w:rsid w:val="007337A7"/>
    <w:rsid w:val="00734B25"/>
    <w:rsid w:val="007352AE"/>
    <w:rsid w:val="00744E99"/>
    <w:rsid w:val="007464B4"/>
    <w:rsid w:val="007518EA"/>
    <w:rsid w:val="007538A6"/>
    <w:rsid w:val="007576D0"/>
    <w:rsid w:val="00760D00"/>
    <w:rsid w:val="00763AF9"/>
    <w:rsid w:val="00763B20"/>
    <w:rsid w:val="007649FA"/>
    <w:rsid w:val="0076676C"/>
    <w:rsid w:val="0076737A"/>
    <w:rsid w:val="007677AF"/>
    <w:rsid w:val="0077017B"/>
    <w:rsid w:val="0077332B"/>
    <w:rsid w:val="00774E5B"/>
    <w:rsid w:val="00775776"/>
    <w:rsid w:val="00775C6E"/>
    <w:rsid w:val="00775D5B"/>
    <w:rsid w:val="007767FE"/>
    <w:rsid w:val="007809F5"/>
    <w:rsid w:val="00781785"/>
    <w:rsid w:val="0078263D"/>
    <w:rsid w:val="00782F44"/>
    <w:rsid w:val="0078364F"/>
    <w:rsid w:val="00784DC2"/>
    <w:rsid w:val="00790B9D"/>
    <w:rsid w:val="00791057"/>
    <w:rsid w:val="00792CBC"/>
    <w:rsid w:val="00793232"/>
    <w:rsid w:val="00793A8C"/>
    <w:rsid w:val="00794FC1"/>
    <w:rsid w:val="00795AEF"/>
    <w:rsid w:val="007961E9"/>
    <w:rsid w:val="00796FF7"/>
    <w:rsid w:val="00797042"/>
    <w:rsid w:val="007A15A2"/>
    <w:rsid w:val="007A3CA1"/>
    <w:rsid w:val="007A644E"/>
    <w:rsid w:val="007A7075"/>
    <w:rsid w:val="007A7A9F"/>
    <w:rsid w:val="007B1386"/>
    <w:rsid w:val="007B3AB5"/>
    <w:rsid w:val="007B498B"/>
    <w:rsid w:val="007B7DE6"/>
    <w:rsid w:val="007C24A2"/>
    <w:rsid w:val="007C264D"/>
    <w:rsid w:val="007C38CF"/>
    <w:rsid w:val="007C7032"/>
    <w:rsid w:val="007C72A9"/>
    <w:rsid w:val="007C791B"/>
    <w:rsid w:val="007D01CC"/>
    <w:rsid w:val="007D0630"/>
    <w:rsid w:val="007D2CB5"/>
    <w:rsid w:val="007D50D4"/>
    <w:rsid w:val="007D59DE"/>
    <w:rsid w:val="007D5F44"/>
    <w:rsid w:val="007D6FCF"/>
    <w:rsid w:val="007D7FC5"/>
    <w:rsid w:val="007E1648"/>
    <w:rsid w:val="007E454B"/>
    <w:rsid w:val="007E5606"/>
    <w:rsid w:val="007E70F3"/>
    <w:rsid w:val="007E79B2"/>
    <w:rsid w:val="007F090D"/>
    <w:rsid w:val="007F23C0"/>
    <w:rsid w:val="007F2417"/>
    <w:rsid w:val="007F6183"/>
    <w:rsid w:val="007F79FB"/>
    <w:rsid w:val="00800A5B"/>
    <w:rsid w:val="00801AEB"/>
    <w:rsid w:val="00802D30"/>
    <w:rsid w:val="008072D6"/>
    <w:rsid w:val="00807E74"/>
    <w:rsid w:val="008154B8"/>
    <w:rsid w:val="00816E22"/>
    <w:rsid w:val="00820A2C"/>
    <w:rsid w:val="00823660"/>
    <w:rsid w:val="00823FB3"/>
    <w:rsid w:val="00824322"/>
    <w:rsid w:val="0082586E"/>
    <w:rsid w:val="00825BB8"/>
    <w:rsid w:val="00831FA7"/>
    <w:rsid w:val="00840364"/>
    <w:rsid w:val="00840AF0"/>
    <w:rsid w:val="00841953"/>
    <w:rsid w:val="00842A0E"/>
    <w:rsid w:val="00844FA1"/>
    <w:rsid w:val="0084503D"/>
    <w:rsid w:val="00845185"/>
    <w:rsid w:val="008457D9"/>
    <w:rsid w:val="00846186"/>
    <w:rsid w:val="00846E7E"/>
    <w:rsid w:val="00850FE2"/>
    <w:rsid w:val="0085199B"/>
    <w:rsid w:val="00854DEE"/>
    <w:rsid w:val="0085557A"/>
    <w:rsid w:val="00855A10"/>
    <w:rsid w:val="00856651"/>
    <w:rsid w:val="008569F3"/>
    <w:rsid w:val="00861E03"/>
    <w:rsid w:val="00863B7A"/>
    <w:rsid w:val="00864176"/>
    <w:rsid w:val="00865AFC"/>
    <w:rsid w:val="00865FD9"/>
    <w:rsid w:val="008676C0"/>
    <w:rsid w:val="00870BB3"/>
    <w:rsid w:val="00871DD8"/>
    <w:rsid w:val="00877112"/>
    <w:rsid w:val="0088001F"/>
    <w:rsid w:val="00882F80"/>
    <w:rsid w:val="00884F3F"/>
    <w:rsid w:val="00894DB2"/>
    <w:rsid w:val="0089582D"/>
    <w:rsid w:val="00895E98"/>
    <w:rsid w:val="008A3E02"/>
    <w:rsid w:val="008A46E1"/>
    <w:rsid w:val="008B0972"/>
    <w:rsid w:val="008B160D"/>
    <w:rsid w:val="008B52F7"/>
    <w:rsid w:val="008B58F3"/>
    <w:rsid w:val="008C1792"/>
    <w:rsid w:val="008C1C8A"/>
    <w:rsid w:val="008C31EB"/>
    <w:rsid w:val="008C3CF1"/>
    <w:rsid w:val="008C5684"/>
    <w:rsid w:val="008D12B7"/>
    <w:rsid w:val="008D37C6"/>
    <w:rsid w:val="008D769B"/>
    <w:rsid w:val="008E7E52"/>
    <w:rsid w:val="008F00FF"/>
    <w:rsid w:val="008F066F"/>
    <w:rsid w:val="008F0AAF"/>
    <w:rsid w:val="008F244E"/>
    <w:rsid w:val="008F2936"/>
    <w:rsid w:val="008F40B6"/>
    <w:rsid w:val="008F4704"/>
    <w:rsid w:val="00902F35"/>
    <w:rsid w:val="009042BA"/>
    <w:rsid w:val="00904317"/>
    <w:rsid w:val="00905933"/>
    <w:rsid w:val="00910506"/>
    <w:rsid w:val="009129B8"/>
    <w:rsid w:val="0091704A"/>
    <w:rsid w:val="009174E7"/>
    <w:rsid w:val="00917B3C"/>
    <w:rsid w:val="009208C0"/>
    <w:rsid w:val="00922608"/>
    <w:rsid w:val="00922986"/>
    <w:rsid w:val="00926DBD"/>
    <w:rsid w:val="00927040"/>
    <w:rsid w:val="00927548"/>
    <w:rsid w:val="00927D21"/>
    <w:rsid w:val="009346FB"/>
    <w:rsid w:val="00934E5A"/>
    <w:rsid w:val="009356ED"/>
    <w:rsid w:val="00935A41"/>
    <w:rsid w:val="00936705"/>
    <w:rsid w:val="00936AA9"/>
    <w:rsid w:val="00937FF9"/>
    <w:rsid w:val="00941F97"/>
    <w:rsid w:val="009457C7"/>
    <w:rsid w:val="0095078B"/>
    <w:rsid w:val="009509AF"/>
    <w:rsid w:val="0095592C"/>
    <w:rsid w:val="00957713"/>
    <w:rsid w:val="009626C8"/>
    <w:rsid w:val="009629F6"/>
    <w:rsid w:val="00962D9D"/>
    <w:rsid w:val="00962DF4"/>
    <w:rsid w:val="00962FB6"/>
    <w:rsid w:val="00963816"/>
    <w:rsid w:val="00963C82"/>
    <w:rsid w:val="0096562D"/>
    <w:rsid w:val="009667F3"/>
    <w:rsid w:val="00966E00"/>
    <w:rsid w:val="009706F7"/>
    <w:rsid w:val="00971AAD"/>
    <w:rsid w:val="00971E21"/>
    <w:rsid w:val="00974276"/>
    <w:rsid w:val="009758D9"/>
    <w:rsid w:val="00982CAE"/>
    <w:rsid w:val="00982E05"/>
    <w:rsid w:val="00982E2E"/>
    <w:rsid w:val="00987DE5"/>
    <w:rsid w:val="00990462"/>
    <w:rsid w:val="00990E10"/>
    <w:rsid w:val="0099144D"/>
    <w:rsid w:val="0099789D"/>
    <w:rsid w:val="00997CB6"/>
    <w:rsid w:val="009A367D"/>
    <w:rsid w:val="009A66DE"/>
    <w:rsid w:val="009A7E8F"/>
    <w:rsid w:val="009B1BE3"/>
    <w:rsid w:val="009B61CD"/>
    <w:rsid w:val="009B6428"/>
    <w:rsid w:val="009C05E4"/>
    <w:rsid w:val="009C1802"/>
    <w:rsid w:val="009C2620"/>
    <w:rsid w:val="009C6F2E"/>
    <w:rsid w:val="009D2380"/>
    <w:rsid w:val="009D410C"/>
    <w:rsid w:val="009D5C9A"/>
    <w:rsid w:val="009D608B"/>
    <w:rsid w:val="009D7519"/>
    <w:rsid w:val="009E035D"/>
    <w:rsid w:val="009E1BEA"/>
    <w:rsid w:val="009E2D64"/>
    <w:rsid w:val="009E349F"/>
    <w:rsid w:val="009E57A3"/>
    <w:rsid w:val="009F0324"/>
    <w:rsid w:val="009F072B"/>
    <w:rsid w:val="009F360F"/>
    <w:rsid w:val="009F3B8A"/>
    <w:rsid w:val="009F4C87"/>
    <w:rsid w:val="00A005AF"/>
    <w:rsid w:val="00A03368"/>
    <w:rsid w:val="00A0547B"/>
    <w:rsid w:val="00A06A75"/>
    <w:rsid w:val="00A07FDE"/>
    <w:rsid w:val="00A12C06"/>
    <w:rsid w:val="00A12E8B"/>
    <w:rsid w:val="00A14847"/>
    <w:rsid w:val="00A15B1B"/>
    <w:rsid w:val="00A16F99"/>
    <w:rsid w:val="00A17E65"/>
    <w:rsid w:val="00A262DB"/>
    <w:rsid w:val="00A3234A"/>
    <w:rsid w:val="00A33075"/>
    <w:rsid w:val="00A34886"/>
    <w:rsid w:val="00A34AC9"/>
    <w:rsid w:val="00A3616E"/>
    <w:rsid w:val="00A41DF7"/>
    <w:rsid w:val="00A436C6"/>
    <w:rsid w:val="00A43FED"/>
    <w:rsid w:val="00A4442B"/>
    <w:rsid w:val="00A61AED"/>
    <w:rsid w:val="00A6207A"/>
    <w:rsid w:val="00A70FAF"/>
    <w:rsid w:val="00A729DC"/>
    <w:rsid w:val="00A80B11"/>
    <w:rsid w:val="00A866A3"/>
    <w:rsid w:val="00A87834"/>
    <w:rsid w:val="00A92CB5"/>
    <w:rsid w:val="00A93C45"/>
    <w:rsid w:val="00A94003"/>
    <w:rsid w:val="00A96FAD"/>
    <w:rsid w:val="00AA1CCA"/>
    <w:rsid w:val="00AA22DC"/>
    <w:rsid w:val="00AA4F04"/>
    <w:rsid w:val="00AA634C"/>
    <w:rsid w:val="00AA779C"/>
    <w:rsid w:val="00AA7C5A"/>
    <w:rsid w:val="00AB02D0"/>
    <w:rsid w:val="00AB5D0F"/>
    <w:rsid w:val="00AB5E63"/>
    <w:rsid w:val="00AB713E"/>
    <w:rsid w:val="00AC1E9B"/>
    <w:rsid w:val="00AC2EFA"/>
    <w:rsid w:val="00AC40B8"/>
    <w:rsid w:val="00AC41DA"/>
    <w:rsid w:val="00AD1660"/>
    <w:rsid w:val="00AD25C4"/>
    <w:rsid w:val="00AD281B"/>
    <w:rsid w:val="00AD3C0B"/>
    <w:rsid w:val="00AD3D41"/>
    <w:rsid w:val="00AD748E"/>
    <w:rsid w:val="00AD783D"/>
    <w:rsid w:val="00AE02D3"/>
    <w:rsid w:val="00AE1926"/>
    <w:rsid w:val="00AE3BD4"/>
    <w:rsid w:val="00AE5C90"/>
    <w:rsid w:val="00AE622C"/>
    <w:rsid w:val="00AE64DE"/>
    <w:rsid w:val="00AF23AE"/>
    <w:rsid w:val="00AF2919"/>
    <w:rsid w:val="00AF3ECD"/>
    <w:rsid w:val="00AF3F34"/>
    <w:rsid w:val="00AF6789"/>
    <w:rsid w:val="00AF67E1"/>
    <w:rsid w:val="00B0086B"/>
    <w:rsid w:val="00B015BB"/>
    <w:rsid w:val="00B023CE"/>
    <w:rsid w:val="00B03362"/>
    <w:rsid w:val="00B054D1"/>
    <w:rsid w:val="00B056E8"/>
    <w:rsid w:val="00B070A9"/>
    <w:rsid w:val="00B0722B"/>
    <w:rsid w:val="00B10270"/>
    <w:rsid w:val="00B11150"/>
    <w:rsid w:val="00B128E3"/>
    <w:rsid w:val="00B1297B"/>
    <w:rsid w:val="00B14187"/>
    <w:rsid w:val="00B16D1F"/>
    <w:rsid w:val="00B17247"/>
    <w:rsid w:val="00B2012D"/>
    <w:rsid w:val="00B20D69"/>
    <w:rsid w:val="00B22345"/>
    <w:rsid w:val="00B22625"/>
    <w:rsid w:val="00B23BB6"/>
    <w:rsid w:val="00B24ABE"/>
    <w:rsid w:val="00B26E09"/>
    <w:rsid w:val="00B302F7"/>
    <w:rsid w:val="00B30EF2"/>
    <w:rsid w:val="00B320A1"/>
    <w:rsid w:val="00B3231D"/>
    <w:rsid w:val="00B32FA5"/>
    <w:rsid w:val="00B333B3"/>
    <w:rsid w:val="00B33DDB"/>
    <w:rsid w:val="00B365D7"/>
    <w:rsid w:val="00B40D0F"/>
    <w:rsid w:val="00B415A5"/>
    <w:rsid w:val="00B423B7"/>
    <w:rsid w:val="00B42F1F"/>
    <w:rsid w:val="00B47AAA"/>
    <w:rsid w:val="00B5090B"/>
    <w:rsid w:val="00B51E9D"/>
    <w:rsid w:val="00B53EB0"/>
    <w:rsid w:val="00B54220"/>
    <w:rsid w:val="00B55B94"/>
    <w:rsid w:val="00B562B5"/>
    <w:rsid w:val="00B60F00"/>
    <w:rsid w:val="00B63BD2"/>
    <w:rsid w:val="00B708AC"/>
    <w:rsid w:val="00B71592"/>
    <w:rsid w:val="00B718CF"/>
    <w:rsid w:val="00B71BB1"/>
    <w:rsid w:val="00B740EE"/>
    <w:rsid w:val="00B76439"/>
    <w:rsid w:val="00B81C86"/>
    <w:rsid w:val="00B824F6"/>
    <w:rsid w:val="00B83C70"/>
    <w:rsid w:val="00B83EC9"/>
    <w:rsid w:val="00B915F7"/>
    <w:rsid w:val="00B94F50"/>
    <w:rsid w:val="00B96159"/>
    <w:rsid w:val="00BA0782"/>
    <w:rsid w:val="00BA11B9"/>
    <w:rsid w:val="00BA171E"/>
    <w:rsid w:val="00BA1A3A"/>
    <w:rsid w:val="00BA241D"/>
    <w:rsid w:val="00BA3EBD"/>
    <w:rsid w:val="00BA5280"/>
    <w:rsid w:val="00BA5B32"/>
    <w:rsid w:val="00BA6C97"/>
    <w:rsid w:val="00BA6F56"/>
    <w:rsid w:val="00BA7C55"/>
    <w:rsid w:val="00BB3ABD"/>
    <w:rsid w:val="00BB6369"/>
    <w:rsid w:val="00BB6629"/>
    <w:rsid w:val="00BB66DE"/>
    <w:rsid w:val="00BC0573"/>
    <w:rsid w:val="00BC111A"/>
    <w:rsid w:val="00BC29C5"/>
    <w:rsid w:val="00BC61C5"/>
    <w:rsid w:val="00BC6EAD"/>
    <w:rsid w:val="00BC72CD"/>
    <w:rsid w:val="00BD32C5"/>
    <w:rsid w:val="00BD670B"/>
    <w:rsid w:val="00BD6DEF"/>
    <w:rsid w:val="00BE0544"/>
    <w:rsid w:val="00BE3508"/>
    <w:rsid w:val="00BE4115"/>
    <w:rsid w:val="00BE7385"/>
    <w:rsid w:val="00BF16DB"/>
    <w:rsid w:val="00BF1FB3"/>
    <w:rsid w:val="00BF4BA0"/>
    <w:rsid w:val="00BF6400"/>
    <w:rsid w:val="00C032E4"/>
    <w:rsid w:val="00C039C5"/>
    <w:rsid w:val="00C12761"/>
    <w:rsid w:val="00C14952"/>
    <w:rsid w:val="00C149C1"/>
    <w:rsid w:val="00C14FDC"/>
    <w:rsid w:val="00C17E64"/>
    <w:rsid w:val="00C22C1A"/>
    <w:rsid w:val="00C22F5E"/>
    <w:rsid w:val="00C2308E"/>
    <w:rsid w:val="00C258E8"/>
    <w:rsid w:val="00C301C9"/>
    <w:rsid w:val="00C331D9"/>
    <w:rsid w:val="00C35828"/>
    <w:rsid w:val="00C36475"/>
    <w:rsid w:val="00C37857"/>
    <w:rsid w:val="00C37FB5"/>
    <w:rsid w:val="00C4132F"/>
    <w:rsid w:val="00C42872"/>
    <w:rsid w:val="00C4530C"/>
    <w:rsid w:val="00C46938"/>
    <w:rsid w:val="00C4741B"/>
    <w:rsid w:val="00C47494"/>
    <w:rsid w:val="00C5034D"/>
    <w:rsid w:val="00C50C57"/>
    <w:rsid w:val="00C5173B"/>
    <w:rsid w:val="00C51A96"/>
    <w:rsid w:val="00C5292E"/>
    <w:rsid w:val="00C53B69"/>
    <w:rsid w:val="00C54979"/>
    <w:rsid w:val="00C66A63"/>
    <w:rsid w:val="00C70385"/>
    <w:rsid w:val="00C72793"/>
    <w:rsid w:val="00C745AC"/>
    <w:rsid w:val="00C7704F"/>
    <w:rsid w:val="00C77807"/>
    <w:rsid w:val="00C82C01"/>
    <w:rsid w:val="00C867D1"/>
    <w:rsid w:val="00C8747A"/>
    <w:rsid w:val="00C90D73"/>
    <w:rsid w:val="00C96323"/>
    <w:rsid w:val="00C96C91"/>
    <w:rsid w:val="00C96CED"/>
    <w:rsid w:val="00C972BE"/>
    <w:rsid w:val="00CA0280"/>
    <w:rsid w:val="00CA028D"/>
    <w:rsid w:val="00CA0799"/>
    <w:rsid w:val="00CA2D91"/>
    <w:rsid w:val="00CA4130"/>
    <w:rsid w:val="00CA4BBF"/>
    <w:rsid w:val="00CA4F72"/>
    <w:rsid w:val="00CA5E66"/>
    <w:rsid w:val="00CA7643"/>
    <w:rsid w:val="00CB00B0"/>
    <w:rsid w:val="00CC0411"/>
    <w:rsid w:val="00CC44AD"/>
    <w:rsid w:val="00CC4704"/>
    <w:rsid w:val="00CC4E5A"/>
    <w:rsid w:val="00CC5DEE"/>
    <w:rsid w:val="00CC60BC"/>
    <w:rsid w:val="00CC75E4"/>
    <w:rsid w:val="00CC76F6"/>
    <w:rsid w:val="00CD263D"/>
    <w:rsid w:val="00CD290E"/>
    <w:rsid w:val="00CD2F28"/>
    <w:rsid w:val="00CD4799"/>
    <w:rsid w:val="00CD6C10"/>
    <w:rsid w:val="00CE19DF"/>
    <w:rsid w:val="00CE44F2"/>
    <w:rsid w:val="00CE454B"/>
    <w:rsid w:val="00CE6F29"/>
    <w:rsid w:val="00CE727A"/>
    <w:rsid w:val="00CE7D05"/>
    <w:rsid w:val="00CF0381"/>
    <w:rsid w:val="00CF05CF"/>
    <w:rsid w:val="00CF0D08"/>
    <w:rsid w:val="00CF16BA"/>
    <w:rsid w:val="00CF6E77"/>
    <w:rsid w:val="00CF6EDB"/>
    <w:rsid w:val="00D02ED7"/>
    <w:rsid w:val="00D06047"/>
    <w:rsid w:val="00D06CAD"/>
    <w:rsid w:val="00D074EF"/>
    <w:rsid w:val="00D10DF0"/>
    <w:rsid w:val="00D11985"/>
    <w:rsid w:val="00D133D2"/>
    <w:rsid w:val="00D146A5"/>
    <w:rsid w:val="00D15774"/>
    <w:rsid w:val="00D1674F"/>
    <w:rsid w:val="00D21C39"/>
    <w:rsid w:val="00D229B7"/>
    <w:rsid w:val="00D247B0"/>
    <w:rsid w:val="00D3172D"/>
    <w:rsid w:val="00D3554C"/>
    <w:rsid w:val="00D45992"/>
    <w:rsid w:val="00D52897"/>
    <w:rsid w:val="00D52D01"/>
    <w:rsid w:val="00D54C9D"/>
    <w:rsid w:val="00D61C2A"/>
    <w:rsid w:val="00D666B5"/>
    <w:rsid w:val="00D66D81"/>
    <w:rsid w:val="00D71A13"/>
    <w:rsid w:val="00D71FA9"/>
    <w:rsid w:val="00D72D1F"/>
    <w:rsid w:val="00D72ED7"/>
    <w:rsid w:val="00D73511"/>
    <w:rsid w:val="00D75E45"/>
    <w:rsid w:val="00D7617D"/>
    <w:rsid w:val="00D7636F"/>
    <w:rsid w:val="00D81CAA"/>
    <w:rsid w:val="00D82432"/>
    <w:rsid w:val="00D8576D"/>
    <w:rsid w:val="00D907AF"/>
    <w:rsid w:val="00D93E61"/>
    <w:rsid w:val="00D94170"/>
    <w:rsid w:val="00D94E6A"/>
    <w:rsid w:val="00D96FE2"/>
    <w:rsid w:val="00DA3FD1"/>
    <w:rsid w:val="00DA457E"/>
    <w:rsid w:val="00DA61D9"/>
    <w:rsid w:val="00DB0EAC"/>
    <w:rsid w:val="00DB1591"/>
    <w:rsid w:val="00DB4D33"/>
    <w:rsid w:val="00DB6ABA"/>
    <w:rsid w:val="00DB7A07"/>
    <w:rsid w:val="00DC01E4"/>
    <w:rsid w:val="00DC147D"/>
    <w:rsid w:val="00DC3170"/>
    <w:rsid w:val="00DC5C46"/>
    <w:rsid w:val="00DC7E10"/>
    <w:rsid w:val="00DD0365"/>
    <w:rsid w:val="00DD0912"/>
    <w:rsid w:val="00DD1FC8"/>
    <w:rsid w:val="00DD26EB"/>
    <w:rsid w:val="00DD4B3C"/>
    <w:rsid w:val="00DD5B8A"/>
    <w:rsid w:val="00DD6C8C"/>
    <w:rsid w:val="00DD6EF0"/>
    <w:rsid w:val="00DE064F"/>
    <w:rsid w:val="00DE230A"/>
    <w:rsid w:val="00DE3422"/>
    <w:rsid w:val="00DE3654"/>
    <w:rsid w:val="00DE3A28"/>
    <w:rsid w:val="00DE3A4D"/>
    <w:rsid w:val="00DE416C"/>
    <w:rsid w:val="00DE5AD8"/>
    <w:rsid w:val="00DE64EF"/>
    <w:rsid w:val="00DE6AC0"/>
    <w:rsid w:val="00DE6BC6"/>
    <w:rsid w:val="00DF0392"/>
    <w:rsid w:val="00DF3B60"/>
    <w:rsid w:val="00DF65D6"/>
    <w:rsid w:val="00E11419"/>
    <w:rsid w:val="00E13C50"/>
    <w:rsid w:val="00E13F5E"/>
    <w:rsid w:val="00E152FF"/>
    <w:rsid w:val="00E20E08"/>
    <w:rsid w:val="00E2171D"/>
    <w:rsid w:val="00E22260"/>
    <w:rsid w:val="00E223EE"/>
    <w:rsid w:val="00E226F5"/>
    <w:rsid w:val="00E24C8F"/>
    <w:rsid w:val="00E2588A"/>
    <w:rsid w:val="00E25CB0"/>
    <w:rsid w:val="00E26857"/>
    <w:rsid w:val="00E30CDC"/>
    <w:rsid w:val="00E31A14"/>
    <w:rsid w:val="00E31D7C"/>
    <w:rsid w:val="00E3224E"/>
    <w:rsid w:val="00E32BF8"/>
    <w:rsid w:val="00E32F58"/>
    <w:rsid w:val="00E335C0"/>
    <w:rsid w:val="00E34709"/>
    <w:rsid w:val="00E3776B"/>
    <w:rsid w:val="00E43871"/>
    <w:rsid w:val="00E451C8"/>
    <w:rsid w:val="00E46C9F"/>
    <w:rsid w:val="00E507A6"/>
    <w:rsid w:val="00E50D90"/>
    <w:rsid w:val="00E51500"/>
    <w:rsid w:val="00E52908"/>
    <w:rsid w:val="00E533E4"/>
    <w:rsid w:val="00E54685"/>
    <w:rsid w:val="00E60C1B"/>
    <w:rsid w:val="00E612BF"/>
    <w:rsid w:val="00E63EAB"/>
    <w:rsid w:val="00E71D5D"/>
    <w:rsid w:val="00E732F5"/>
    <w:rsid w:val="00E812E6"/>
    <w:rsid w:val="00E82019"/>
    <w:rsid w:val="00E83808"/>
    <w:rsid w:val="00E8467C"/>
    <w:rsid w:val="00E874BE"/>
    <w:rsid w:val="00E913A4"/>
    <w:rsid w:val="00E91675"/>
    <w:rsid w:val="00E92679"/>
    <w:rsid w:val="00E930A0"/>
    <w:rsid w:val="00E95D5B"/>
    <w:rsid w:val="00EA0E69"/>
    <w:rsid w:val="00EA1079"/>
    <w:rsid w:val="00EA12E9"/>
    <w:rsid w:val="00EA1944"/>
    <w:rsid w:val="00EA2605"/>
    <w:rsid w:val="00EA437F"/>
    <w:rsid w:val="00EA45B4"/>
    <w:rsid w:val="00EA69E3"/>
    <w:rsid w:val="00EB038F"/>
    <w:rsid w:val="00EB3F3C"/>
    <w:rsid w:val="00EB4555"/>
    <w:rsid w:val="00EB5752"/>
    <w:rsid w:val="00EB6501"/>
    <w:rsid w:val="00EC2873"/>
    <w:rsid w:val="00EC3FBF"/>
    <w:rsid w:val="00EC4265"/>
    <w:rsid w:val="00EC47DA"/>
    <w:rsid w:val="00EC4C08"/>
    <w:rsid w:val="00EC5856"/>
    <w:rsid w:val="00EC6072"/>
    <w:rsid w:val="00EC6825"/>
    <w:rsid w:val="00ED2CCA"/>
    <w:rsid w:val="00ED2D17"/>
    <w:rsid w:val="00ED4204"/>
    <w:rsid w:val="00ED4F7B"/>
    <w:rsid w:val="00ED72A3"/>
    <w:rsid w:val="00ED7B90"/>
    <w:rsid w:val="00EE0182"/>
    <w:rsid w:val="00EE1963"/>
    <w:rsid w:val="00EE3039"/>
    <w:rsid w:val="00EE3A57"/>
    <w:rsid w:val="00EE5217"/>
    <w:rsid w:val="00EE693A"/>
    <w:rsid w:val="00EE72E4"/>
    <w:rsid w:val="00EE74DE"/>
    <w:rsid w:val="00EF123A"/>
    <w:rsid w:val="00EF401C"/>
    <w:rsid w:val="00F0395F"/>
    <w:rsid w:val="00F03B88"/>
    <w:rsid w:val="00F046A5"/>
    <w:rsid w:val="00F047AF"/>
    <w:rsid w:val="00F06850"/>
    <w:rsid w:val="00F0741C"/>
    <w:rsid w:val="00F13D60"/>
    <w:rsid w:val="00F14500"/>
    <w:rsid w:val="00F14D61"/>
    <w:rsid w:val="00F14EFF"/>
    <w:rsid w:val="00F15239"/>
    <w:rsid w:val="00F1595D"/>
    <w:rsid w:val="00F1644F"/>
    <w:rsid w:val="00F22706"/>
    <w:rsid w:val="00F228F3"/>
    <w:rsid w:val="00F22B32"/>
    <w:rsid w:val="00F22D76"/>
    <w:rsid w:val="00F24AC3"/>
    <w:rsid w:val="00F25C55"/>
    <w:rsid w:val="00F272F7"/>
    <w:rsid w:val="00F274EB"/>
    <w:rsid w:val="00F27AD5"/>
    <w:rsid w:val="00F325C1"/>
    <w:rsid w:val="00F3415D"/>
    <w:rsid w:val="00F35C7F"/>
    <w:rsid w:val="00F364FF"/>
    <w:rsid w:val="00F3767E"/>
    <w:rsid w:val="00F3797A"/>
    <w:rsid w:val="00F37F05"/>
    <w:rsid w:val="00F43492"/>
    <w:rsid w:val="00F52164"/>
    <w:rsid w:val="00F53088"/>
    <w:rsid w:val="00F54E6F"/>
    <w:rsid w:val="00F555FE"/>
    <w:rsid w:val="00F61EA2"/>
    <w:rsid w:val="00F62181"/>
    <w:rsid w:val="00F62468"/>
    <w:rsid w:val="00F6280B"/>
    <w:rsid w:val="00F64DB1"/>
    <w:rsid w:val="00F67141"/>
    <w:rsid w:val="00F67696"/>
    <w:rsid w:val="00F71083"/>
    <w:rsid w:val="00F77074"/>
    <w:rsid w:val="00F85E70"/>
    <w:rsid w:val="00F86F90"/>
    <w:rsid w:val="00F93CA6"/>
    <w:rsid w:val="00F96193"/>
    <w:rsid w:val="00F97DD1"/>
    <w:rsid w:val="00FA15FC"/>
    <w:rsid w:val="00FA23E5"/>
    <w:rsid w:val="00FA245D"/>
    <w:rsid w:val="00FA72D6"/>
    <w:rsid w:val="00FA7A75"/>
    <w:rsid w:val="00FB2476"/>
    <w:rsid w:val="00FB29A3"/>
    <w:rsid w:val="00FB63B8"/>
    <w:rsid w:val="00FB7BC7"/>
    <w:rsid w:val="00FC165E"/>
    <w:rsid w:val="00FC1761"/>
    <w:rsid w:val="00FC1F71"/>
    <w:rsid w:val="00FC2B6D"/>
    <w:rsid w:val="00FC4035"/>
    <w:rsid w:val="00FC4AD2"/>
    <w:rsid w:val="00FC5440"/>
    <w:rsid w:val="00FC6BFA"/>
    <w:rsid w:val="00FD3442"/>
    <w:rsid w:val="00FD453A"/>
    <w:rsid w:val="00FE2570"/>
    <w:rsid w:val="00FE27C4"/>
    <w:rsid w:val="00FE5A51"/>
    <w:rsid w:val="00FE6772"/>
    <w:rsid w:val="00FF08B3"/>
    <w:rsid w:val="00FF32DD"/>
    <w:rsid w:val="00FF38E2"/>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290BEC"/>
  <w15:docId w15:val="{16E4881E-098A-4BBF-B556-55FBEC5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3224E"/>
    <w:rPr>
      <w:color w:val="0000FF"/>
      <w:u w:val="single"/>
    </w:rPr>
  </w:style>
  <w:style w:type="character" w:styleId="CommentReference">
    <w:name w:val="annotation reference"/>
    <w:basedOn w:val="DefaultParagraphFont"/>
    <w:uiPriority w:val="99"/>
    <w:semiHidden/>
    <w:unhideWhenUsed/>
    <w:rsid w:val="00134663"/>
    <w:rPr>
      <w:sz w:val="16"/>
      <w:szCs w:val="16"/>
    </w:rPr>
  </w:style>
  <w:style w:type="paragraph" w:styleId="CommentText">
    <w:name w:val="annotation text"/>
    <w:basedOn w:val="Normal"/>
    <w:link w:val="CommentTextChar"/>
    <w:uiPriority w:val="99"/>
    <w:semiHidden/>
    <w:unhideWhenUsed/>
    <w:rsid w:val="00134663"/>
    <w:pPr>
      <w:spacing w:line="240" w:lineRule="auto"/>
    </w:pPr>
    <w:rPr>
      <w:sz w:val="20"/>
      <w:szCs w:val="20"/>
    </w:rPr>
  </w:style>
  <w:style w:type="character" w:customStyle="1" w:styleId="CommentTextChar">
    <w:name w:val="Comment Text Char"/>
    <w:basedOn w:val="DefaultParagraphFont"/>
    <w:link w:val="CommentText"/>
    <w:uiPriority w:val="99"/>
    <w:semiHidden/>
    <w:rsid w:val="00134663"/>
    <w:rPr>
      <w:sz w:val="20"/>
      <w:szCs w:val="20"/>
    </w:rPr>
  </w:style>
  <w:style w:type="paragraph" w:styleId="CommentSubject">
    <w:name w:val="annotation subject"/>
    <w:basedOn w:val="CommentText"/>
    <w:next w:val="CommentText"/>
    <w:link w:val="CommentSubjectChar"/>
    <w:uiPriority w:val="99"/>
    <w:semiHidden/>
    <w:unhideWhenUsed/>
    <w:rsid w:val="00134663"/>
    <w:rPr>
      <w:b/>
      <w:bCs/>
    </w:rPr>
  </w:style>
  <w:style w:type="character" w:customStyle="1" w:styleId="CommentSubjectChar">
    <w:name w:val="Comment Subject Char"/>
    <w:basedOn w:val="CommentTextChar"/>
    <w:link w:val="CommentSubject"/>
    <w:uiPriority w:val="99"/>
    <w:semiHidden/>
    <w:rsid w:val="00134663"/>
    <w:rPr>
      <w:b/>
      <w:bCs/>
      <w:sz w:val="20"/>
      <w:szCs w:val="20"/>
    </w:rPr>
  </w:style>
  <w:style w:type="paragraph" w:styleId="BalloonText">
    <w:name w:val="Balloon Text"/>
    <w:basedOn w:val="Normal"/>
    <w:link w:val="BalloonTextChar"/>
    <w:uiPriority w:val="99"/>
    <w:semiHidden/>
    <w:unhideWhenUsed/>
    <w:rsid w:val="00134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663"/>
    <w:rPr>
      <w:rFonts w:ascii="Segoe UI" w:hAnsi="Segoe UI" w:cs="Segoe UI"/>
      <w:sz w:val="18"/>
      <w:szCs w:val="18"/>
    </w:rPr>
  </w:style>
  <w:style w:type="paragraph" w:styleId="Header">
    <w:name w:val="header"/>
    <w:basedOn w:val="Normal"/>
    <w:link w:val="HeaderChar"/>
    <w:uiPriority w:val="99"/>
    <w:unhideWhenUsed/>
    <w:rsid w:val="00ED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04"/>
  </w:style>
  <w:style w:type="paragraph" w:styleId="Footer">
    <w:name w:val="footer"/>
    <w:basedOn w:val="Normal"/>
    <w:link w:val="FooterChar"/>
    <w:uiPriority w:val="99"/>
    <w:unhideWhenUsed/>
    <w:rsid w:val="00ED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4052">
      <w:bodyDiv w:val="1"/>
      <w:marLeft w:val="0"/>
      <w:marRight w:val="0"/>
      <w:marTop w:val="0"/>
      <w:marBottom w:val="0"/>
      <w:divBdr>
        <w:top w:val="none" w:sz="0" w:space="0" w:color="auto"/>
        <w:left w:val="none" w:sz="0" w:space="0" w:color="auto"/>
        <w:bottom w:val="none" w:sz="0" w:space="0" w:color="auto"/>
        <w:right w:val="none" w:sz="0" w:space="0" w:color="auto"/>
      </w:divBdr>
    </w:div>
    <w:div w:id="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691881871">
          <w:marLeft w:val="0"/>
          <w:marRight w:val="0"/>
          <w:marTop w:val="0"/>
          <w:marBottom w:val="0"/>
          <w:divBdr>
            <w:top w:val="none" w:sz="0" w:space="0" w:color="auto"/>
            <w:left w:val="none" w:sz="0" w:space="0" w:color="auto"/>
            <w:bottom w:val="none" w:sz="0" w:space="0" w:color="auto"/>
            <w:right w:val="none" w:sz="0" w:space="0" w:color="auto"/>
          </w:divBdr>
        </w:div>
        <w:div w:id="491677217">
          <w:marLeft w:val="0"/>
          <w:marRight w:val="0"/>
          <w:marTop w:val="0"/>
          <w:marBottom w:val="0"/>
          <w:divBdr>
            <w:top w:val="none" w:sz="0" w:space="0" w:color="auto"/>
            <w:left w:val="none" w:sz="0" w:space="0" w:color="auto"/>
            <w:bottom w:val="none" w:sz="0" w:space="0" w:color="auto"/>
            <w:right w:val="none" w:sz="0" w:space="0" w:color="auto"/>
          </w:divBdr>
        </w:div>
      </w:divsChild>
    </w:div>
    <w:div w:id="16173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966FF-1019-4970-BD45-6C2C57F0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24530</Words>
  <Characters>139823</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Mercier</dc:creator>
  <cp:keywords/>
  <dc:description/>
  <cp:lastModifiedBy>Angela Robinson</cp:lastModifiedBy>
  <cp:revision>2</cp:revision>
  <dcterms:created xsi:type="dcterms:W3CDTF">2018-08-10T19:08:00Z</dcterms:created>
  <dcterms:modified xsi:type="dcterms:W3CDTF">2018-08-10T19:08:00Z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de5f5266-c7a5-347c-a5c8-877441f6c3f5</vt:lpwstr>
  </property>
  <property fmtid="{D5CDD505-2E9C-101B-9397-08002B2CF9AE}" pid="24" name="Mendeley Citation Style_1">
    <vt:lpwstr>http://www.zotero.org/styles/apa</vt:lpwstr>
  </property>
</Properties>
</file>